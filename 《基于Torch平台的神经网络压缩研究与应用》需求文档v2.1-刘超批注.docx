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8F6B7" w14:textId="77777777" w:rsidR="008A2244" w:rsidRDefault="008A2244">
      <w:pPr>
        <w:jc w:val="center"/>
        <w:rPr>
          <w:rFonts w:ascii="Times New Roman" w:hAnsi="Times New Roman" w:cs="Times New Roman"/>
          <w:b/>
          <w:color w:val="444444"/>
          <w:sz w:val="44"/>
          <w:szCs w:val="44"/>
          <w:shd w:val="clear" w:color="auto" w:fill="FFFFFF"/>
        </w:rPr>
      </w:pPr>
    </w:p>
    <w:p w14:paraId="634DB926" w14:textId="77777777" w:rsidR="008A2244" w:rsidRDefault="008A2244">
      <w:pPr>
        <w:jc w:val="center"/>
        <w:rPr>
          <w:rFonts w:ascii="Times New Roman" w:hAnsi="Times New Roman" w:cs="Times New Roman"/>
          <w:b/>
          <w:color w:val="444444"/>
          <w:sz w:val="44"/>
          <w:szCs w:val="44"/>
          <w:shd w:val="clear" w:color="auto" w:fill="FFFFFF"/>
        </w:rPr>
      </w:pPr>
    </w:p>
    <w:p w14:paraId="37C4CB96" w14:textId="77777777" w:rsidR="008A2244" w:rsidRDefault="00924E7D">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13C2F8BC" w14:textId="77777777" w:rsidR="008A2244" w:rsidRDefault="00924E7D">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39CD0376" w14:textId="77777777" w:rsidR="008A2244" w:rsidRDefault="008A2244">
      <w:pPr>
        <w:jc w:val="center"/>
        <w:rPr>
          <w:rFonts w:ascii="Times New Roman" w:hAnsi="Times New Roman" w:cs="Times New Roman"/>
          <w:b/>
          <w:color w:val="444444"/>
          <w:sz w:val="44"/>
          <w:szCs w:val="44"/>
          <w:shd w:val="clear" w:color="auto" w:fill="FFFFFF"/>
        </w:rPr>
      </w:pPr>
    </w:p>
    <w:p w14:paraId="090AA46E" w14:textId="77777777" w:rsidR="008A2244" w:rsidRDefault="00924E7D">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7852CC46" w14:textId="77777777" w:rsidR="008A2244" w:rsidRDefault="00924E7D">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2.1</w:t>
      </w:r>
    </w:p>
    <w:p w14:paraId="1B73A21A" w14:textId="77777777" w:rsidR="008A2244" w:rsidRDefault="008A2244">
      <w:pPr>
        <w:jc w:val="center"/>
        <w:rPr>
          <w:rFonts w:ascii="Times New Roman" w:hAnsi="Times New Roman" w:cs="Times New Roman"/>
          <w:color w:val="444444"/>
          <w:szCs w:val="21"/>
          <w:shd w:val="clear" w:color="auto" w:fill="FFFFFF"/>
        </w:rPr>
      </w:pPr>
    </w:p>
    <w:p w14:paraId="3E1E7EE9" w14:textId="77777777" w:rsidR="008A2244" w:rsidRDefault="008A2244">
      <w:pPr>
        <w:jc w:val="center"/>
        <w:rPr>
          <w:rFonts w:ascii="Times New Roman" w:hAnsi="Times New Roman" w:cs="Times New Roman"/>
          <w:color w:val="444444"/>
          <w:szCs w:val="21"/>
          <w:shd w:val="clear" w:color="auto" w:fill="FFFFFF"/>
        </w:rPr>
      </w:pPr>
    </w:p>
    <w:p w14:paraId="32F784B7" w14:textId="77777777" w:rsidR="008A2244" w:rsidRDefault="008A2244">
      <w:pPr>
        <w:jc w:val="center"/>
        <w:rPr>
          <w:rFonts w:ascii="Times New Roman" w:hAnsi="Times New Roman" w:cs="Times New Roman"/>
          <w:color w:val="444444"/>
          <w:szCs w:val="21"/>
          <w:shd w:val="clear" w:color="auto" w:fill="FFFFFF"/>
        </w:rPr>
      </w:pPr>
    </w:p>
    <w:p w14:paraId="5CAB32AD" w14:textId="77777777" w:rsidR="008A2244" w:rsidRDefault="008A2244">
      <w:pPr>
        <w:jc w:val="center"/>
        <w:rPr>
          <w:rFonts w:ascii="Times New Roman" w:hAnsi="Times New Roman" w:cs="Times New Roman"/>
          <w:color w:val="444444"/>
          <w:szCs w:val="21"/>
          <w:shd w:val="clear" w:color="auto" w:fill="FFFFFF"/>
        </w:rPr>
      </w:pPr>
    </w:p>
    <w:p w14:paraId="2EC3FAA7" w14:textId="77777777" w:rsidR="008A2244" w:rsidRDefault="008A2244">
      <w:pPr>
        <w:jc w:val="center"/>
        <w:rPr>
          <w:rFonts w:ascii="Times New Roman" w:hAnsi="Times New Roman" w:cs="Times New Roman"/>
          <w:color w:val="444444"/>
          <w:szCs w:val="21"/>
          <w:shd w:val="clear" w:color="auto" w:fill="FFFFFF"/>
        </w:rPr>
      </w:pPr>
    </w:p>
    <w:p w14:paraId="2F73B069" w14:textId="77777777" w:rsidR="008A2244" w:rsidRDefault="008A2244">
      <w:pPr>
        <w:jc w:val="center"/>
        <w:rPr>
          <w:rFonts w:ascii="Times New Roman" w:hAnsi="Times New Roman" w:cs="Times New Roman"/>
          <w:sz w:val="28"/>
          <w:szCs w:val="28"/>
        </w:rPr>
      </w:pPr>
    </w:p>
    <w:p w14:paraId="04437A86" w14:textId="77777777" w:rsidR="008A2244" w:rsidRDefault="00924E7D">
      <w:pPr>
        <w:jc w:val="center"/>
        <w:rPr>
          <w:rFonts w:ascii="Times New Roman" w:hAnsi="Times New Roman" w:cs="Times New Roman"/>
          <w:sz w:val="28"/>
          <w:szCs w:val="28"/>
        </w:rPr>
      </w:pPr>
      <w:r>
        <w:rPr>
          <w:rFonts w:ascii="Times New Roman" w:hAnsi="Times New Roman" w:cs="Times New Roman"/>
          <w:sz w:val="28"/>
          <w:szCs w:val="28"/>
        </w:rPr>
        <w:t>小组成员：</w:t>
      </w:r>
    </w:p>
    <w:p w14:paraId="2BC01A02"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03B28277"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7243CA7F"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2DBC5DFA"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2E6E12C4" w14:textId="77777777" w:rsidR="008A2244" w:rsidRDefault="00924E7D">
      <w:pPr>
        <w:rPr>
          <w:rFonts w:ascii="Times New Roman" w:hAnsi="Times New Roman" w:cs="Times New Roman"/>
        </w:rPr>
      </w:pPr>
      <w:r>
        <w:rPr>
          <w:rFonts w:ascii="Times New Roman" w:hAnsi="Times New Roman" w:cs="Times New Roman"/>
        </w:rPr>
        <w:br w:type="page"/>
      </w:r>
    </w:p>
    <w:p w14:paraId="4FD2C5F7" w14:textId="77777777" w:rsidR="008A2244" w:rsidRDefault="008A2244">
      <w:pPr>
        <w:jc w:val="center"/>
        <w:rPr>
          <w:rFonts w:ascii="Times New Roman" w:hAnsi="Times New Roman" w:cs="Times New Roman"/>
          <w:sz w:val="28"/>
          <w:szCs w:val="28"/>
        </w:rPr>
      </w:pPr>
    </w:p>
    <w:p w14:paraId="6401699F" w14:textId="77777777" w:rsidR="008A2244" w:rsidRDefault="00924E7D">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8A2244" w14:paraId="284DEA50" w14:textId="77777777">
        <w:tc>
          <w:tcPr>
            <w:tcW w:w="1659" w:type="dxa"/>
            <w:vAlign w:val="center"/>
          </w:tcPr>
          <w:p w14:paraId="253DF140" w14:textId="77777777" w:rsidR="008A2244" w:rsidRDefault="00924E7D">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14:paraId="545CDAB9" w14:textId="77777777" w:rsidR="008A2244" w:rsidRDefault="00924E7D">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14:paraId="093FC713" w14:textId="77777777" w:rsidR="008A2244" w:rsidRDefault="00924E7D">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14:paraId="6EC4CB89" w14:textId="77777777" w:rsidR="008A2244" w:rsidRDefault="00924E7D">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14:paraId="0EC14A59" w14:textId="77777777" w:rsidR="008A2244" w:rsidRDefault="00924E7D">
            <w:pPr>
              <w:jc w:val="center"/>
              <w:rPr>
                <w:rFonts w:ascii="Times New Roman" w:hAnsi="Times New Roman" w:cs="Times New Roman"/>
                <w:szCs w:val="21"/>
              </w:rPr>
            </w:pPr>
            <w:r>
              <w:rPr>
                <w:rFonts w:ascii="Times New Roman" w:hAnsi="Times New Roman" w:cs="Times New Roman"/>
                <w:szCs w:val="21"/>
              </w:rPr>
              <w:t>备注</w:t>
            </w:r>
          </w:p>
        </w:tc>
      </w:tr>
      <w:tr w:rsidR="008A2244" w14:paraId="655FE3EC" w14:textId="77777777">
        <w:tc>
          <w:tcPr>
            <w:tcW w:w="1659" w:type="dxa"/>
            <w:vAlign w:val="center"/>
          </w:tcPr>
          <w:p w14:paraId="5022B875" w14:textId="77777777" w:rsidR="008A2244" w:rsidRDefault="00924E7D">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14:paraId="5F0B3F96" w14:textId="77777777" w:rsidR="008A2244" w:rsidRDefault="00924E7D">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14:paraId="4D934A96"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26A14851"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曹进</w:t>
            </w:r>
          </w:p>
          <w:p w14:paraId="14600D84"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vAlign w:val="center"/>
          </w:tcPr>
          <w:p w14:paraId="43F33C5F" w14:textId="77777777" w:rsidR="008A2244" w:rsidRDefault="00924E7D">
            <w:pPr>
              <w:jc w:val="center"/>
              <w:rPr>
                <w:rFonts w:ascii="Times New Roman" w:hAnsi="Times New Roman" w:cs="Times New Roman"/>
                <w:szCs w:val="21"/>
              </w:rPr>
            </w:pPr>
            <w:r>
              <w:rPr>
                <w:rFonts w:ascii="Times New Roman" w:hAnsi="Times New Roman" w:cs="Times New Roman"/>
                <w:szCs w:val="21"/>
              </w:rPr>
              <w:t>初稿</w:t>
            </w:r>
          </w:p>
        </w:tc>
      </w:tr>
      <w:tr w:rsidR="008A2244" w14:paraId="00F3940C" w14:textId="77777777">
        <w:tc>
          <w:tcPr>
            <w:tcW w:w="1659" w:type="dxa"/>
            <w:vAlign w:val="center"/>
          </w:tcPr>
          <w:p w14:paraId="2AB7C5A7"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1.1</w:t>
            </w:r>
          </w:p>
        </w:tc>
        <w:tc>
          <w:tcPr>
            <w:tcW w:w="1659" w:type="dxa"/>
            <w:vAlign w:val="center"/>
          </w:tcPr>
          <w:p w14:paraId="6726673D"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47538B9E"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李恬霖</w:t>
            </w:r>
          </w:p>
        </w:tc>
        <w:tc>
          <w:tcPr>
            <w:tcW w:w="1659" w:type="dxa"/>
            <w:vAlign w:val="center"/>
          </w:tcPr>
          <w:p w14:paraId="6B1FFAEC"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曹进</w:t>
            </w:r>
          </w:p>
          <w:p w14:paraId="44EA175C"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638F065A"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二稿</w:t>
            </w:r>
          </w:p>
        </w:tc>
      </w:tr>
      <w:tr w:rsidR="008A2244" w14:paraId="668230BB" w14:textId="77777777">
        <w:tc>
          <w:tcPr>
            <w:tcW w:w="1659" w:type="dxa"/>
            <w:vAlign w:val="center"/>
          </w:tcPr>
          <w:p w14:paraId="1B8352A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1.2</w:t>
            </w:r>
          </w:p>
        </w:tc>
        <w:tc>
          <w:tcPr>
            <w:tcW w:w="1659" w:type="dxa"/>
            <w:vAlign w:val="center"/>
          </w:tcPr>
          <w:p w14:paraId="180760D0"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6E19BFBF"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曹进</w:t>
            </w:r>
            <w:proofErr w:type="gramEnd"/>
          </w:p>
        </w:tc>
        <w:tc>
          <w:tcPr>
            <w:tcW w:w="1659" w:type="dxa"/>
            <w:vAlign w:val="center"/>
          </w:tcPr>
          <w:p w14:paraId="6CDE0313"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1C28DBBA"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三稿</w:t>
            </w:r>
          </w:p>
        </w:tc>
      </w:tr>
      <w:tr w:rsidR="008A2244" w14:paraId="665139B0" w14:textId="77777777">
        <w:tc>
          <w:tcPr>
            <w:tcW w:w="1659" w:type="dxa"/>
            <w:vAlign w:val="center"/>
          </w:tcPr>
          <w:p w14:paraId="2B945EAF"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1.3</w:t>
            </w:r>
          </w:p>
        </w:tc>
        <w:tc>
          <w:tcPr>
            <w:tcW w:w="1659" w:type="dxa"/>
            <w:vAlign w:val="center"/>
          </w:tcPr>
          <w:p w14:paraId="760136DD"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20170331</w:t>
            </w:r>
          </w:p>
        </w:tc>
        <w:tc>
          <w:tcPr>
            <w:tcW w:w="1659" w:type="dxa"/>
            <w:vAlign w:val="center"/>
          </w:tcPr>
          <w:p w14:paraId="27A2AD94"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陈伟民</w:t>
            </w:r>
          </w:p>
        </w:tc>
        <w:tc>
          <w:tcPr>
            <w:tcW w:w="1659" w:type="dxa"/>
            <w:vAlign w:val="center"/>
          </w:tcPr>
          <w:p w14:paraId="26E9D2D2" w14:textId="77777777" w:rsidR="008A2244" w:rsidRDefault="00924E7D">
            <w:pPr>
              <w:jc w:val="center"/>
              <w:rPr>
                <w:rFonts w:ascii="Times New Roman" w:hAnsi="Times New Roman" w:cs="Times New Roman"/>
                <w:b/>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vAlign w:val="center"/>
          </w:tcPr>
          <w:p w14:paraId="734983C6"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四稿</w:t>
            </w:r>
          </w:p>
        </w:tc>
      </w:tr>
      <w:tr w:rsidR="008A2244" w14:paraId="5D27E602" w14:textId="77777777">
        <w:tc>
          <w:tcPr>
            <w:tcW w:w="1659" w:type="dxa"/>
            <w:vAlign w:val="center"/>
          </w:tcPr>
          <w:p w14:paraId="551F1164"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1.4</w:t>
            </w:r>
          </w:p>
        </w:tc>
        <w:tc>
          <w:tcPr>
            <w:tcW w:w="1659" w:type="dxa"/>
            <w:vAlign w:val="center"/>
          </w:tcPr>
          <w:p w14:paraId="23EB1E38"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0DF30B9C"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szCs w:val="21"/>
              </w:rPr>
              <w:t>付强</w:t>
            </w:r>
            <w:proofErr w:type="gramEnd"/>
          </w:p>
        </w:tc>
        <w:tc>
          <w:tcPr>
            <w:tcW w:w="1659" w:type="dxa"/>
            <w:vAlign w:val="center"/>
          </w:tcPr>
          <w:p w14:paraId="40111B2A" w14:textId="77777777" w:rsidR="008A2244" w:rsidRDefault="00924E7D">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vAlign w:val="center"/>
          </w:tcPr>
          <w:p w14:paraId="6B4BFCA3"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szCs w:val="21"/>
              </w:rPr>
              <w:t>五稿</w:t>
            </w:r>
            <w:proofErr w:type="gramEnd"/>
          </w:p>
        </w:tc>
      </w:tr>
      <w:tr w:rsidR="008A2244" w14:paraId="11F9EBC5" w14:textId="77777777">
        <w:tc>
          <w:tcPr>
            <w:tcW w:w="1659" w:type="dxa"/>
            <w:vAlign w:val="center"/>
          </w:tcPr>
          <w:p w14:paraId="5EAFD109"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1.5</w:t>
            </w:r>
          </w:p>
        </w:tc>
        <w:tc>
          <w:tcPr>
            <w:tcW w:w="1659" w:type="dxa"/>
            <w:vAlign w:val="center"/>
          </w:tcPr>
          <w:p w14:paraId="19F33F35"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20170407</w:t>
            </w:r>
          </w:p>
        </w:tc>
        <w:tc>
          <w:tcPr>
            <w:tcW w:w="1659" w:type="dxa"/>
            <w:vAlign w:val="center"/>
          </w:tcPr>
          <w:p w14:paraId="23CC8E2D"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7977177B"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vAlign w:val="center"/>
          </w:tcPr>
          <w:p w14:paraId="68CCC04B"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增加业务需求与扩展需求</w:t>
            </w:r>
          </w:p>
        </w:tc>
      </w:tr>
      <w:tr w:rsidR="008A2244" w14:paraId="64C8142C" w14:textId="77777777">
        <w:tc>
          <w:tcPr>
            <w:tcW w:w="1659" w:type="dxa"/>
            <w:vAlign w:val="center"/>
          </w:tcPr>
          <w:p w14:paraId="3BD694F8"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1.6</w:t>
            </w:r>
          </w:p>
        </w:tc>
        <w:tc>
          <w:tcPr>
            <w:tcW w:w="1659" w:type="dxa"/>
            <w:vAlign w:val="center"/>
          </w:tcPr>
          <w:p w14:paraId="321DD4F9"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20170419</w:t>
            </w:r>
          </w:p>
        </w:tc>
        <w:tc>
          <w:tcPr>
            <w:tcW w:w="1659" w:type="dxa"/>
            <w:vAlign w:val="center"/>
          </w:tcPr>
          <w:p w14:paraId="3D8016FE"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曹进</w:t>
            </w:r>
            <w:proofErr w:type="gramEnd"/>
          </w:p>
        </w:tc>
        <w:tc>
          <w:tcPr>
            <w:tcW w:w="1659" w:type="dxa"/>
            <w:vAlign w:val="center"/>
          </w:tcPr>
          <w:p w14:paraId="75FEF380"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50D05E8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调整</w:t>
            </w:r>
            <w:r>
              <w:rPr>
                <w:rFonts w:ascii="Times New Roman" w:hAnsi="Times New Roman" w:cs="Times New Roman" w:hint="eastAsia"/>
                <w:szCs w:val="21"/>
              </w:rPr>
              <w:t>RUCM</w:t>
            </w:r>
          </w:p>
        </w:tc>
      </w:tr>
      <w:tr w:rsidR="008A2244" w14:paraId="599D081C" w14:textId="77777777">
        <w:trPr>
          <w:trHeight w:val="269"/>
        </w:trPr>
        <w:tc>
          <w:tcPr>
            <w:tcW w:w="1659" w:type="dxa"/>
            <w:vAlign w:val="center"/>
          </w:tcPr>
          <w:p w14:paraId="6ABACABA" w14:textId="77777777" w:rsidR="008A2244" w:rsidRDefault="00924E7D">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14:paraId="1B002D3F" w14:textId="77777777" w:rsidR="008A2244" w:rsidRDefault="00924E7D">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14:paraId="70D47E09"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59" w:type="dxa"/>
            <w:vAlign w:val="center"/>
          </w:tcPr>
          <w:p w14:paraId="22F4094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vAlign w:val="center"/>
          </w:tcPr>
          <w:p w14:paraId="07155CFD"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根据评审意见</w:t>
            </w:r>
            <w:r>
              <w:rPr>
                <w:rFonts w:ascii="Times New Roman" w:hAnsi="Times New Roman" w:cs="Times New Roman"/>
                <w:szCs w:val="21"/>
              </w:rPr>
              <w:t>进行了修改和完善</w:t>
            </w:r>
          </w:p>
        </w:tc>
      </w:tr>
      <w:tr w:rsidR="008A2244" w14:paraId="1BDD6008" w14:textId="77777777">
        <w:trPr>
          <w:trHeight w:val="269"/>
        </w:trPr>
        <w:tc>
          <w:tcPr>
            <w:tcW w:w="1659" w:type="dxa"/>
            <w:vAlign w:val="center"/>
          </w:tcPr>
          <w:p w14:paraId="784D0ED5"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2.1</w:t>
            </w:r>
          </w:p>
        </w:tc>
        <w:tc>
          <w:tcPr>
            <w:tcW w:w="1659" w:type="dxa"/>
            <w:vAlign w:val="center"/>
          </w:tcPr>
          <w:p w14:paraId="3F3EFA77"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20170426</w:t>
            </w:r>
          </w:p>
        </w:tc>
        <w:tc>
          <w:tcPr>
            <w:tcW w:w="1659" w:type="dxa"/>
            <w:vAlign w:val="center"/>
          </w:tcPr>
          <w:p w14:paraId="6E1B6F16" w14:textId="77777777" w:rsidR="008A2244" w:rsidRDefault="00924E7D">
            <w:pPr>
              <w:jc w:val="center"/>
              <w:rPr>
                <w:rFonts w:ascii="Times New Roman" w:hAnsi="Times New Roman" w:cs="Times New Roman"/>
                <w:szCs w:val="21"/>
              </w:rPr>
            </w:pPr>
            <w:proofErr w:type="gramStart"/>
            <w:r>
              <w:rPr>
                <w:rFonts w:ascii="Times New Roman" w:hAnsi="Times New Roman" w:cs="Times New Roman" w:hint="eastAsia"/>
                <w:szCs w:val="21"/>
              </w:rPr>
              <w:t>付强</w:t>
            </w:r>
            <w:proofErr w:type="gramEnd"/>
          </w:p>
        </w:tc>
        <w:tc>
          <w:tcPr>
            <w:tcW w:w="1659" w:type="dxa"/>
            <w:vAlign w:val="center"/>
          </w:tcPr>
          <w:p w14:paraId="2D818040" w14:textId="77777777" w:rsidR="008A2244" w:rsidRDefault="00924E7D">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vAlign w:val="center"/>
          </w:tcPr>
          <w:p w14:paraId="5C21E865"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根据评审意见修改文章格式，添加参考资料</w:t>
            </w:r>
          </w:p>
        </w:tc>
      </w:tr>
    </w:tbl>
    <w:p w14:paraId="16B9D79E" w14:textId="77777777" w:rsidR="008A2244" w:rsidRDefault="008A2244">
      <w:pPr>
        <w:rPr>
          <w:rFonts w:ascii="Times New Roman" w:hAnsi="Times New Roman" w:cs="Times New Roman"/>
        </w:rPr>
      </w:pPr>
    </w:p>
    <w:p w14:paraId="72919187" w14:textId="77777777" w:rsidR="008A2244" w:rsidRDefault="00924E7D">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5588CCAC" w14:textId="77777777" w:rsidR="008A2244" w:rsidRDefault="00924E7D">
          <w:pPr>
            <w:jc w:val="center"/>
            <w:rPr>
              <w:b/>
              <w:sz w:val="44"/>
            </w:rPr>
          </w:pPr>
          <w:r>
            <w:rPr>
              <w:b/>
              <w:sz w:val="44"/>
              <w:lang w:val="zh-CN"/>
            </w:rPr>
            <w:t>目</w:t>
          </w:r>
          <w:r>
            <w:rPr>
              <w:rFonts w:hint="eastAsia"/>
              <w:b/>
              <w:sz w:val="44"/>
              <w:lang w:val="zh-CN"/>
            </w:rPr>
            <w:t xml:space="preserve">  </w:t>
          </w:r>
          <w:r>
            <w:rPr>
              <w:b/>
              <w:sz w:val="44"/>
              <w:lang w:val="zh-CN"/>
            </w:rPr>
            <w:t>录</w:t>
          </w:r>
        </w:p>
        <w:p w14:paraId="7C20BA39" w14:textId="77777777" w:rsidR="008A2244" w:rsidRDefault="00924E7D">
          <w:pPr>
            <w:pStyle w:val="10"/>
            <w:tabs>
              <w:tab w:val="left" w:pos="440"/>
              <w:tab w:val="right" w:leader="hyphen" w:pos="8296"/>
            </w:tabs>
            <w:rPr>
              <w:b/>
              <w:sz w:val="28"/>
            </w:rPr>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481013897" w:history="1">
            <w:r>
              <w:rPr>
                <w:rStyle w:val="a7"/>
                <w:b/>
                <w:sz w:val="28"/>
              </w:rPr>
              <w:t>1</w:t>
            </w:r>
            <w:r>
              <w:rPr>
                <w:b/>
                <w:sz w:val="28"/>
              </w:rPr>
              <w:tab/>
            </w:r>
            <w:r>
              <w:rPr>
                <w:rStyle w:val="a7"/>
                <w:rFonts w:hint="eastAsia"/>
                <w:b/>
                <w:sz w:val="28"/>
              </w:rPr>
              <w:t>前言</w:t>
            </w:r>
            <w:r>
              <w:rPr>
                <w:b/>
                <w:sz w:val="28"/>
              </w:rPr>
              <w:tab/>
            </w:r>
            <w:r>
              <w:rPr>
                <w:b/>
                <w:sz w:val="28"/>
              </w:rPr>
              <w:fldChar w:fldCharType="begin"/>
            </w:r>
            <w:r>
              <w:rPr>
                <w:b/>
                <w:sz w:val="28"/>
              </w:rPr>
              <w:instrText xml:space="preserve"> PAGEREF _Toc481013897 \h </w:instrText>
            </w:r>
            <w:r>
              <w:rPr>
                <w:b/>
                <w:sz w:val="28"/>
              </w:rPr>
            </w:r>
            <w:r>
              <w:rPr>
                <w:b/>
                <w:sz w:val="28"/>
              </w:rPr>
              <w:fldChar w:fldCharType="separate"/>
            </w:r>
            <w:r>
              <w:rPr>
                <w:b/>
                <w:sz w:val="28"/>
              </w:rPr>
              <w:t>1</w:t>
            </w:r>
            <w:r>
              <w:rPr>
                <w:b/>
                <w:sz w:val="28"/>
              </w:rPr>
              <w:fldChar w:fldCharType="end"/>
            </w:r>
          </w:hyperlink>
        </w:p>
        <w:p w14:paraId="0E951173" w14:textId="77777777" w:rsidR="008A2244" w:rsidRDefault="00924E7D">
          <w:pPr>
            <w:pStyle w:val="20"/>
            <w:tabs>
              <w:tab w:val="left" w:pos="840"/>
              <w:tab w:val="right" w:leader="hyphen" w:pos="8296"/>
            </w:tabs>
            <w:rPr>
              <w:rFonts w:cstheme="minorBidi"/>
              <w:b/>
              <w:kern w:val="2"/>
              <w:sz w:val="21"/>
            </w:rPr>
          </w:pPr>
          <w:hyperlink w:anchor="_Toc481013898" w:history="1">
            <w:r>
              <w:rPr>
                <w:rStyle w:val="a7"/>
                <w:rFonts w:ascii="Times New Roman" w:hAnsi="Times New Roman"/>
                <w:b/>
              </w:rPr>
              <w:t>1.1</w:t>
            </w:r>
            <w:r>
              <w:rPr>
                <w:rFonts w:cstheme="minorBidi"/>
                <w:b/>
                <w:kern w:val="2"/>
                <w:sz w:val="21"/>
              </w:rPr>
              <w:tab/>
            </w:r>
            <w:r>
              <w:rPr>
                <w:rStyle w:val="a7"/>
                <w:rFonts w:ascii="Times New Roman" w:hAnsi="Times New Roman" w:hint="eastAsia"/>
                <w:b/>
              </w:rPr>
              <w:t>目的</w:t>
            </w:r>
            <w:r>
              <w:rPr>
                <w:b/>
              </w:rPr>
              <w:tab/>
            </w:r>
            <w:r>
              <w:rPr>
                <w:b/>
              </w:rPr>
              <w:fldChar w:fldCharType="begin"/>
            </w:r>
            <w:r>
              <w:rPr>
                <w:b/>
              </w:rPr>
              <w:instrText xml:space="preserve"> PAGEREF _Toc481013898 \h </w:instrText>
            </w:r>
            <w:r>
              <w:rPr>
                <w:b/>
              </w:rPr>
            </w:r>
            <w:r>
              <w:rPr>
                <w:b/>
              </w:rPr>
              <w:fldChar w:fldCharType="separate"/>
            </w:r>
            <w:r>
              <w:rPr>
                <w:b/>
              </w:rPr>
              <w:t>1</w:t>
            </w:r>
            <w:r>
              <w:rPr>
                <w:b/>
              </w:rPr>
              <w:fldChar w:fldCharType="end"/>
            </w:r>
          </w:hyperlink>
        </w:p>
        <w:p w14:paraId="07CB1C42" w14:textId="77777777" w:rsidR="008A2244" w:rsidRDefault="00924E7D">
          <w:pPr>
            <w:pStyle w:val="20"/>
            <w:tabs>
              <w:tab w:val="left" w:pos="840"/>
              <w:tab w:val="right" w:leader="hyphen" w:pos="8296"/>
            </w:tabs>
            <w:rPr>
              <w:rStyle w:val="a7"/>
              <w:rFonts w:ascii="Times New Roman" w:hAnsi="Times New Roman"/>
              <w:b/>
            </w:rPr>
          </w:pPr>
          <w:hyperlink w:anchor="_Toc481013899" w:history="1">
            <w:r>
              <w:rPr>
                <w:rStyle w:val="a7"/>
                <w:rFonts w:ascii="Times New Roman" w:hAnsi="Times New Roman"/>
                <w:b/>
              </w:rPr>
              <w:t>1.2</w:t>
            </w:r>
            <w:r>
              <w:rPr>
                <w:rStyle w:val="a7"/>
                <w:rFonts w:ascii="Times New Roman" w:hAnsi="Times New Roman"/>
                <w:b/>
              </w:rPr>
              <w:tab/>
            </w:r>
            <w:r>
              <w:rPr>
                <w:rStyle w:val="a7"/>
                <w:rFonts w:ascii="Times New Roman" w:hAnsi="Times New Roman" w:hint="eastAsia"/>
                <w:b/>
              </w:rPr>
              <w:t>系统概述</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_Toc481013899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1</w:t>
            </w:r>
            <w:r>
              <w:rPr>
                <w:rStyle w:val="a7"/>
                <w:rFonts w:ascii="Times New Roman" w:hAnsi="Times New Roman"/>
                <w:b/>
              </w:rPr>
              <w:fldChar w:fldCharType="end"/>
            </w:r>
          </w:hyperlink>
        </w:p>
        <w:p w14:paraId="1607BB4A" w14:textId="77777777" w:rsidR="008A2244" w:rsidRDefault="00924E7D">
          <w:pPr>
            <w:pStyle w:val="20"/>
            <w:tabs>
              <w:tab w:val="left" w:pos="840"/>
              <w:tab w:val="right" w:leader="hyphen" w:pos="8296"/>
            </w:tabs>
            <w:rPr>
              <w:rStyle w:val="a7"/>
              <w:rFonts w:ascii="Times New Roman" w:hAnsi="Times New Roman"/>
              <w:b/>
            </w:rPr>
          </w:pPr>
          <w:hyperlink w:anchor="_Toc481013900" w:history="1">
            <w:r>
              <w:rPr>
                <w:rStyle w:val="a7"/>
                <w:rFonts w:ascii="Times New Roman" w:hAnsi="Times New Roman"/>
                <w:b/>
              </w:rPr>
              <w:t>1.3</w:t>
            </w:r>
            <w:r>
              <w:rPr>
                <w:rStyle w:val="a7"/>
                <w:rFonts w:ascii="Times New Roman" w:hAnsi="Times New Roman"/>
                <w:b/>
              </w:rPr>
              <w:tab/>
            </w:r>
            <w:r>
              <w:rPr>
                <w:rStyle w:val="a7"/>
                <w:rFonts w:ascii="Times New Roman" w:hAnsi="Times New Roman" w:hint="eastAsia"/>
                <w:b/>
              </w:rPr>
              <w:t>文档概述</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_Toc481013900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1</w:t>
            </w:r>
            <w:r>
              <w:rPr>
                <w:rStyle w:val="a7"/>
                <w:rFonts w:ascii="Times New Roman" w:hAnsi="Times New Roman"/>
                <w:b/>
              </w:rPr>
              <w:fldChar w:fldCharType="end"/>
            </w:r>
          </w:hyperlink>
        </w:p>
        <w:p w14:paraId="41A8B8E9" w14:textId="77777777" w:rsidR="008A2244" w:rsidRDefault="00924E7D">
          <w:pPr>
            <w:pStyle w:val="20"/>
            <w:tabs>
              <w:tab w:val="left" w:pos="840"/>
              <w:tab w:val="right" w:leader="hyphen" w:pos="8296"/>
            </w:tabs>
            <w:rPr>
              <w:rStyle w:val="a7"/>
              <w:rFonts w:ascii="Times New Roman" w:hAnsi="Times New Roman"/>
              <w:b/>
            </w:rPr>
          </w:pPr>
          <w:hyperlink w:anchor="_Toc481013901" w:history="1">
            <w:r>
              <w:rPr>
                <w:rStyle w:val="a7"/>
                <w:rFonts w:ascii="Times New Roman" w:hAnsi="Times New Roman"/>
                <w:b/>
              </w:rPr>
              <w:t>1.4</w:t>
            </w:r>
            <w:r>
              <w:rPr>
                <w:rStyle w:val="a7"/>
                <w:rFonts w:ascii="Times New Roman" w:hAnsi="Times New Roman"/>
                <w:b/>
              </w:rPr>
              <w:tab/>
            </w:r>
            <w:r>
              <w:rPr>
                <w:rStyle w:val="a7"/>
                <w:rFonts w:ascii="Times New Roman" w:hAnsi="Times New Roman" w:hint="eastAsia"/>
                <w:b/>
              </w:rPr>
              <w:t>术语和缩略语</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_Toc481013901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2</w:t>
            </w:r>
            <w:r>
              <w:rPr>
                <w:rStyle w:val="a7"/>
                <w:rFonts w:ascii="Times New Roman" w:hAnsi="Times New Roman"/>
                <w:b/>
              </w:rPr>
              <w:fldChar w:fldCharType="end"/>
            </w:r>
          </w:hyperlink>
        </w:p>
        <w:p w14:paraId="00CA90E0" w14:textId="77777777" w:rsidR="008A2244" w:rsidRDefault="00924E7D">
          <w:pPr>
            <w:pStyle w:val="10"/>
            <w:tabs>
              <w:tab w:val="left" w:pos="440"/>
              <w:tab w:val="right" w:leader="hyphen" w:pos="8296"/>
            </w:tabs>
            <w:rPr>
              <w:rStyle w:val="a7"/>
              <w:b/>
              <w:sz w:val="28"/>
            </w:rPr>
          </w:pPr>
          <w:hyperlink w:anchor="_Toc481013902" w:history="1">
            <w:r>
              <w:rPr>
                <w:rStyle w:val="a7"/>
                <w:b/>
                <w:sz w:val="28"/>
              </w:rPr>
              <w:t>2</w:t>
            </w:r>
            <w:r>
              <w:rPr>
                <w:rStyle w:val="a7"/>
                <w:b/>
                <w:sz w:val="28"/>
              </w:rPr>
              <w:tab/>
            </w:r>
            <w:r>
              <w:rPr>
                <w:rStyle w:val="a7"/>
                <w:rFonts w:hint="eastAsia"/>
                <w:b/>
                <w:sz w:val="28"/>
              </w:rPr>
              <w:t>引用文档</w:t>
            </w:r>
            <w:r>
              <w:rPr>
                <w:rStyle w:val="a7"/>
                <w:b/>
                <w:sz w:val="28"/>
              </w:rPr>
              <w:tab/>
            </w:r>
            <w:r>
              <w:rPr>
                <w:rStyle w:val="a7"/>
                <w:b/>
                <w:sz w:val="28"/>
              </w:rPr>
              <w:fldChar w:fldCharType="begin"/>
            </w:r>
            <w:r>
              <w:rPr>
                <w:rStyle w:val="a7"/>
                <w:b/>
                <w:sz w:val="28"/>
              </w:rPr>
              <w:instrText xml:space="preserve"> PAGEREF _Toc481013902 \h </w:instrText>
            </w:r>
            <w:r>
              <w:rPr>
                <w:rStyle w:val="a7"/>
                <w:b/>
                <w:sz w:val="28"/>
              </w:rPr>
            </w:r>
            <w:r>
              <w:rPr>
                <w:rStyle w:val="a7"/>
                <w:b/>
                <w:sz w:val="28"/>
              </w:rPr>
              <w:fldChar w:fldCharType="separate"/>
            </w:r>
            <w:r>
              <w:rPr>
                <w:rStyle w:val="a7"/>
                <w:b/>
                <w:sz w:val="28"/>
              </w:rPr>
              <w:t>2</w:t>
            </w:r>
            <w:r>
              <w:rPr>
                <w:rStyle w:val="a7"/>
                <w:b/>
                <w:sz w:val="28"/>
              </w:rPr>
              <w:fldChar w:fldCharType="end"/>
            </w:r>
          </w:hyperlink>
        </w:p>
        <w:p w14:paraId="762486C3" w14:textId="77777777" w:rsidR="008A2244" w:rsidRDefault="00924E7D">
          <w:pPr>
            <w:pStyle w:val="10"/>
            <w:tabs>
              <w:tab w:val="left" w:pos="440"/>
              <w:tab w:val="right" w:leader="hyphen" w:pos="8296"/>
            </w:tabs>
            <w:rPr>
              <w:rStyle w:val="a7"/>
              <w:b/>
              <w:sz w:val="28"/>
            </w:rPr>
          </w:pPr>
          <w:hyperlink w:anchor="_Toc481013903" w:history="1">
            <w:r>
              <w:rPr>
                <w:rStyle w:val="a7"/>
                <w:b/>
                <w:sz w:val="28"/>
              </w:rPr>
              <w:t>3</w:t>
            </w:r>
            <w:r>
              <w:rPr>
                <w:rStyle w:val="a7"/>
                <w:b/>
                <w:sz w:val="28"/>
              </w:rPr>
              <w:tab/>
            </w:r>
            <w:r>
              <w:rPr>
                <w:rStyle w:val="a7"/>
                <w:rFonts w:hint="eastAsia"/>
                <w:b/>
                <w:sz w:val="28"/>
              </w:rPr>
              <w:t>需求分析</w:t>
            </w:r>
            <w:r>
              <w:rPr>
                <w:rStyle w:val="a7"/>
                <w:b/>
                <w:sz w:val="28"/>
              </w:rPr>
              <w:tab/>
            </w:r>
            <w:r>
              <w:rPr>
                <w:rStyle w:val="a7"/>
                <w:b/>
                <w:sz w:val="28"/>
              </w:rPr>
              <w:fldChar w:fldCharType="begin"/>
            </w:r>
            <w:r>
              <w:rPr>
                <w:rStyle w:val="a7"/>
                <w:b/>
                <w:sz w:val="28"/>
              </w:rPr>
              <w:instrText xml:space="preserve"> PAGEREF _Toc481013903 \h </w:instrText>
            </w:r>
            <w:r>
              <w:rPr>
                <w:rStyle w:val="a7"/>
                <w:b/>
                <w:sz w:val="28"/>
              </w:rPr>
            </w:r>
            <w:r>
              <w:rPr>
                <w:rStyle w:val="a7"/>
                <w:b/>
                <w:sz w:val="28"/>
              </w:rPr>
              <w:fldChar w:fldCharType="separate"/>
            </w:r>
            <w:r>
              <w:rPr>
                <w:rStyle w:val="a7"/>
                <w:b/>
                <w:sz w:val="28"/>
              </w:rPr>
              <w:t>3</w:t>
            </w:r>
            <w:r>
              <w:rPr>
                <w:rStyle w:val="a7"/>
                <w:b/>
                <w:sz w:val="28"/>
              </w:rPr>
              <w:fldChar w:fldCharType="end"/>
            </w:r>
          </w:hyperlink>
        </w:p>
        <w:p w14:paraId="7252D92E" w14:textId="77777777" w:rsidR="008A2244" w:rsidRDefault="00924E7D">
          <w:pPr>
            <w:pStyle w:val="20"/>
            <w:tabs>
              <w:tab w:val="left" w:pos="840"/>
              <w:tab w:val="right" w:leader="hyphen" w:pos="8296"/>
            </w:tabs>
            <w:rPr>
              <w:rStyle w:val="a7"/>
              <w:rFonts w:ascii="Times New Roman" w:hAnsi="Times New Roman"/>
              <w:b/>
            </w:rPr>
          </w:pPr>
          <w:hyperlink w:anchor="_Toc481013904" w:history="1">
            <w:r>
              <w:rPr>
                <w:rStyle w:val="a7"/>
                <w:rFonts w:ascii="Times New Roman" w:hAnsi="Times New Roman"/>
                <w:b/>
              </w:rPr>
              <w:t>3.1</w:t>
            </w:r>
            <w:r>
              <w:rPr>
                <w:rStyle w:val="a7"/>
                <w:rFonts w:ascii="Times New Roman" w:hAnsi="Times New Roman"/>
                <w:b/>
              </w:rPr>
              <w:tab/>
            </w:r>
            <w:r>
              <w:rPr>
                <w:rStyle w:val="a7"/>
                <w:rFonts w:ascii="Times New Roman" w:hAnsi="Times New Roman" w:hint="eastAsia"/>
                <w:b/>
              </w:rPr>
              <w:t>业务需求分析</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_Toc481013904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3</w:t>
            </w:r>
            <w:r>
              <w:rPr>
                <w:rStyle w:val="a7"/>
                <w:rFonts w:ascii="Times New Roman" w:hAnsi="Times New Roman"/>
                <w:b/>
              </w:rPr>
              <w:fldChar w:fldCharType="end"/>
            </w:r>
          </w:hyperlink>
        </w:p>
        <w:p w14:paraId="6F62A621" w14:textId="77777777" w:rsidR="008A2244" w:rsidRDefault="00924E7D">
          <w:pPr>
            <w:pStyle w:val="30"/>
            <w:tabs>
              <w:tab w:val="left" w:pos="1260"/>
              <w:tab w:val="right" w:leader="hyphen" w:pos="8296"/>
            </w:tabs>
            <w:rPr>
              <w:rFonts w:cstheme="minorBidi"/>
              <w:kern w:val="2"/>
              <w:sz w:val="21"/>
            </w:rPr>
          </w:pPr>
          <w:hyperlink w:anchor="_Toc481013905" w:history="1">
            <w:r>
              <w:rPr>
                <w:rStyle w:val="a7"/>
              </w:rPr>
              <w:t>3.1.1</w:t>
            </w:r>
            <w:r>
              <w:rPr>
                <w:rFonts w:cstheme="minorBidi"/>
                <w:kern w:val="2"/>
                <w:sz w:val="21"/>
              </w:rPr>
              <w:tab/>
            </w:r>
            <w:r>
              <w:rPr>
                <w:rStyle w:val="a7"/>
                <w:rFonts w:hint="eastAsia"/>
              </w:rPr>
              <w:t>初学者</w:t>
            </w:r>
            <w:r>
              <w:tab/>
            </w:r>
            <w:r>
              <w:fldChar w:fldCharType="begin"/>
            </w:r>
            <w:r>
              <w:instrText xml:space="preserve"> PAGEREF _Toc481013905 \h </w:instrText>
            </w:r>
            <w:r>
              <w:fldChar w:fldCharType="separate"/>
            </w:r>
            <w:r>
              <w:t>3</w:t>
            </w:r>
            <w:r>
              <w:fldChar w:fldCharType="end"/>
            </w:r>
          </w:hyperlink>
        </w:p>
        <w:p w14:paraId="368C39E6" w14:textId="77777777" w:rsidR="008A2244" w:rsidRDefault="00924E7D">
          <w:pPr>
            <w:pStyle w:val="30"/>
            <w:tabs>
              <w:tab w:val="left" w:pos="1260"/>
              <w:tab w:val="right" w:leader="hyphen" w:pos="8296"/>
            </w:tabs>
            <w:rPr>
              <w:rFonts w:cstheme="minorBidi"/>
              <w:kern w:val="2"/>
              <w:sz w:val="21"/>
            </w:rPr>
          </w:pPr>
          <w:hyperlink w:anchor="_Toc481013906" w:history="1">
            <w:r>
              <w:rPr>
                <w:rStyle w:val="a7"/>
              </w:rPr>
              <w:t>3.1.2</w:t>
            </w:r>
            <w:r>
              <w:rPr>
                <w:rFonts w:cstheme="minorBidi"/>
                <w:kern w:val="2"/>
                <w:sz w:val="21"/>
              </w:rPr>
              <w:tab/>
            </w:r>
            <w:r>
              <w:rPr>
                <w:rStyle w:val="a7"/>
                <w:rFonts w:hint="eastAsia"/>
              </w:rPr>
              <w:t>科研人员</w:t>
            </w:r>
            <w:r>
              <w:tab/>
            </w:r>
            <w:r>
              <w:fldChar w:fldCharType="begin"/>
            </w:r>
            <w:r>
              <w:instrText xml:space="preserve"> PAGEREF _Toc481013906 \h </w:instrText>
            </w:r>
            <w:r>
              <w:fldChar w:fldCharType="separate"/>
            </w:r>
            <w:r>
              <w:t>3</w:t>
            </w:r>
            <w:r>
              <w:fldChar w:fldCharType="end"/>
            </w:r>
          </w:hyperlink>
        </w:p>
        <w:p w14:paraId="3C95F469" w14:textId="77777777" w:rsidR="008A2244" w:rsidRDefault="00924E7D">
          <w:pPr>
            <w:pStyle w:val="30"/>
            <w:tabs>
              <w:tab w:val="left" w:pos="1260"/>
              <w:tab w:val="right" w:leader="hyphen" w:pos="8296"/>
            </w:tabs>
            <w:rPr>
              <w:rFonts w:cstheme="minorBidi"/>
              <w:kern w:val="2"/>
              <w:sz w:val="21"/>
            </w:rPr>
          </w:pPr>
          <w:hyperlink w:anchor="_Toc481013907" w:history="1">
            <w:r>
              <w:rPr>
                <w:rStyle w:val="a7"/>
              </w:rPr>
              <w:t>3.1.3</w:t>
            </w:r>
            <w:r>
              <w:rPr>
                <w:rFonts w:cstheme="minorBidi"/>
                <w:kern w:val="2"/>
                <w:sz w:val="21"/>
              </w:rPr>
              <w:tab/>
            </w:r>
            <w:r>
              <w:rPr>
                <w:rStyle w:val="a7"/>
                <w:rFonts w:hint="eastAsia"/>
              </w:rPr>
              <w:t>深度学习领域</w:t>
            </w:r>
            <w:r>
              <w:tab/>
            </w:r>
            <w:r>
              <w:fldChar w:fldCharType="begin"/>
            </w:r>
            <w:r>
              <w:instrText xml:space="preserve"> PAGEREF _Toc481013907 \h </w:instrText>
            </w:r>
            <w:r>
              <w:fldChar w:fldCharType="separate"/>
            </w:r>
            <w:r>
              <w:t>3</w:t>
            </w:r>
            <w:r>
              <w:fldChar w:fldCharType="end"/>
            </w:r>
          </w:hyperlink>
        </w:p>
        <w:p w14:paraId="5FCE4166" w14:textId="77777777" w:rsidR="008A2244" w:rsidRDefault="00924E7D">
          <w:pPr>
            <w:pStyle w:val="20"/>
            <w:tabs>
              <w:tab w:val="left" w:pos="840"/>
              <w:tab w:val="right" w:leader="hyphen" w:pos="8296"/>
            </w:tabs>
            <w:rPr>
              <w:rStyle w:val="a7"/>
              <w:rFonts w:ascii="Times New Roman" w:hAnsi="Times New Roman"/>
              <w:b/>
            </w:rPr>
          </w:pPr>
          <w:hyperlink w:anchor="_Toc481013908" w:history="1">
            <w:r>
              <w:rPr>
                <w:rStyle w:val="a7"/>
                <w:rFonts w:ascii="Times New Roman" w:hAnsi="Times New Roman"/>
                <w:b/>
              </w:rPr>
              <w:t>3.2</w:t>
            </w:r>
            <w:r>
              <w:rPr>
                <w:rStyle w:val="a7"/>
                <w:rFonts w:ascii="Times New Roman" w:hAnsi="Times New Roman"/>
                <w:b/>
              </w:rPr>
              <w:tab/>
            </w:r>
            <w:r>
              <w:rPr>
                <w:rStyle w:val="a7"/>
                <w:rFonts w:ascii="Times New Roman" w:hAnsi="Times New Roman" w:hint="eastAsia"/>
                <w:b/>
              </w:rPr>
              <w:t>功能性需求分析</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_Toc481013908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3</w:t>
            </w:r>
            <w:r>
              <w:rPr>
                <w:rStyle w:val="a7"/>
                <w:rFonts w:ascii="Times New Roman" w:hAnsi="Times New Roman"/>
                <w:b/>
              </w:rPr>
              <w:fldChar w:fldCharType="end"/>
            </w:r>
          </w:hyperlink>
        </w:p>
        <w:p w14:paraId="06AFDD6B" w14:textId="77777777" w:rsidR="008A2244" w:rsidRDefault="00924E7D">
          <w:pPr>
            <w:pStyle w:val="30"/>
            <w:tabs>
              <w:tab w:val="left" w:pos="1260"/>
              <w:tab w:val="right" w:leader="hyphen" w:pos="8296"/>
            </w:tabs>
            <w:rPr>
              <w:rFonts w:cstheme="minorBidi"/>
              <w:kern w:val="2"/>
              <w:sz w:val="21"/>
            </w:rPr>
          </w:pPr>
          <w:hyperlink w:anchor="_Toc481013909" w:history="1">
            <w:r>
              <w:rPr>
                <w:rStyle w:val="a7"/>
              </w:rPr>
              <w:t>3.2.1</w:t>
            </w:r>
            <w:r>
              <w:rPr>
                <w:rFonts w:cstheme="minorBidi"/>
                <w:kern w:val="2"/>
                <w:sz w:val="21"/>
              </w:rPr>
              <w:tab/>
            </w:r>
            <w:r>
              <w:rPr>
                <w:rStyle w:val="a7"/>
                <w:rFonts w:hint="eastAsia"/>
              </w:rPr>
              <w:t>丰富的工具包</w:t>
            </w:r>
            <w:r>
              <w:tab/>
            </w:r>
            <w:r>
              <w:fldChar w:fldCharType="begin"/>
            </w:r>
            <w:r>
              <w:instrText xml:space="preserve"> PAGEREF _Toc481013909 \h </w:instrText>
            </w:r>
            <w:r>
              <w:fldChar w:fldCharType="separate"/>
            </w:r>
            <w:r>
              <w:t>4</w:t>
            </w:r>
            <w:r>
              <w:fldChar w:fldCharType="end"/>
            </w:r>
          </w:hyperlink>
        </w:p>
        <w:p w14:paraId="23CE12E9" w14:textId="77777777" w:rsidR="008A2244" w:rsidRDefault="00924E7D">
          <w:pPr>
            <w:pStyle w:val="30"/>
            <w:tabs>
              <w:tab w:val="left" w:pos="1260"/>
              <w:tab w:val="right" w:leader="hyphen" w:pos="8296"/>
            </w:tabs>
            <w:rPr>
              <w:rFonts w:cstheme="minorBidi"/>
              <w:kern w:val="2"/>
              <w:sz w:val="21"/>
            </w:rPr>
          </w:pPr>
          <w:hyperlink w:anchor="_Toc481013910" w:history="1">
            <w:r>
              <w:rPr>
                <w:rStyle w:val="a7"/>
              </w:rPr>
              <w:t>3.2.2</w:t>
            </w:r>
            <w:r>
              <w:rPr>
                <w:rFonts w:cstheme="minorBidi"/>
                <w:kern w:val="2"/>
                <w:sz w:val="21"/>
              </w:rPr>
              <w:tab/>
            </w:r>
            <w:r>
              <w:rPr>
                <w:rStyle w:val="a7"/>
                <w:rFonts w:hint="eastAsia"/>
              </w:rPr>
              <w:t>模块化搭建神经网络</w:t>
            </w:r>
            <w:r>
              <w:tab/>
            </w:r>
            <w:r>
              <w:fldChar w:fldCharType="begin"/>
            </w:r>
            <w:r>
              <w:instrText xml:space="preserve"> PAGEREF _Toc481013910 \h </w:instrText>
            </w:r>
            <w:r>
              <w:fldChar w:fldCharType="separate"/>
            </w:r>
            <w:r>
              <w:t>4</w:t>
            </w:r>
            <w:r>
              <w:fldChar w:fldCharType="end"/>
            </w:r>
          </w:hyperlink>
        </w:p>
        <w:p w14:paraId="33B84199" w14:textId="77777777" w:rsidR="008A2244" w:rsidRDefault="00924E7D">
          <w:pPr>
            <w:pStyle w:val="20"/>
            <w:tabs>
              <w:tab w:val="left" w:pos="840"/>
              <w:tab w:val="right" w:leader="hyphen" w:pos="8296"/>
            </w:tabs>
            <w:rPr>
              <w:rStyle w:val="a7"/>
              <w:rFonts w:ascii="Times New Roman" w:hAnsi="Times New Roman"/>
              <w:b/>
            </w:rPr>
          </w:pPr>
          <w:hyperlink w:anchor="_Toc481013911" w:history="1">
            <w:r>
              <w:rPr>
                <w:rStyle w:val="a7"/>
                <w:rFonts w:ascii="Times New Roman" w:hAnsi="Times New Roman"/>
                <w:b/>
              </w:rPr>
              <w:t>3.3</w:t>
            </w:r>
            <w:r>
              <w:rPr>
                <w:rStyle w:val="a7"/>
                <w:rFonts w:ascii="Times New Roman" w:hAnsi="Times New Roman"/>
                <w:b/>
              </w:rPr>
              <w:tab/>
            </w:r>
            <w:r>
              <w:rPr>
                <w:rStyle w:val="a7"/>
                <w:rFonts w:ascii="Times New Roman" w:hAnsi="Times New Roman" w:hint="eastAsia"/>
                <w:b/>
              </w:rPr>
              <w:t>非功能性需求分析</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_Toc481013911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5</w:t>
            </w:r>
            <w:r>
              <w:rPr>
                <w:rStyle w:val="a7"/>
                <w:rFonts w:ascii="Times New Roman" w:hAnsi="Times New Roman"/>
                <w:b/>
              </w:rPr>
              <w:fldChar w:fldCharType="end"/>
            </w:r>
          </w:hyperlink>
        </w:p>
        <w:p w14:paraId="3EB952F7" w14:textId="77777777" w:rsidR="008A2244" w:rsidRDefault="00924E7D">
          <w:pPr>
            <w:pStyle w:val="30"/>
            <w:tabs>
              <w:tab w:val="left" w:pos="1260"/>
              <w:tab w:val="right" w:leader="hyphen" w:pos="8296"/>
            </w:tabs>
            <w:rPr>
              <w:rFonts w:cstheme="minorBidi"/>
              <w:kern w:val="2"/>
              <w:sz w:val="21"/>
            </w:rPr>
          </w:pPr>
          <w:hyperlink w:anchor="_Toc481013912" w:history="1">
            <w:r>
              <w:rPr>
                <w:rStyle w:val="a7"/>
              </w:rPr>
              <w:t>3.3.1</w:t>
            </w:r>
            <w:r>
              <w:rPr>
                <w:rFonts w:cstheme="minorBidi"/>
                <w:kern w:val="2"/>
                <w:sz w:val="21"/>
              </w:rPr>
              <w:tab/>
            </w:r>
            <w:r>
              <w:rPr>
                <w:rStyle w:val="a7"/>
                <w:rFonts w:hint="eastAsia"/>
              </w:rPr>
              <w:t>高效性</w:t>
            </w:r>
            <w:r>
              <w:tab/>
            </w:r>
            <w:r>
              <w:fldChar w:fldCharType="begin"/>
            </w:r>
            <w:r>
              <w:instrText xml:space="preserve"> PAGEREF _Toc481013912 \h </w:instrText>
            </w:r>
            <w:r>
              <w:fldChar w:fldCharType="separate"/>
            </w:r>
            <w:r>
              <w:t>5</w:t>
            </w:r>
            <w:r>
              <w:fldChar w:fldCharType="end"/>
            </w:r>
          </w:hyperlink>
        </w:p>
        <w:p w14:paraId="66B09309" w14:textId="77777777" w:rsidR="008A2244" w:rsidRDefault="00924E7D">
          <w:pPr>
            <w:pStyle w:val="30"/>
            <w:tabs>
              <w:tab w:val="left" w:pos="1260"/>
              <w:tab w:val="right" w:leader="hyphen" w:pos="8296"/>
            </w:tabs>
            <w:rPr>
              <w:rFonts w:cstheme="minorBidi"/>
              <w:kern w:val="2"/>
              <w:sz w:val="21"/>
            </w:rPr>
          </w:pPr>
          <w:hyperlink w:anchor="_Toc481013913" w:history="1">
            <w:r>
              <w:rPr>
                <w:rStyle w:val="a7"/>
              </w:rPr>
              <w:t>3.3.2</w:t>
            </w:r>
            <w:r>
              <w:rPr>
                <w:rFonts w:cstheme="minorBidi"/>
                <w:kern w:val="2"/>
                <w:sz w:val="21"/>
              </w:rPr>
              <w:tab/>
            </w:r>
            <w:r>
              <w:rPr>
                <w:rStyle w:val="a7"/>
                <w:rFonts w:hint="eastAsia"/>
              </w:rPr>
              <w:t>用户友好性</w:t>
            </w:r>
            <w:r>
              <w:tab/>
            </w:r>
            <w:r>
              <w:fldChar w:fldCharType="begin"/>
            </w:r>
            <w:r>
              <w:instrText xml:space="preserve"> PAGEREF _Toc481013913 \h </w:instrText>
            </w:r>
            <w:r>
              <w:fldChar w:fldCharType="separate"/>
            </w:r>
            <w:r>
              <w:t>5</w:t>
            </w:r>
            <w:r>
              <w:fldChar w:fldCharType="end"/>
            </w:r>
          </w:hyperlink>
        </w:p>
        <w:p w14:paraId="1F05C126" w14:textId="77777777" w:rsidR="008A2244" w:rsidRDefault="00924E7D">
          <w:pPr>
            <w:pStyle w:val="30"/>
            <w:tabs>
              <w:tab w:val="left" w:pos="1260"/>
              <w:tab w:val="right" w:leader="hyphen" w:pos="8296"/>
            </w:tabs>
            <w:rPr>
              <w:rFonts w:cstheme="minorBidi"/>
              <w:kern w:val="2"/>
              <w:sz w:val="21"/>
            </w:rPr>
          </w:pPr>
          <w:hyperlink w:anchor="_Toc481013914" w:history="1">
            <w:r>
              <w:rPr>
                <w:rStyle w:val="a7"/>
              </w:rPr>
              <w:t>3.3.3</w:t>
            </w:r>
            <w:r>
              <w:rPr>
                <w:rFonts w:cstheme="minorBidi"/>
                <w:kern w:val="2"/>
                <w:sz w:val="21"/>
              </w:rPr>
              <w:tab/>
            </w:r>
            <w:r>
              <w:rPr>
                <w:rStyle w:val="a7"/>
                <w:rFonts w:hint="eastAsia"/>
              </w:rPr>
              <w:t>可修改性</w:t>
            </w:r>
            <w:r>
              <w:tab/>
            </w:r>
            <w:r>
              <w:fldChar w:fldCharType="begin"/>
            </w:r>
            <w:r>
              <w:instrText xml:space="preserve"> PAGEREF _Toc481013914 \h </w:instrText>
            </w:r>
            <w:r>
              <w:fldChar w:fldCharType="separate"/>
            </w:r>
            <w:r>
              <w:t>5</w:t>
            </w:r>
            <w:r>
              <w:fldChar w:fldCharType="end"/>
            </w:r>
          </w:hyperlink>
        </w:p>
        <w:p w14:paraId="3ACF9277" w14:textId="77777777" w:rsidR="008A2244" w:rsidRDefault="00924E7D">
          <w:pPr>
            <w:pStyle w:val="30"/>
            <w:tabs>
              <w:tab w:val="left" w:pos="1260"/>
              <w:tab w:val="right" w:leader="hyphen" w:pos="8296"/>
            </w:tabs>
            <w:rPr>
              <w:rFonts w:cstheme="minorBidi"/>
              <w:kern w:val="2"/>
              <w:sz w:val="21"/>
            </w:rPr>
          </w:pPr>
          <w:hyperlink w:anchor="_Toc481013915" w:history="1">
            <w:r>
              <w:rPr>
                <w:rStyle w:val="a7"/>
              </w:rPr>
              <w:t>3.3.4</w:t>
            </w:r>
            <w:r>
              <w:rPr>
                <w:rFonts w:cstheme="minorBidi"/>
                <w:kern w:val="2"/>
                <w:sz w:val="21"/>
              </w:rPr>
              <w:tab/>
            </w:r>
            <w:r>
              <w:rPr>
                <w:rStyle w:val="a7"/>
                <w:rFonts w:hint="eastAsia"/>
              </w:rPr>
              <w:t>鲁棒性</w:t>
            </w:r>
            <w:r>
              <w:tab/>
            </w:r>
            <w:r>
              <w:fldChar w:fldCharType="begin"/>
            </w:r>
            <w:r>
              <w:instrText xml:space="preserve"> PAGEREF _Toc481013915 \h </w:instrText>
            </w:r>
            <w:r>
              <w:fldChar w:fldCharType="separate"/>
            </w:r>
            <w:r>
              <w:t>6</w:t>
            </w:r>
            <w:r>
              <w:fldChar w:fldCharType="end"/>
            </w:r>
          </w:hyperlink>
        </w:p>
        <w:p w14:paraId="4832B9E5" w14:textId="77777777" w:rsidR="008A2244" w:rsidRDefault="00924E7D">
          <w:pPr>
            <w:pStyle w:val="20"/>
            <w:tabs>
              <w:tab w:val="left" w:pos="840"/>
              <w:tab w:val="right" w:leader="hyphen" w:pos="8296"/>
            </w:tabs>
            <w:rPr>
              <w:rStyle w:val="a7"/>
              <w:rFonts w:ascii="Times New Roman" w:hAnsi="Times New Roman"/>
              <w:b/>
            </w:rPr>
          </w:pPr>
          <w:hyperlink w:anchor="_Toc481013916" w:history="1">
            <w:r>
              <w:rPr>
                <w:rStyle w:val="a7"/>
                <w:rFonts w:ascii="Times New Roman" w:hAnsi="Times New Roman"/>
                <w:b/>
              </w:rPr>
              <w:t>3.4</w:t>
            </w:r>
            <w:r>
              <w:rPr>
                <w:rStyle w:val="a7"/>
                <w:rFonts w:ascii="Times New Roman" w:hAnsi="Times New Roman"/>
                <w:b/>
              </w:rPr>
              <w:tab/>
            </w:r>
            <w:r>
              <w:rPr>
                <w:rStyle w:val="a7"/>
                <w:rFonts w:ascii="Times New Roman" w:hAnsi="Times New Roman" w:hint="eastAsia"/>
                <w:b/>
              </w:rPr>
              <w:t>扩展需求</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_Toc481013916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6</w:t>
            </w:r>
            <w:r>
              <w:rPr>
                <w:rStyle w:val="a7"/>
                <w:rFonts w:ascii="Times New Roman" w:hAnsi="Times New Roman"/>
                <w:b/>
              </w:rPr>
              <w:fldChar w:fldCharType="end"/>
            </w:r>
          </w:hyperlink>
        </w:p>
        <w:p w14:paraId="5D1257C9" w14:textId="77777777" w:rsidR="008A2244" w:rsidRDefault="00924E7D">
          <w:pPr>
            <w:pStyle w:val="30"/>
            <w:tabs>
              <w:tab w:val="left" w:pos="1260"/>
              <w:tab w:val="right" w:leader="hyphen" w:pos="8296"/>
            </w:tabs>
            <w:rPr>
              <w:rFonts w:cstheme="minorBidi"/>
              <w:kern w:val="2"/>
              <w:sz w:val="21"/>
            </w:rPr>
          </w:pPr>
          <w:hyperlink w:anchor="_Toc481013917" w:history="1">
            <w:r>
              <w:rPr>
                <w:rStyle w:val="a7"/>
              </w:rPr>
              <w:t>3.4.1</w:t>
            </w:r>
            <w:r>
              <w:rPr>
                <w:rFonts w:cstheme="minorBidi"/>
                <w:kern w:val="2"/>
                <w:sz w:val="21"/>
              </w:rPr>
              <w:tab/>
            </w:r>
            <w:r>
              <w:rPr>
                <w:rStyle w:val="a7"/>
                <w:rFonts w:hint="eastAsia"/>
              </w:rPr>
              <w:t>修改卷积层</w:t>
            </w:r>
            <w:r>
              <w:rPr>
                <w:rStyle w:val="a7"/>
              </w:rPr>
              <w:t>RUCM</w:t>
            </w:r>
            <w:r>
              <w:tab/>
            </w:r>
            <w:r>
              <w:fldChar w:fldCharType="begin"/>
            </w:r>
            <w:r>
              <w:instrText xml:space="preserve"> PAGEREF _Toc481013917 \h </w:instrText>
            </w:r>
            <w:r>
              <w:fldChar w:fldCharType="separate"/>
            </w:r>
            <w:r>
              <w:t>7</w:t>
            </w:r>
            <w:r>
              <w:fldChar w:fldCharType="end"/>
            </w:r>
          </w:hyperlink>
        </w:p>
        <w:p w14:paraId="23BEB2CE" w14:textId="77777777" w:rsidR="008A2244" w:rsidRDefault="00924E7D">
          <w:pPr>
            <w:pStyle w:val="30"/>
            <w:tabs>
              <w:tab w:val="left" w:pos="1260"/>
              <w:tab w:val="right" w:leader="hyphen" w:pos="8296"/>
            </w:tabs>
            <w:rPr>
              <w:rFonts w:cstheme="minorBidi"/>
              <w:kern w:val="2"/>
              <w:sz w:val="21"/>
            </w:rPr>
          </w:pPr>
          <w:hyperlink w:anchor="_Toc481013918" w:history="1">
            <w:r>
              <w:rPr>
                <w:rStyle w:val="a7"/>
              </w:rPr>
              <w:t>3.4.2</w:t>
            </w:r>
            <w:r>
              <w:rPr>
                <w:rFonts w:cstheme="minorBidi"/>
                <w:kern w:val="2"/>
                <w:sz w:val="21"/>
              </w:rPr>
              <w:tab/>
            </w:r>
            <w:r>
              <w:rPr>
                <w:rStyle w:val="a7"/>
                <w:rFonts w:hint="eastAsia"/>
              </w:rPr>
              <w:t>修改线性层</w:t>
            </w:r>
            <w:r>
              <w:rPr>
                <w:rStyle w:val="a7"/>
              </w:rPr>
              <w:t>RUCM</w:t>
            </w:r>
            <w:r>
              <w:tab/>
            </w:r>
            <w:r>
              <w:fldChar w:fldCharType="begin"/>
            </w:r>
            <w:r>
              <w:instrText xml:space="preserve"> PAGEREF _Toc481013918 \h </w:instrText>
            </w:r>
            <w:r>
              <w:fldChar w:fldCharType="separate"/>
            </w:r>
            <w:r>
              <w:t>8</w:t>
            </w:r>
            <w:r>
              <w:fldChar w:fldCharType="end"/>
            </w:r>
          </w:hyperlink>
        </w:p>
        <w:p w14:paraId="65DE5B2E" w14:textId="77777777" w:rsidR="008A2244" w:rsidRDefault="00924E7D">
          <w:pPr>
            <w:pStyle w:val="20"/>
            <w:tabs>
              <w:tab w:val="left" w:pos="840"/>
              <w:tab w:val="right" w:leader="hyphen" w:pos="8296"/>
            </w:tabs>
            <w:rPr>
              <w:rStyle w:val="a7"/>
              <w:rFonts w:ascii="Times New Roman" w:hAnsi="Times New Roman"/>
              <w:b/>
            </w:rPr>
          </w:pPr>
          <w:hyperlink w:anchor="_Toc481013919" w:history="1">
            <w:r>
              <w:rPr>
                <w:rStyle w:val="a7"/>
                <w:rFonts w:ascii="Times New Roman" w:hAnsi="Times New Roman"/>
                <w:b/>
              </w:rPr>
              <w:t>3.5</w:t>
            </w:r>
            <w:r>
              <w:rPr>
                <w:rStyle w:val="a7"/>
                <w:rFonts w:ascii="Times New Roman" w:hAnsi="Times New Roman"/>
                <w:b/>
              </w:rPr>
              <w:tab/>
            </w:r>
            <w:r>
              <w:rPr>
                <w:rStyle w:val="a7"/>
                <w:rFonts w:ascii="Times New Roman" w:hAnsi="Times New Roman" w:hint="eastAsia"/>
                <w:b/>
              </w:rPr>
              <w:t>需求识别</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_Toc481013919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9</w:t>
            </w:r>
            <w:r>
              <w:rPr>
                <w:rStyle w:val="a7"/>
                <w:rFonts w:ascii="Times New Roman" w:hAnsi="Times New Roman"/>
                <w:b/>
              </w:rPr>
              <w:fldChar w:fldCharType="end"/>
            </w:r>
          </w:hyperlink>
        </w:p>
        <w:p w14:paraId="1E5CE574" w14:textId="77777777" w:rsidR="008A2244" w:rsidRDefault="00924E7D">
          <w:pPr>
            <w:pStyle w:val="30"/>
            <w:tabs>
              <w:tab w:val="left" w:pos="1260"/>
              <w:tab w:val="right" w:leader="hyphen" w:pos="8296"/>
            </w:tabs>
            <w:rPr>
              <w:rFonts w:cstheme="minorBidi"/>
              <w:kern w:val="2"/>
              <w:sz w:val="21"/>
            </w:rPr>
          </w:pPr>
          <w:hyperlink w:anchor="_Toc481013920" w:history="1">
            <w:r>
              <w:rPr>
                <w:rStyle w:val="a7"/>
              </w:rPr>
              <w:t>3.5.1</w:t>
            </w:r>
            <w:r>
              <w:rPr>
                <w:rFonts w:cstheme="minorBidi"/>
                <w:kern w:val="2"/>
                <w:sz w:val="21"/>
              </w:rPr>
              <w:tab/>
            </w:r>
            <w:r>
              <w:rPr>
                <w:rStyle w:val="a7"/>
                <w:rFonts w:hint="eastAsia"/>
              </w:rPr>
              <w:t>载入数据</w:t>
            </w:r>
            <w:r>
              <w:tab/>
            </w:r>
            <w:r>
              <w:fldChar w:fldCharType="begin"/>
            </w:r>
            <w:r>
              <w:instrText xml:space="preserve"> PAGEREF _Toc481013920 \h </w:instrText>
            </w:r>
            <w:r>
              <w:fldChar w:fldCharType="separate"/>
            </w:r>
            <w:r>
              <w:t>9</w:t>
            </w:r>
            <w:r>
              <w:fldChar w:fldCharType="end"/>
            </w:r>
          </w:hyperlink>
        </w:p>
        <w:p w14:paraId="6CDB62A3" w14:textId="77777777" w:rsidR="008A2244" w:rsidRDefault="00924E7D">
          <w:pPr>
            <w:pStyle w:val="30"/>
            <w:tabs>
              <w:tab w:val="left" w:pos="1260"/>
              <w:tab w:val="right" w:leader="hyphen" w:pos="8296"/>
            </w:tabs>
            <w:rPr>
              <w:rFonts w:cstheme="minorBidi"/>
              <w:kern w:val="2"/>
              <w:sz w:val="21"/>
            </w:rPr>
          </w:pPr>
          <w:hyperlink w:anchor="_Toc481013921" w:history="1">
            <w:r>
              <w:rPr>
                <w:rStyle w:val="a7"/>
              </w:rPr>
              <w:t>3.5.2</w:t>
            </w:r>
            <w:r>
              <w:rPr>
                <w:rFonts w:cstheme="minorBidi"/>
                <w:kern w:val="2"/>
                <w:sz w:val="21"/>
              </w:rPr>
              <w:tab/>
            </w:r>
            <w:r>
              <w:rPr>
                <w:rStyle w:val="a7"/>
                <w:rFonts w:hint="eastAsia"/>
              </w:rPr>
              <w:t>定义神经网络模型</w:t>
            </w:r>
            <w:r>
              <w:tab/>
            </w:r>
            <w:r>
              <w:fldChar w:fldCharType="begin"/>
            </w:r>
            <w:r>
              <w:instrText xml:space="preserve"> PAGEREF _Toc481013921 \h </w:instrText>
            </w:r>
            <w:r>
              <w:fldChar w:fldCharType="separate"/>
            </w:r>
            <w:r>
              <w:t>10</w:t>
            </w:r>
            <w:r>
              <w:fldChar w:fldCharType="end"/>
            </w:r>
          </w:hyperlink>
        </w:p>
        <w:p w14:paraId="3763FCB4" w14:textId="77777777" w:rsidR="008A2244" w:rsidRDefault="00924E7D">
          <w:pPr>
            <w:pStyle w:val="30"/>
            <w:tabs>
              <w:tab w:val="left" w:pos="1260"/>
              <w:tab w:val="right" w:leader="hyphen" w:pos="8296"/>
            </w:tabs>
            <w:rPr>
              <w:rFonts w:cstheme="minorBidi"/>
              <w:kern w:val="2"/>
              <w:sz w:val="21"/>
            </w:rPr>
          </w:pPr>
          <w:hyperlink w:anchor="_Toc481013922" w:history="1">
            <w:r>
              <w:rPr>
                <w:rStyle w:val="a7"/>
              </w:rPr>
              <w:t>3.5.3</w:t>
            </w:r>
            <w:r>
              <w:rPr>
                <w:rFonts w:cstheme="minorBidi"/>
                <w:kern w:val="2"/>
                <w:sz w:val="21"/>
              </w:rPr>
              <w:tab/>
            </w:r>
            <w:r>
              <w:rPr>
                <w:rStyle w:val="a7"/>
                <w:rFonts w:hint="eastAsia"/>
              </w:rPr>
              <w:t>训练网络</w:t>
            </w:r>
            <w:r>
              <w:tab/>
            </w:r>
            <w:r>
              <w:fldChar w:fldCharType="begin"/>
            </w:r>
            <w:r>
              <w:instrText xml:space="preserve"> PAGEREF _Toc481013922 \h </w:instrText>
            </w:r>
            <w:r>
              <w:fldChar w:fldCharType="separate"/>
            </w:r>
            <w:r>
              <w:t>11</w:t>
            </w:r>
            <w:r>
              <w:fldChar w:fldCharType="end"/>
            </w:r>
          </w:hyperlink>
        </w:p>
        <w:p w14:paraId="11E2580A" w14:textId="77777777" w:rsidR="008A2244" w:rsidRDefault="00924E7D">
          <w:pPr>
            <w:pStyle w:val="30"/>
            <w:tabs>
              <w:tab w:val="left" w:pos="1260"/>
              <w:tab w:val="right" w:leader="hyphen" w:pos="8296"/>
            </w:tabs>
            <w:rPr>
              <w:rFonts w:cstheme="minorBidi"/>
              <w:kern w:val="2"/>
              <w:sz w:val="21"/>
            </w:rPr>
          </w:pPr>
          <w:hyperlink w:anchor="_Toc481013923" w:history="1">
            <w:r>
              <w:rPr>
                <w:rStyle w:val="a7"/>
              </w:rPr>
              <w:t>3.5.4</w:t>
            </w:r>
            <w:r>
              <w:rPr>
                <w:rFonts w:cstheme="minorBidi"/>
                <w:kern w:val="2"/>
                <w:sz w:val="21"/>
              </w:rPr>
              <w:tab/>
            </w:r>
            <w:r>
              <w:rPr>
                <w:rStyle w:val="a7"/>
                <w:rFonts w:hint="eastAsia"/>
              </w:rPr>
              <w:t>测试网络</w:t>
            </w:r>
            <w:r>
              <w:tab/>
            </w:r>
            <w:r>
              <w:fldChar w:fldCharType="begin"/>
            </w:r>
            <w:r>
              <w:instrText xml:space="preserve"> PAGEREF _Toc481013923 \h </w:instrText>
            </w:r>
            <w:r>
              <w:fldChar w:fldCharType="separate"/>
            </w:r>
            <w:r>
              <w:t>12</w:t>
            </w:r>
            <w:r>
              <w:fldChar w:fldCharType="end"/>
            </w:r>
          </w:hyperlink>
        </w:p>
        <w:p w14:paraId="33583886" w14:textId="77777777" w:rsidR="008A2244" w:rsidRDefault="00924E7D">
          <w:pPr>
            <w:pStyle w:val="20"/>
            <w:tabs>
              <w:tab w:val="left" w:pos="840"/>
              <w:tab w:val="right" w:leader="hyphen" w:pos="8296"/>
            </w:tabs>
            <w:rPr>
              <w:rStyle w:val="a7"/>
              <w:rFonts w:ascii="Times New Roman" w:hAnsi="Times New Roman"/>
              <w:b/>
            </w:rPr>
          </w:pPr>
          <w:hyperlink w:anchor="_Toc481013924" w:history="1">
            <w:r>
              <w:rPr>
                <w:rStyle w:val="a7"/>
                <w:rFonts w:ascii="Times New Roman" w:hAnsi="Times New Roman"/>
                <w:b/>
              </w:rPr>
              <w:t>3.6</w:t>
            </w:r>
            <w:r>
              <w:rPr>
                <w:rStyle w:val="a7"/>
                <w:rFonts w:ascii="Times New Roman" w:hAnsi="Times New Roman"/>
                <w:b/>
              </w:rPr>
              <w:tab/>
              <w:t>RUCM</w:t>
            </w:r>
            <w:r>
              <w:rPr>
                <w:rStyle w:val="a7"/>
                <w:rFonts w:ascii="Times New Roman" w:hAnsi="Times New Roman" w:hint="eastAsia"/>
                <w:b/>
              </w:rPr>
              <w:t>模型</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_Toc481013924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12</w:t>
            </w:r>
            <w:r>
              <w:rPr>
                <w:rStyle w:val="a7"/>
                <w:rFonts w:ascii="Times New Roman" w:hAnsi="Times New Roman"/>
                <w:b/>
              </w:rPr>
              <w:fldChar w:fldCharType="end"/>
            </w:r>
          </w:hyperlink>
        </w:p>
        <w:p w14:paraId="5A7D2BB1" w14:textId="77777777" w:rsidR="008A2244" w:rsidRDefault="00924E7D">
          <w:pPr>
            <w:pStyle w:val="30"/>
            <w:tabs>
              <w:tab w:val="left" w:pos="1260"/>
              <w:tab w:val="right" w:leader="hyphen" w:pos="8296"/>
            </w:tabs>
            <w:rPr>
              <w:rFonts w:cstheme="minorBidi"/>
              <w:kern w:val="2"/>
              <w:sz w:val="21"/>
            </w:rPr>
          </w:pPr>
          <w:hyperlink w:anchor="_Toc481013925" w:history="1">
            <w:r>
              <w:rPr>
                <w:rStyle w:val="a7"/>
              </w:rPr>
              <w:t>3.6.1</w:t>
            </w:r>
            <w:r>
              <w:rPr>
                <w:rFonts w:cstheme="minorBidi"/>
                <w:kern w:val="2"/>
                <w:sz w:val="21"/>
              </w:rPr>
              <w:tab/>
            </w:r>
            <w:r>
              <w:rPr>
                <w:rStyle w:val="a7"/>
                <w:rFonts w:hint="eastAsia"/>
              </w:rPr>
              <w:t>文件读取数据</w:t>
            </w:r>
            <w:r>
              <w:tab/>
            </w:r>
            <w:r>
              <w:fldChar w:fldCharType="begin"/>
            </w:r>
            <w:r>
              <w:instrText xml:space="preserve"> PAGEREF _Toc481013925 \h </w:instrText>
            </w:r>
            <w:r>
              <w:fldChar w:fldCharType="separate"/>
            </w:r>
            <w:r>
              <w:t>13</w:t>
            </w:r>
            <w:r>
              <w:fldChar w:fldCharType="end"/>
            </w:r>
          </w:hyperlink>
        </w:p>
        <w:p w14:paraId="0F021C4A" w14:textId="77777777" w:rsidR="008A2244" w:rsidRDefault="00924E7D">
          <w:pPr>
            <w:pStyle w:val="30"/>
            <w:tabs>
              <w:tab w:val="left" w:pos="1260"/>
              <w:tab w:val="right" w:leader="hyphen" w:pos="8296"/>
            </w:tabs>
            <w:rPr>
              <w:rFonts w:cstheme="minorBidi"/>
              <w:kern w:val="2"/>
              <w:sz w:val="21"/>
            </w:rPr>
          </w:pPr>
          <w:hyperlink w:anchor="_Toc481013926" w:history="1">
            <w:r>
              <w:rPr>
                <w:rStyle w:val="a7"/>
              </w:rPr>
              <w:t>3.6.2</w:t>
            </w:r>
            <w:r>
              <w:rPr>
                <w:rFonts w:cstheme="minorBidi"/>
                <w:kern w:val="2"/>
                <w:sz w:val="21"/>
              </w:rPr>
              <w:tab/>
            </w:r>
            <w:r>
              <w:rPr>
                <w:rStyle w:val="a7"/>
                <w:rFonts w:hint="eastAsia"/>
              </w:rPr>
              <w:t>导入工具包</w:t>
            </w:r>
            <w:r>
              <w:tab/>
            </w:r>
            <w:r>
              <w:fldChar w:fldCharType="begin"/>
            </w:r>
            <w:r>
              <w:instrText xml:space="preserve"> PAGEREF _Toc481013926 \h </w:instrText>
            </w:r>
            <w:r>
              <w:fldChar w:fldCharType="separate"/>
            </w:r>
            <w:r>
              <w:t>14</w:t>
            </w:r>
            <w:r>
              <w:fldChar w:fldCharType="end"/>
            </w:r>
          </w:hyperlink>
        </w:p>
        <w:p w14:paraId="5F040771" w14:textId="77777777" w:rsidR="008A2244" w:rsidRDefault="00924E7D">
          <w:pPr>
            <w:pStyle w:val="30"/>
            <w:tabs>
              <w:tab w:val="left" w:pos="1260"/>
              <w:tab w:val="right" w:leader="hyphen" w:pos="8296"/>
            </w:tabs>
            <w:rPr>
              <w:rFonts w:cstheme="minorBidi"/>
              <w:kern w:val="2"/>
              <w:sz w:val="21"/>
            </w:rPr>
          </w:pPr>
          <w:hyperlink w:anchor="_Toc481013927" w:history="1">
            <w:r>
              <w:rPr>
                <w:rStyle w:val="a7"/>
              </w:rPr>
              <w:t>3.6.3</w:t>
            </w:r>
            <w:r>
              <w:rPr>
                <w:rFonts w:cstheme="minorBidi"/>
                <w:kern w:val="2"/>
                <w:sz w:val="21"/>
              </w:rPr>
              <w:tab/>
            </w:r>
            <w:r>
              <w:rPr>
                <w:rStyle w:val="a7"/>
                <w:rFonts w:hint="eastAsia"/>
              </w:rPr>
              <w:t>搭建</w:t>
            </w:r>
            <w:r>
              <w:rPr>
                <w:rStyle w:val="a7"/>
              </w:rPr>
              <w:t>BP</w:t>
            </w:r>
            <w:r>
              <w:rPr>
                <w:rStyle w:val="a7"/>
                <w:rFonts w:hint="eastAsia"/>
              </w:rPr>
              <w:t>神经网络</w:t>
            </w:r>
            <w:r>
              <w:tab/>
            </w:r>
            <w:r>
              <w:fldChar w:fldCharType="begin"/>
            </w:r>
            <w:r>
              <w:instrText xml:space="preserve"> PAGEREF _Toc481013927 \h </w:instrText>
            </w:r>
            <w:r>
              <w:fldChar w:fldCharType="separate"/>
            </w:r>
            <w:r>
              <w:t>15</w:t>
            </w:r>
            <w:r>
              <w:fldChar w:fldCharType="end"/>
            </w:r>
          </w:hyperlink>
        </w:p>
        <w:p w14:paraId="389E5B9C" w14:textId="77777777" w:rsidR="008A2244" w:rsidRDefault="00924E7D">
          <w:pPr>
            <w:pStyle w:val="30"/>
            <w:tabs>
              <w:tab w:val="left" w:pos="1260"/>
              <w:tab w:val="right" w:leader="hyphen" w:pos="8296"/>
            </w:tabs>
            <w:rPr>
              <w:rFonts w:cstheme="minorBidi"/>
              <w:kern w:val="2"/>
              <w:sz w:val="21"/>
            </w:rPr>
          </w:pPr>
          <w:hyperlink w:anchor="_Toc481013928" w:history="1">
            <w:r>
              <w:rPr>
                <w:rStyle w:val="a7"/>
              </w:rPr>
              <w:t>3.6.4</w:t>
            </w:r>
            <w:r>
              <w:rPr>
                <w:rFonts w:cstheme="minorBidi"/>
                <w:kern w:val="2"/>
                <w:sz w:val="21"/>
              </w:rPr>
              <w:tab/>
            </w:r>
            <w:r>
              <w:rPr>
                <w:rStyle w:val="a7"/>
                <w:rFonts w:hint="eastAsia"/>
              </w:rPr>
              <w:t>搭建卷积神经网络</w:t>
            </w:r>
            <w:r>
              <w:tab/>
            </w:r>
            <w:r>
              <w:fldChar w:fldCharType="begin"/>
            </w:r>
            <w:r>
              <w:instrText xml:space="preserve"> PAGEREF _Toc481013928 \h </w:instrText>
            </w:r>
            <w:r>
              <w:fldChar w:fldCharType="separate"/>
            </w:r>
            <w:r>
              <w:t>16</w:t>
            </w:r>
            <w:r>
              <w:fldChar w:fldCharType="end"/>
            </w:r>
          </w:hyperlink>
        </w:p>
        <w:p w14:paraId="2E2D362E" w14:textId="77777777" w:rsidR="008A2244" w:rsidRDefault="00924E7D">
          <w:pPr>
            <w:pStyle w:val="30"/>
            <w:tabs>
              <w:tab w:val="left" w:pos="1260"/>
              <w:tab w:val="right" w:leader="hyphen" w:pos="8296"/>
            </w:tabs>
            <w:rPr>
              <w:rFonts w:cstheme="minorBidi"/>
              <w:kern w:val="2"/>
              <w:sz w:val="21"/>
            </w:rPr>
          </w:pPr>
          <w:hyperlink w:anchor="_Toc481013929" w:history="1">
            <w:r>
              <w:rPr>
                <w:rStyle w:val="a7"/>
              </w:rPr>
              <w:t>3.6.5</w:t>
            </w:r>
            <w:r>
              <w:rPr>
                <w:rFonts w:cstheme="minorBidi"/>
                <w:kern w:val="2"/>
                <w:sz w:val="21"/>
              </w:rPr>
              <w:tab/>
            </w:r>
            <w:r>
              <w:rPr>
                <w:rStyle w:val="a7"/>
                <w:rFonts w:hint="eastAsia"/>
              </w:rPr>
              <w:t>训练网络</w:t>
            </w:r>
            <w:r>
              <w:tab/>
            </w:r>
            <w:r>
              <w:fldChar w:fldCharType="begin"/>
            </w:r>
            <w:r>
              <w:instrText xml:space="preserve"> PAGEREF _Toc481013929 \h </w:instrText>
            </w:r>
            <w:r>
              <w:fldChar w:fldCharType="separate"/>
            </w:r>
            <w:r>
              <w:t>17</w:t>
            </w:r>
            <w:r>
              <w:fldChar w:fldCharType="end"/>
            </w:r>
          </w:hyperlink>
        </w:p>
        <w:p w14:paraId="178459A1" w14:textId="77777777" w:rsidR="008A2244" w:rsidRDefault="00924E7D">
          <w:pPr>
            <w:pStyle w:val="30"/>
            <w:tabs>
              <w:tab w:val="left" w:pos="1260"/>
              <w:tab w:val="right" w:leader="hyphen" w:pos="8296"/>
            </w:tabs>
            <w:rPr>
              <w:rFonts w:cstheme="minorBidi"/>
              <w:kern w:val="2"/>
              <w:sz w:val="21"/>
            </w:rPr>
          </w:pPr>
          <w:hyperlink w:anchor="_Toc481013930" w:history="1">
            <w:r>
              <w:rPr>
                <w:rStyle w:val="a7"/>
              </w:rPr>
              <w:t>3.6.6</w:t>
            </w:r>
            <w:r>
              <w:rPr>
                <w:rFonts w:cstheme="minorBidi"/>
                <w:kern w:val="2"/>
                <w:sz w:val="21"/>
              </w:rPr>
              <w:tab/>
            </w:r>
            <w:r>
              <w:rPr>
                <w:rStyle w:val="a7"/>
                <w:rFonts w:hint="eastAsia"/>
              </w:rPr>
              <w:t>随机生成数据</w:t>
            </w:r>
            <w:r>
              <w:tab/>
            </w:r>
            <w:r>
              <w:fldChar w:fldCharType="begin"/>
            </w:r>
            <w:r>
              <w:instrText xml:space="preserve"> PAGEREF _Toc481013930 \h </w:instrText>
            </w:r>
            <w:r>
              <w:fldChar w:fldCharType="separate"/>
            </w:r>
            <w:r>
              <w:t>18</w:t>
            </w:r>
            <w:r>
              <w:fldChar w:fldCharType="end"/>
            </w:r>
          </w:hyperlink>
        </w:p>
        <w:p w14:paraId="4B6F43F0" w14:textId="77777777" w:rsidR="008A2244" w:rsidRDefault="00924E7D">
          <w:pPr>
            <w:pStyle w:val="30"/>
            <w:tabs>
              <w:tab w:val="left" w:pos="1260"/>
              <w:tab w:val="right" w:leader="hyphen" w:pos="8296"/>
            </w:tabs>
            <w:rPr>
              <w:rFonts w:cstheme="minorBidi"/>
              <w:kern w:val="2"/>
              <w:sz w:val="21"/>
            </w:rPr>
          </w:pPr>
          <w:hyperlink w:anchor="_Toc481013931" w:history="1">
            <w:r>
              <w:rPr>
                <w:rStyle w:val="a7"/>
              </w:rPr>
              <w:t>3.6.7</w:t>
            </w:r>
            <w:r>
              <w:rPr>
                <w:rFonts w:cstheme="minorBidi"/>
                <w:kern w:val="2"/>
                <w:sz w:val="21"/>
              </w:rPr>
              <w:tab/>
            </w:r>
            <w:r>
              <w:rPr>
                <w:rStyle w:val="a7"/>
                <w:rFonts w:hint="eastAsia"/>
              </w:rPr>
              <w:t>测试网络</w:t>
            </w:r>
            <w:r>
              <w:tab/>
            </w:r>
            <w:r>
              <w:fldChar w:fldCharType="begin"/>
            </w:r>
            <w:r>
              <w:instrText xml:space="preserve"> PAGEREF _Toc481013931 \h </w:instrText>
            </w:r>
            <w:r>
              <w:fldChar w:fldCharType="separate"/>
            </w:r>
            <w:r>
              <w:t>19</w:t>
            </w:r>
            <w:r>
              <w:fldChar w:fldCharType="end"/>
            </w:r>
          </w:hyperlink>
        </w:p>
        <w:p w14:paraId="068E2ED9" w14:textId="77777777" w:rsidR="008A2244" w:rsidRDefault="00924E7D">
          <w:pPr>
            <w:pStyle w:val="10"/>
            <w:tabs>
              <w:tab w:val="left" w:pos="440"/>
              <w:tab w:val="right" w:leader="hyphen" w:pos="8296"/>
            </w:tabs>
            <w:rPr>
              <w:rStyle w:val="a7"/>
              <w:b/>
              <w:sz w:val="28"/>
            </w:rPr>
          </w:pPr>
          <w:hyperlink w:anchor="_Toc481013932" w:history="1">
            <w:r>
              <w:rPr>
                <w:rStyle w:val="a7"/>
                <w:b/>
                <w:sz w:val="28"/>
              </w:rPr>
              <w:t>4</w:t>
            </w:r>
            <w:r>
              <w:rPr>
                <w:rStyle w:val="a7"/>
                <w:b/>
                <w:sz w:val="28"/>
              </w:rPr>
              <w:tab/>
            </w:r>
            <w:r>
              <w:rPr>
                <w:rStyle w:val="a7"/>
                <w:rFonts w:hint="eastAsia"/>
                <w:b/>
                <w:sz w:val="28"/>
              </w:rPr>
              <w:t>运行要求</w:t>
            </w:r>
            <w:r>
              <w:rPr>
                <w:rStyle w:val="a7"/>
                <w:b/>
                <w:sz w:val="28"/>
              </w:rPr>
              <w:tab/>
            </w:r>
            <w:r>
              <w:rPr>
                <w:rStyle w:val="a7"/>
                <w:b/>
                <w:sz w:val="28"/>
              </w:rPr>
              <w:fldChar w:fldCharType="begin"/>
            </w:r>
            <w:r>
              <w:rPr>
                <w:rStyle w:val="a7"/>
                <w:b/>
                <w:sz w:val="28"/>
              </w:rPr>
              <w:instrText xml:space="preserve"> PAGEREF _Toc481013932 \h </w:instrText>
            </w:r>
            <w:r>
              <w:rPr>
                <w:rStyle w:val="a7"/>
                <w:b/>
                <w:sz w:val="28"/>
              </w:rPr>
            </w:r>
            <w:r>
              <w:rPr>
                <w:rStyle w:val="a7"/>
                <w:b/>
                <w:sz w:val="28"/>
              </w:rPr>
              <w:fldChar w:fldCharType="separate"/>
            </w:r>
            <w:r>
              <w:rPr>
                <w:rStyle w:val="a7"/>
                <w:b/>
                <w:sz w:val="28"/>
              </w:rPr>
              <w:t>20</w:t>
            </w:r>
            <w:r>
              <w:rPr>
                <w:rStyle w:val="a7"/>
                <w:b/>
                <w:sz w:val="28"/>
              </w:rPr>
              <w:fldChar w:fldCharType="end"/>
            </w:r>
          </w:hyperlink>
        </w:p>
        <w:p w14:paraId="17A7FA73" w14:textId="77777777" w:rsidR="008A2244" w:rsidRDefault="00924E7D">
          <w:pPr>
            <w:pStyle w:val="20"/>
            <w:tabs>
              <w:tab w:val="left" w:pos="840"/>
              <w:tab w:val="right" w:leader="hyphen" w:pos="8296"/>
            </w:tabs>
            <w:rPr>
              <w:rStyle w:val="a7"/>
              <w:rFonts w:ascii="Times New Roman" w:hAnsi="Times New Roman"/>
              <w:b/>
            </w:rPr>
          </w:pPr>
          <w:hyperlink w:anchor="_Toc481013933" w:history="1">
            <w:r>
              <w:rPr>
                <w:rStyle w:val="a7"/>
                <w:rFonts w:ascii="Times New Roman" w:hAnsi="Times New Roman"/>
                <w:b/>
              </w:rPr>
              <w:t>4.1</w:t>
            </w:r>
            <w:r>
              <w:rPr>
                <w:rStyle w:val="a7"/>
                <w:rFonts w:ascii="Times New Roman" w:hAnsi="Times New Roman"/>
                <w:b/>
              </w:rPr>
              <w:tab/>
            </w:r>
            <w:r>
              <w:rPr>
                <w:rStyle w:val="a7"/>
                <w:rFonts w:ascii="Times New Roman" w:hAnsi="Times New Roman" w:hint="eastAsia"/>
                <w:b/>
              </w:rPr>
              <w:t>硬件要求</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_Toc481013933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20</w:t>
            </w:r>
            <w:r>
              <w:rPr>
                <w:rStyle w:val="a7"/>
                <w:rFonts w:ascii="Times New Roman" w:hAnsi="Times New Roman"/>
                <w:b/>
              </w:rPr>
              <w:fldChar w:fldCharType="end"/>
            </w:r>
          </w:hyperlink>
        </w:p>
        <w:p w14:paraId="223FC96C" w14:textId="77777777" w:rsidR="008A2244" w:rsidRDefault="00924E7D">
          <w:pPr>
            <w:pStyle w:val="20"/>
            <w:tabs>
              <w:tab w:val="left" w:pos="840"/>
              <w:tab w:val="right" w:leader="hyphen" w:pos="8296"/>
            </w:tabs>
            <w:rPr>
              <w:rStyle w:val="a7"/>
              <w:rFonts w:ascii="Times New Roman" w:hAnsi="Times New Roman"/>
              <w:b/>
            </w:rPr>
          </w:pPr>
          <w:hyperlink w:anchor="_Toc481013934" w:history="1">
            <w:r>
              <w:rPr>
                <w:rStyle w:val="a7"/>
                <w:rFonts w:ascii="Times New Roman" w:hAnsi="Times New Roman"/>
                <w:b/>
              </w:rPr>
              <w:t>4.2</w:t>
            </w:r>
            <w:r>
              <w:rPr>
                <w:rStyle w:val="a7"/>
                <w:rFonts w:ascii="Times New Roman" w:hAnsi="Times New Roman"/>
                <w:b/>
              </w:rPr>
              <w:tab/>
            </w:r>
            <w:r>
              <w:rPr>
                <w:rStyle w:val="a7"/>
                <w:rFonts w:ascii="Times New Roman" w:hAnsi="Times New Roman" w:hint="eastAsia"/>
                <w:b/>
              </w:rPr>
              <w:t>软件要求</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_Toc481013934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20</w:t>
            </w:r>
            <w:r>
              <w:rPr>
                <w:rStyle w:val="a7"/>
                <w:rFonts w:ascii="Times New Roman" w:hAnsi="Times New Roman"/>
                <w:b/>
              </w:rPr>
              <w:fldChar w:fldCharType="end"/>
            </w:r>
          </w:hyperlink>
        </w:p>
        <w:p w14:paraId="041EFE31" w14:textId="77777777" w:rsidR="008A2244" w:rsidRDefault="00924E7D">
          <w:pPr>
            <w:spacing w:line="340" w:lineRule="exact"/>
            <w:rPr>
              <w:b/>
              <w:bCs/>
              <w:lang w:val="zh-CN"/>
            </w:rPr>
          </w:pPr>
          <w:r>
            <w:rPr>
              <w:rFonts w:ascii="宋体" w:eastAsia="宋体" w:hAnsi="宋体"/>
              <w:b/>
              <w:bCs/>
              <w:lang w:val="zh-CN"/>
            </w:rPr>
            <w:fldChar w:fldCharType="end"/>
          </w:r>
        </w:p>
      </w:sdtContent>
    </w:sdt>
    <w:p w14:paraId="340A5BFE" w14:textId="77777777" w:rsidR="008A2244" w:rsidRDefault="00924E7D">
      <w:bookmarkStart w:id="0" w:name="_Toc478709560"/>
      <w:r>
        <w:br w:type="page"/>
      </w:r>
    </w:p>
    <w:p w14:paraId="0C77EFFA" w14:textId="77777777" w:rsidR="008A2244" w:rsidRDefault="008A2244">
      <w:pPr>
        <w:sectPr w:rsidR="008A2244">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703DEEFB" w14:textId="77777777" w:rsidR="008A2244" w:rsidRDefault="00924E7D">
      <w:pPr>
        <w:pStyle w:val="1"/>
        <w:numPr>
          <w:ilvl w:val="0"/>
          <w:numId w:val="1"/>
        </w:numPr>
      </w:pPr>
      <w:bookmarkStart w:id="1" w:name="_Toc481013897"/>
      <w:r>
        <w:lastRenderedPageBreak/>
        <w:t>前言</w:t>
      </w:r>
      <w:bookmarkEnd w:id="0"/>
      <w:bookmarkEnd w:id="1"/>
    </w:p>
    <w:p w14:paraId="130616FC"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2" w:name="_Toc481013898"/>
      <w:bookmarkStart w:id="3" w:name="_Toc478709561"/>
      <w:r>
        <w:rPr>
          <w:rFonts w:ascii="Times New Roman" w:hAnsi="Times New Roman" w:cs="Times New Roman"/>
          <w:kern w:val="0"/>
          <w:sz w:val="36"/>
        </w:rPr>
        <w:t>目的</w:t>
      </w:r>
      <w:bookmarkEnd w:id="2"/>
      <w:bookmarkEnd w:id="3"/>
    </w:p>
    <w:p w14:paraId="6BAC888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54FD973A"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4" w:name="_Toc481013899"/>
      <w:bookmarkStart w:id="5" w:name="_Toc478709562"/>
      <w:r>
        <w:rPr>
          <w:rFonts w:ascii="Times New Roman" w:hAnsi="Times New Roman" w:cs="Times New Roman"/>
          <w:kern w:val="0"/>
          <w:sz w:val="36"/>
        </w:rPr>
        <w:t>系统概述</w:t>
      </w:r>
      <w:bookmarkEnd w:id="4"/>
      <w:bookmarkEnd w:id="5"/>
    </w:p>
    <w:p w14:paraId="1F9F684F"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编写的支持机器学习算法的计算框架。其中的一些版本被</w:t>
      </w:r>
      <w:commentRangeStart w:id="6"/>
      <w:del w:id="7" w:author="liuchao" w:date="2017-05-01T16:44:00Z">
        <w:r w:rsidDel="00924E7D">
          <w:rPr>
            <w:rFonts w:ascii="Times New Roman" w:hAnsi="Times New Roman" w:cs="Times New Roman"/>
            <w:sz w:val="24"/>
            <w:szCs w:val="24"/>
          </w:rPr>
          <w:delText xml:space="preserve"> </w:delText>
        </w:r>
      </w:del>
      <w:r>
        <w:rPr>
          <w:rFonts w:ascii="Times New Roman" w:hAnsi="Times New Roman" w:cs="Times New Roman"/>
          <w:sz w:val="24"/>
          <w:szCs w:val="24"/>
        </w:rPr>
        <w:t>Facebook</w:t>
      </w:r>
      <w:r>
        <w:rPr>
          <w:rFonts w:ascii="Times New Roman" w:hAnsi="Times New Roman" w:cs="Times New Roman"/>
          <w:sz w:val="24"/>
          <w:szCs w:val="24"/>
        </w:rPr>
        <w:t>、</w:t>
      </w:r>
      <w:r>
        <w:rPr>
          <w:rFonts w:ascii="Times New Roman" w:hAnsi="Times New Roman" w:cs="Times New Roman"/>
          <w:sz w:val="24"/>
          <w:szCs w:val="24"/>
        </w:rPr>
        <w:t>Twitter</w:t>
      </w:r>
      <w:commentRangeEnd w:id="6"/>
      <w:r>
        <w:rPr>
          <w:rStyle w:val="a9"/>
        </w:rPr>
        <w:commentReference w:id="6"/>
      </w:r>
      <w:del w:id="8" w:author="liuchao" w:date="2017-05-01T16:44:00Z">
        <w:r w:rsidDel="00924E7D">
          <w:rPr>
            <w:rFonts w:ascii="Times New Roman" w:hAnsi="Times New Roman" w:cs="Times New Roman"/>
            <w:sz w:val="24"/>
            <w:szCs w:val="24"/>
          </w:rPr>
          <w:delText xml:space="preserve"> </w:delText>
        </w:r>
      </w:del>
      <w:r>
        <w:rPr>
          <w:rFonts w:ascii="Times New Roman" w:hAnsi="Times New Roman" w:cs="Times New Roman"/>
          <w:sz w:val="24"/>
          <w:szCs w:val="24"/>
        </w:rPr>
        <w:t>这样的大型科技公司使用，为内部团队专门化其深度学习平台。</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是一种在上世纪</w:t>
      </w:r>
      <w:r>
        <w:rPr>
          <w:rFonts w:ascii="Times New Roman" w:hAnsi="Times New Roman" w:cs="Times New Roman"/>
          <w:sz w:val="24"/>
          <w:szCs w:val="24"/>
        </w:rPr>
        <w:t>90</w:t>
      </w:r>
      <w:r>
        <w:rPr>
          <w:rFonts w:ascii="Times New Roman" w:hAnsi="Times New Roman" w:cs="Times New Roman"/>
          <w:sz w:val="24"/>
          <w:szCs w:val="24"/>
        </w:rPr>
        <w:t>年代早期在巴西开发出来的多范式的脚本语言。</w:t>
      </w:r>
    </w:p>
    <w:p w14:paraId="4171692E"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proofErr w:type="spellStart"/>
      <w:r>
        <w:rPr>
          <w:rFonts w:ascii="Times New Roman" w:hAnsi="Times New Roman" w:cs="Times New Roman" w:hint="eastAsia"/>
          <w:sz w:val="24"/>
          <w:szCs w:val="24"/>
        </w:rPr>
        <w:t>Lua</w:t>
      </w:r>
      <w:proofErr w:type="spellEnd"/>
      <w:r>
        <w:rPr>
          <w:rFonts w:ascii="Times New Roman" w:hAnsi="Times New Roman" w:cs="Times New Roman" w:hint="eastAsia"/>
          <w:sz w:val="24"/>
          <w:szCs w:val="24"/>
        </w:rPr>
        <w:t>社区基础之上。</w:t>
      </w:r>
    </w:p>
    <w:p w14:paraId="36DCD251"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507D47A4"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Pr>
          <w:rFonts w:ascii="Times New Roman" w:hAnsi="Times New Roman" w:cs="Times New Roman"/>
          <w:sz w:val="24"/>
          <w:szCs w:val="24"/>
        </w:rPr>
        <w:t>Python</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w:t>
      </w:r>
      <w:proofErr w:type="gramStart"/>
      <w:r>
        <w:rPr>
          <w:rFonts w:ascii="Times New Roman" w:hAnsi="Times New Roman" w:cs="Times New Roman"/>
          <w:sz w:val="24"/>
          <w:szCs w:val="24"/>
        </w:rPr>
        <w:t>师普遍</w:t>
      </w:r>
      <w:proofErr w:type="gramEnd"/>
      <w:r>
        <w:rPr>
          <w:rFonts w:ascii="Times New Roman" w:hAnsi="Times New Roman" w:cs="Times New Roman"/>
          <w:sz w:val="24"/>
          <w:szCs w:val="24"/>
        </w:rPr>
        <w:t>使用。</w:t>
      </w:r>
      <w:r>
        <w:rPr>
          <w:rFonts w:ascii="Times New Roman" w:hAnsi="Times New Roman" w:cs="Times New Roman"/>
          <w:sz w:val="24"/>
          <w:szCs w:val="24"/>
        </w:rPr>
        <w:t>Deeplearning4j</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w:t>
      </w:r>
      <w:commentRangeStart w:id="9"/>
      <w:r>
        <w:rPr>
          <w:rFonts w:ascii="Times New Roman" w:hAnsi="Times New Roman" w:cs="Times New Roman"/>
          <w:sz w:val="24"/>
          <w:szCs w:val="24"/>
        </w:rPr>
        <w:t>这反映了我们对产业和易用性的关注</w:t>
      </w:r>
      <w:commentRangeEnd w:id="9"/>
      <w:r>
        <w:rPr>
          <w:rStyle w:val="a9"/>
        </w:rPr>
        <w:commentReference w:id="9"/>
      </w:r>
      <w:r>
        <w:rPr>
          <w:rFonts w:ascii="Times New Roman" w:hAnsi="Times New Roman" w:cs="Times New Roman"/>
          <w:sz w:val="24"/>
          <w:szCs w:val="24"/>
        </w:rPr>
        <w:t>。我们相信可用性的限制给深度学习的广泛使用带来了阻碍。我们认为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71322CBA"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0" w:name="_Toc478709563"/>
      <w:bookmarkStart w:id="11" w:name="_Toc481013900"/>
      <w:r>
        <w:rPr>
          <w:rFonts w:ascii="Times New Roman" w:hAnsi="Times New Roman" w:cs="Times New Roman"/>
          <w:kern w:val="0"/>
          <w:sz w:val="36"/>
        </w:rPr>
        <w:t>文档概述</w:t>
      </w:r>
      <w:bookmarkEnd w:id="10"/>
      <w:bookmarkEnd w:id="11"/>
    </w:p>
    <w:p w14:paraId="2CEAC6B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文档用途：本文档主要介绍</w:t>
      </w:r>
      <w:r>
        <w:rPr>
          <w:rFonts w:ascii="Times New Roman" w:hAnsi="Times New Roman" w:cs="Times New Roman"/>
          <w:sz w:val="24"/>
          <w:szCs w:val="24"/>
        </w:rPr>
        <w:t>Torch</w:t>
      </w:r>
      <w:r>
        <w:rPr>
          <w:rFonts w:ascii="Times New Roman" w:hAnsi="Times New Roman" w:cs="Times New Roman"/>
          <w:sz w:val="24"/>
          <w:szCs w:val="24"/>
        </w:rPr>
        <w:t>系统需求及规格说明，内容如下：</w:t>
      </w:r>
    </w:p>
    <w:p w14:paraId="45D6511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w:t>
      </w:r>
      <w:commentRangeStart w:id="12"/>
      <w:r>
        <w:rPr>
          <w:rFonts w:ascii="Times New Roman" w:hAnsi="Times New Roman" w:cs="Times New Roman"/>
          <w:sz w:val="24"/>
          <w:szCs w:val="24"/>
        </w:rPr>
        <w:t>、状态图</w:t>
      </w:r>
      <w:commentRangeEnd w:id="12"/>
      <w:r>
        <w:rPr>
          <w:rStyle w:val="a9"/>
        </w:rPr>
        <w:commentReference w:id="12"/>
      </w:r>
      <w:r>
        <w:rPr>
          <w:rFonts w:ascii="Times New Roman" w:hAnsi="Times New Roman" w:cs="Times New Roman"/>
          <w:sz w:val="24"/>
          <w:szCs w:val="24"/>
        </w:rPr>
        <w:t>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w:t>
      </w:r>
      <w:commentRangeStart w:id="13"/>
      <w:r>
        <w:rPr>
          <w:rFonts w:ascii="Times New Roman" w:hAnsi="Times New Roman" w:cs="Times New Roman"/>
          <w:sz w:val="24"/>
          <w:szCs w:val="24"/>
        </w:rPr>
        <w:t>系统的核心流程</w:t>
      </w:r>
      <w:commentRangeEnd w:id="13"/>
      <w:r>
        <w:rPr>
          <w:rStyle w:val="a9"/>
        </w:rPr>
        <w:commentReference w:id="13"/>
      </w:r>
      <w:r>
        <w:rPr>
          <w:rFonts w:ascii="Times New Roman" w:hAnsi="Times New Roman" w:cs="Times New Roman"/>
          <w:sz w:val="24"/>
          <w:szCs w:val="24"/>
        </w:rPr>
        <w:t>等；</w:t>
      </w:r>
    </w:p>
    <w:p w14:paraId="49F1CDCD"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del w:id="14" w:author="liuchao" w:date="2017-05-01T16:49:00Z">
        <w:r w:rsidDel="00924E7D">
          <w:rPr>
            <w:rFonts w:ascii="Times New Roman" w:hAnsi="Times New Roman" w:cs="Times New Roman" w:hint="eastAsia"/>
            <w:sz w:val="24"/>
            <w:szCs w:val="24"/>
          </w:rPr>
          <w:delText>模型对功能需求进行建模</w:delText>
        </w:r>
      </w:del>
      <w:ins w:id="15" w:author="liuchao" w:date="2017-05-01T16:49:00Z">
        <w:r>
          <w:rPr>
            <w:rFonts w:ascii="Times New Roman" w:hAnsi="Times New Roman" w:cs="Times New Roman" w:hint="eastAsia"/>
            <w:sz w:val="24"/>
            <w:szCs w:val="24"/>
          </w:rPr>
          <w:t>模板对用例图中的每个用例</w:t>
        </w:r>
      </w:ins>
      <w:ins w:id="16" w:author="liuchao" w:date="2017-05-01T16:50:00Z">
        <w:r>
          <w:rPr>
            <w:rFonts w:ascii="Times New Roman" w:hAnsi="Times New Roman" w:cs="Times New Roman" w:hint="eastAsia"/>
            <w:sz w:val="24"/>
            <w:szCs w:val="24"/>
          </w:rPr>
          <w:t>进行详细描述</w:t>
        </w:r>
      </w:ins>
      <w:r>
        <w:rPr>
          <w:rFonts w:ascii="Times New Roman" w:hAnsi="Times New Roman" w:cs="Times New Roman"/>
          <w:sz w:val="24"/>
          <w:szCs w:val="24"/>
        </w:rPr>
        <w:t>；</w:t>
      </w:r>
    </w:p>
    <w:p w14:paraId="5C710145"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sym w:font="Wingdings" w:char="F0D8"/>
      </w:r>
      <w:r>
        <w:rPr>
          <w:rFonts w:ascii="Times New Roman" w:hAnsi="Times New Roman" w:cs="Times New Roman"/>
          <w:sz w:val="24"/>
          <w:szCs w:val="24"/>
        </w:rPr>
        <w:t></w:t>
      </w:r>
      <w:r>
        <w:rPr>
          <w:rFonts w:ascii="Times New Roman" w:hAnsi="Times New Roman" w:cs="Times New Roman"/>
          <w:sz w:val="24"/>
          <w:szCs w:val="24"/>
        </w:rPr>
        <w:t>描述了与</w:t>
      </w:r>
      <w:commentRangeStart w:id="17"/>
      <w:r>
        <w:rPr>
          <w:rFonts w:ascii="Times New Roman" w:hAnsi="Times New Roman" w:cs="Times New Roman"/>
          <w:sz w:val="24"/>
          <w:szCs w:val="24"/>
        </w:rPr>
        <w:t>此次系统实施</w:t>
      </w:r>
      <w:commentRangeEnd w:id="17"/>
      <w:r>
        <w:rPr>
          <w:rStyle w:val="a9"/>
        </w:rPr>
        <w:commentReference w:id="17"/>
      </w:r>
      <w:r>
        <w:rPr>
          <w:rFonts w:ascii="Times New Roman" w:hAnsi="Times New Roman" w:cs="Times New Roman"/>
          <w:sz w:val="24"/>
          <w:szCs w:val="24"/>
        </w:rPr>
        <w:t>相关的硬件环境的一些要求；</w:t>
      </w:r>
    </w:p>
    <w:p w14:paraId="764A9F1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w:t>
      </w:r>
      <w:commentRangeStart w:id="18"/>
      <w:r>
        <w:rPr>
          <w:rFonts w:ascii="Times New Roman" w:hAnsi="Times New Roman" w:cs="Times New Roman"/>
          <w:sz w:val="24"/>
          <w:szCs w:val="24"/>
        </w:rPr>
        <w:t>此系统实施</w:t>
      </w:r>
      <w:commentRangeEnd w:id="18"/>
      <w:r>
        <w:rPr>
          <w:rStyle w:val="a9"/>
        </w:rPr>
        <w:commentReference w:id="18"/>
      </w:r>
      <w:r>
        <w:rPr>
          <w:rFonts w:ascii="Times New Roman" w:hAnsi="Times New Roman" w:cs="Times New Roman"/>
          <w:sz w:val="24"/>
          <w:szCs w:val="24"/>
        </w:rPr>
        <w:t>相关的软件环境的要求；</w:t>
      </w:r>
    </w:p>
    <w:p w14:paraId="27C51157"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9" w:name="_Toc478709564"/>
      <w:bookmarkStart w:id="20" w:name="_Toc481013901"/>
      <w:r>
        <w:rPr>
          <w:rFonts w:ascii="Times New Roman" w:hAnsi="Times New Roman" w:cs="Times New Roman"/>
          <w:kern w:val="0"/>
          <w:sz w:val="36"/>
        </w:rPr>
        <w:t>术语和缩略语</w:t>
      </w:r>
      <w:bookmarkEnd w:id="19"/>
      <w:bookmarkEnd w:id="20"/>
    </w:p>
    <w:tbl>
      <w:tblPr>
        <w:tblStyle w:val="a8"/>
        <w:tblW w:w="8296" w:type="dxa"/>
        <w:tblLayout w:type="fixed"/>
        <w:tblLook w:val="04A0" w:firstRow="1" w:lastRow="0" w:firstColumn="1" w:lastColumn="0" w:noHBand="0" w:noVBand="1"/>
      </w:tblPr>
      <w:tblGrid>
        <w:gridCol w:w="704"/>
        <w:gridCol w:w="1131"/>
        <w:gridCol w:w="1846"/>
        <w:gridCol w:w="4615"/>
      </w:tblGrid>
      <w:tr w:rsidR="008A2244" w14:paraId="06201EA5" w14:textId="77777777">
        <w:tc>
          <w:tcPr>
            <w:tcW w:w="704" w:type="dxa"/>
            <w:vAlign w:val="center"/>
          </w:tcPr>
          <w:p w14:paraId="4E36F911" w14:textId="77777777" w:rsidR="008A2244" w:rsidRDefault="00924E7D">
            <w:pPr>
              <w:jc w:val="center"/>
              <w:rPr>
                <w:rFonts w:ascii="Times New Roman" w:hAnsi="Times New Roman" w:cs="Times New Roman"/>
              </w:rPr>
            </w:pPr>
            <w:r>
              <w:rPr>
                <w:rFonts w:ascii="Times New Roman" w:hAnsi="Times New Roman" w:cs="Times New Roman"/>
              </w:rPr>
              <w:t>编号</w:t>
            </w:r>
          </w:p>
        </w:tc>
        <w:tc>
          <w:tcPr>
            <w:tcW w:w="1131" w:type="dxa"/>
            <w:vAlign w:val="center"/>
          </w:tcPr>
          <w:p w14:paraId="2DFDDF70" w14:textId="77777777" w:rsidR="008A2244" w:rsidRDefault="00924E7D">
            <w:pPr>
              <w:jc w:val="center"/>
              <w:rPr>
                <w:rFonts w:ascii="Times New Roman" w:hAnsi="Times New Roman" w:cs="Times New Roman"/>
              </w:rPr>
            </w:pPr>
            <w:r>
              <w:rPr>
                <w:rFonts w:ascii="Times New Roman" w:hAnsi="Times New Roman" w:cs="Times New Roman"/>
              </w:rPr>
              <w:t>术语</w:t>
            </w:r>
          </w:p>
        </w:tc>
        <w:tc>
          <w:tcPr>
            <w:tcW w:w="1846" w:type="dxa"/>
            <w:vAlign w:val="center"/>
          </w:tcPr>
          <w:p w14:paraId="7F71927E" w14:textId="77777777" w:rsidR="008A2244" w:rsidRDefault="00924E7D">
            <w:pPr>
              <w:jc w:val="center"/>
              <w:rPr>
                <w:rFonts w:ascii="Times New Roman" w:hAnsi="Times New Roman" w:cs="Times New Roman"/>
              </w:rPr>
            </w:pPr>
            <w:r>
              <w:rPr>
                <w:rFonts w:ascii="Times New Roman" w:hAnsi="Times New Roman" w:cs="Times New Roman"/>
              </w:rPr>
              <w:t>英文</w:t>
            </w:r>
          </w:p>
        </w:tc>
        <w:tc>
          <w:tcPr>
            <w:tcW w:w="4615" w:type="dxa"/>
            <w:vAlign w:val="center"/>
          </w:tcPr>
          <w:p w14:paraId="430DDE90" w14:textId="77777777" w:rsidR="008A2244" w:rsidRDefault="00924E7D">
            <w:pPr>
              <w:jc w:val="center"/>
              <w:rPr>
                <w:rFonts w:ascii="Times New Roman" w:hAnsi="Times New Roman" w:cs="Times New Roman"/>
              </w:rPr>
            </w:pPr>
            <w:r>
              <w:rPr>
                <w:rFonts w:ascii="Times New Roman" w:hAnsi="Times New Roman" w:cs="Times New Roman"/>
              </w:rPr>
              <w:t>说明</w:t>
            </w:r>
          </w:p>
        </w:tc>
      </w:tr>
      <w:tr w:rsidR="008A2244" w14:paraId="4949D803" w14:textId="77777777">
        <w:tc>
          <w:tcPr>
            <w:tcW w:w="704" w:type="dxa"/>
            <w:vAlign w:val="center"/>
          </w:tcPr>
          <w:p w14:paraId="19445BBD" w14:textId="77777777" w:rsidR="008A2244" w:rsidRDefault="00924E7D">
            <w:pPr>
              <w:jc w:val="center"/>
              <w:rPr>
                <w:rFonts w:ascii="Times New Roman" w:hAnsi="Times New Roman" w:cs="Times New Roman"/>
              </w:rPr>
            </w:pPr>
            <w:r>
              <w:rPr>
                <w:rFonts w:ascii="Times New Roman" w:hAnsi="Times New Roman" w:cs="Times New Roman"/>
              </w:rPr>
              <w:t>1</w:t>
            </w:r>
          </w:p>
        </w:tc>
        <w:tc>
          <w:tcPr>
            <w:tcW w:w="1131" w:type="dxa"/>
            <w:vAlign w:val="center"/>
          </w:tcPr>
          <w:p w14:paraId="6E80132F" w14:textId="77777777" w:rsidR="008A2244" w:rsidRDefault="00924E7D">
            <w:pPr>
              <w:jc w:val="center"/>
              <w:rPr>
                <w:rFonts w:ascii="Times New Roman" w:hAnsi="Times New Roman" w:cs="Times New Roman"/>
              </w:rPr>
            </w:pPr>
            <w:r>
              <w:rPr>
                <w:rFonts w:ascii="Times New Roman" w:hAnsi="Times New Roman" w:cs="Times New Roman"/>
              </w:rPr>
              <w:t>UCM</w:t>
            </w:r>
          </w:p>
        </w:tc>
        <w:tc>
          <w:tcPr>
            <w:tcW w:w="1846" w:type="dxa"/>
            <w:vAlign w:val="center"/>
          </w:tcPr>
          <w:p w14:paraId="426CF4C0" w14:textId="77777777" w:rsidR="008A2244" w:rsidRDefault="00924E7D">
            <w:pPr>
              <w:jc w:val="center"/>
              <w:rPr>
                <w:rFonts w:ascii="Times New Roman" w:hAnsi="Times New Roman" w:cs="Times New Roman"/>
              </w:rPr>
            </w:pPr>
            <w:r>
              <w:rPr>
                <w:rFonts w:ascii="Times New Roman" w:hAnsi="Times New Roman" w:cs="Times New Roman"/>
              </w:rPr>
              <w:t>UCM</w:t>
            </w:r>
          </w:p>
        </w:tc>
        <w:tc>
          <w:tcPr>
            <w:tcW w:w="4615" w:type="dxa"/>
            <w:vAlign w:val="center"/>
          </w:tcPr>
          <w:p w14:paraId="68F63B32" w14:textId="77777777" w:rsidR="008A2244" w:rsidRDefault="00924E7D">
            <w:pPr>
              <w:jc w:val="left"/>
              <w:rPr>
                <w:rFonts w:ascii="Times New Roman" w:hAnsi="Times New Roman" w:cs="Times New Roman"/>
              </w:rPr>
            </w:pPr>
            <w:r>
              <w:rPr>
                <w:rFonts w:ascii="Times New Roman" w:hAnsi="Times New Roman" w:cs="Times New Roman"/>
              </w:rPr>
              <w:t>用例建模</w:t>
            </w:r>
          </w:p>
        </w:tc>
      </w:tr>
      <w:tr w:rsidR="008A2244" w14:paraId="1B2940B2" w14:textId="77777777">
        <w:tc>
          <w:tcPr>
            <w:tcW w:w="704" w:type="dxa"/>
            <w:vAlign w:val="center"/>
          </w:tcPr>
          <w:p w14:paraId="30F0C5AE" w14:textId="77777777" w:rsidR="008A2244" w:rsidRDefault="00924E7D">
            <w:pPr>
              <w:jc w:val="center"/>
              <w:rPr>
                <w:rFonts w:ascii="Times New Roman" w:hAnsi="Times New Roman" w:cs="Times New Roman"/>
              </w:rPr>
            </w:pPr>
            <w:r>
              <w:rPr>
                <w:rFonts w:ascii="Times New Roman" w:hAnsi="Times New Roman" w:cs="Times New Roman"/>
              </w:rPr>
              <w:t>2</w:t>
            </w:r>
          </w:p>
        </w:tc>
        <w:tc>
          <w:tcPr>
            <w:tcW w:w="1131" w:type="dxa"/>
            <w:vAlign w:val="center"/>
          </w:tcPr>
          <w:p w14:paraId="1FDC6ED8" w14:textId="77777777" w:rsidR="008A2244" w:rsidRDefault="00924E7D">
            <w:pPr>
              <w:jc w:val="center"/>
              <w:rPr>
                <w:rFonts w:ascii="Times New Roman" w:hAnsi="Times New Roman" w:cs="Times New Roman"/>
              </w:rPr>
            </w:pPr>
            <w:r>
              <w:rPr>
                <w:rFonts w:ascii="Times New Roman" w:hAnsi="Times New Roman" w:cs="Times New Roman"/>
              </w:rPr>
              <w:t>RUCM</w:t>
            </w:r>
          </w:p>
        </w:tc>
        <w:tc>
          <w:tcPr>
            <w:tcW w:w="1846" w:type="dxa"/>
            <w:vAlign w:val="center"/>
          </w:tcPr>
          <w:p w14:paraId="669504A5" w14:textId="77777777" w:rsidR="008A2244" w:rsidRDefault="00924E7D">
            <w:pPr>
              <w:jc w:val="center"/>
              <w:rPr>
                <w:rFonts w:ascii="Times New Roman" w:hAnsi="Times New Roman" w:cs="Times New Roman"/>
              </w:rPr>
            </w:pPr>
            <w:r>
              <w:rPr>
                <w:rFonts w:ascii="Times New Roman" w:hAnsi="Times New Roman" w:cs="Times New Roman"/>
              </w:rPr>
              <w:t>RUCM</w:t>
            </w:r>
          </w:p>
        </w:tc>
        <w:tc>
          <w:tcPr>
            <w:tcW w:w="4615" w:type="dxa"/>
            <w:vAlign w:val="center"/>
          </w:tcPr>
          <w:p w14:paraId="7DE02646" w14:textId="77777777" w:rsidR="008A2244" w:rsidRDefault="00924E7D">
            <w:pPr>
              <w:jc w:val="left"/>
              <w:rPr>
                <w:rFonts w:ascii="Times New Roman" w:hAnsi="Times New Roman" w:cs="Times New Roman"/>
              </w:rPr>
            </w:pPr>
            <w:r>
              <w:rPr>
                <w:rFonts w:ascii="Times New Roman" w:hAnsi="Times New Roman" w:cs="Times New Roman"/>
              </w:rPr>
              <w:t>限制性用例模型</w:t>
            </w:r>
          </w:p>
        </w:tc>
      </w:tr>
      <w:tr w:rsidR="008A2244" w14:paraId="1C8CA103" w14:textId="77777777">
        <w:tc>
          <w:tcPr>
            <w:tcW w:w="704" w:type="dxa"/>
            <w:vAlign w:val="center"/>
          </w:tcPr>
          <w:p w14:paraId="18A3AA7C" w14:textId="77777777" w:rsidR="008A2244" w:rsidRDefault="00924E7D">
            <w:pPr>
              <w:jc w:val="center"/>
              <w:rPr>
                <w:rFonts w:ascii="Times New Roman" w:hAnsi="Times New Roman" w:cs="Times New Roman"/>
              </w:rPr>
            </w:pPr>
            <w:r>
              <w:rPr>
                <w:rFonts w:ascii="Times New Roman" w:hAnsi="Times New Roman" w:cs="Times New Roman"/>
              </w:rPr>
              <w:t>3</w:t>
            </w:r>
          </w:p>
        </w:tc>
        <w:tc>
          <w:tcPr>
            <w:tcW w:w="1131" w:type="dxa"/>
            <w:vAlign w:val="center"/>
          </w:tcPr>
          <w:p w14:paraId="59D004E7" w14:textId="77777777" w:rsidR="008A2244" w:rsidRDefault="00924E7D">
            <w:pPr>
              <w:jc w:val="center"/>
              <w:rPr>
                <w:rFonts w:ascii="Times New Roman" w:hAnsi="Times New Roman" w:cs="Times New Roman"/>
              </w:rPr>
            </w:pPr>
            <w:r>
              <w:rPr>
                <w:rFonts w:ascii="Times New Roman" w:hAnsi="Times New Roman" w:cs="Times New Roman"/>
              </w:rPr>
              <w:t>Torch</w:t>
            </w:r>
          </w:p>
        </w:tc>
        <w:tc>
          <w:tcPr>
            <w:tcW w:w="1846" w:type="dxa"/>
            <w:vAlign w:val="center"/>
          </w:tcPr>
          <w:p w14:paraId="1C58F20E" w14:textId="77777777" w:rsidR="008A2244" w:rsidRDefault="00924E7D">
            <w:pPr>
              <w:jc w:val="center"/>
              <w:rPr>
                <w:rFonts w:ascii="Times New Roman" w:hAnsi="Times New Roman" w:cs="Times New Roman"/>
              </w:rPr>
            </w:pPr>
            <w:r>
              <w:rPr>
                <w:rFonts w:ascii="Times New Roman" w:hAnsi="Times New Roman" w:cs="Times New Roman"/>
              </w:rPr>
              <w:t>Torch</w:t>
            </w:r>
          </w:p>
        </w:tc>
        <w:tc>
          <w:tcPr>
            <w:tcW w:w="4615" w:type="dxa"/>
            <w:vAlign w:val="center"/>
          </w:tcPr>
          <w:p w14:paraId="1B4AB84A" w14:textId="77777777" w:rsidR="008A2244" w:rsidRDefault="00924E7D">
            <w:pPr>
              <w:jc w:val="left"/>
              <w:rPr>
                <w:rFonts w:ascii="Times New Roman" w:hAnsi="Times New Roman" w:cs="Times New Roman"/>
              </w:rPr>
            </w:pPr>
            <w:r>
              <w:rPr>
                <w:rFonts w:ascii="Times New Roman" w:hAnsi="Times New Roman" w:cs="Times New Roman" w:hint="eastAsia"/>
              </w:rPr>
              <w:t>一个用</w:t>
            </w:r>
            <w:r>
              <w:rPr>
                <w:rFonts w:ascii="Times New Roman" w:hAnsi="Times New Roman" w:cs="Times New Roman" w:hint="eastAsia"/>
              </w:rPr>
              <w:t xml:space="preserve"> </w:t>
            </w:r>
            <w:proofErr w:type="spellStart"/>
            <w:r>
              <w:rPr>
                <w:rFonts w:ascii="Times New Roman" w:hAnsi="Times New Roman" w:cs="Times New Roman" w:hint="eastAsia"/>
              </w:rPr>
              <w:t>Lua</w:t>
            </w:r>
            <w:proofErr w:type="spellEnd"/>
            <w:r>
              <w:rPr>
                <w:rFonts w:ascii="Times New Roman" w:hAnsi="Times New Roman" w:cs="Times New Roman" w:hint="eastAsia"/>
              </w:rPr>
              <w:t xml:space="preserve"> </w:t>
            </w:r>
            <w:r>
              <w:rPr>
                <w:rFonts w:ascii="Times New Roman" w:hAnsi="Times New Roman" w:cs="Times New Roman" w:hint="eastAsia"/>
              </w:rPr>
              <w:t>编写的支持机器学习算法的计算框架</w:t>
            </w:r>
            <w:r>
              <w:rPr>
                <w:rFonts w:ascii="Times New Roman" w:hAnsi="Times New Roman" w:cs="Times New Roman"/>
              </w:rPr>
              <w:t>，</w:t>
            </w:r>
            <w:r>
              <w:rPr>
                <w:rFonts w:ascii="Times New Roman" w:hAnsi="Times New Roman" w:cs="Times New Roman" w:hint="eastAsia"/>
              </w:rPr>
              <w:t>并拥有一个大社区驱动包的生态系统</w:t>
            </w:r>
          </w:p>
        </w:tc>
      </w:tr>
      <w:tr w:rsidR="008A2244" w14:paraId="32211FDD" w14:textId="77777777">
        <w:tc>
          <w:tcPr>
            <w:tcW w:w="704" w:type="dxa"/>
            <w:vAlign w:val="center"/>
          </w:tcPr>
          <w:p w14:paraId="5A09B76C" w14:textId="77777777" w:rsidR="008A2244" w:rsidRDefault="00924E7D">
            <w:pPr>
              <w:jc w:val="center"/>
              <w:rPr>
                <w:rFonts w:ascii="Times New Roman" w:hAnsi="Times New Roman" w:cs="Times New Roman"/>
              </w:rPr>
            </w:pPr>
            <w:r>
              <w:rPr>
                <w:rFonts w:ascii="Times New Roman" w:hAnsi="Times New Roman" w:cs="Times New Roman"/>
              </w:rPr>
              <w:t>4</w:t>
            </w:r>
          </w:p>
        </w:tc>
        <w:tc>
          <w:tcPr>
            <w:tcW w:w="1131" w:type="dxa"/>
            <w:vAlign w:val="center"/>
          </w:tcPr>
          <w:p w14:paraId="41CE8114" w14:textId="77777777" w:rsidR="008A2244" w:rsidRDefault="00924E7D">
            <w:pPr>
              <w:jc w:val="center"/>
              <w:rPr>
                <w:rFonts w:ascii="Times New Roman" w:hAnsi="Times New Roman" w:cs="Times New Roman"/>
              </w:rPr>
            </w:pPr>
            <w:proofErr w:type="spellStart"/>
            <w:r>
              <w:rPr>
                <w:rFonts w:ascii="Times New Roman" w:hAnsi="Times New Roman" w:cs="Times New Roman"/>
              </w:rPr>
              <w:t>LuaJIT</w:t>
            </w:r>
            <w:proofErr w:type="spellEnd"/>
          </w:p>
        </w:tc>
        <w:tc>
          <w:tcPr>
            <w:tcW w:w="1846" w:type="dxa"/>
            <w:vAlign w:val="center"/>
          </w:tcPr>
          <w:p w14:paraId="2A3AA3C0" w14:textId="77777777" w:rsidR="008A2244" w:rsidRDefault="00924E7D">
            <w:pPr>
              <w:jc w:val="center"/>
              <w:rPr>
                <w:rFonts w:ascii="Times New Roman" w:hAnsi="Times New Roman" w:cs="Times New Roman"/>
              </w:rPr>
            </w:pPr>
            <w:proofErr w:type="spellStart"/>
            <w:r>
              <w:rPr>
                <w:rFonts w:ascii="Times New Roman" w:hAnsi="Times New Roman" w:cs="Times New Roman"/>
              </w:rPr>
              <w:t>LuaJIT</w:t>
            </w:r>
            <w:proofErr w:type="spellEnd"/>
          </w:p>
        </w:tc>
        <w:tc>
          <w:tcPr>
            <w:tcW w:w="4615" w:type="dxa"/>
            <w:vAlign w:val="center"/>
          </w:tcPr>
          <w:p w14:paraId="26A8BB2B" w14:textId="77777777" w:rsidR="008A2244" w:rsidRDefault="00924E7D">
            <w:pPr>
              <w:jc w:val="left"/>
              <w:rPr>
                <w:rFonts w:ascii="Times New Roman" w:hAnsi="Times New Roman" w:cs="Times New Roman"/>
              </w:rPr>
            </w:pPr>
            <w:proofErr w:type="spellStart"/>
            <w:r>
              <w:rPr>
                <w:rFonts w:ascii="Times New Roman" w:hAnsi="Times New Roman" w:cs="Times New Roman"/>
              </w:rPr>
              <w:t>LuaJIT</w:t>
            </w:r>
            <w:proofErr w:type="spellEnd"/>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proofErr w:type="spellStart"/>
            <w:r>
              <w:rPr>
                <w:rFonts w:ascii="Times New Roman" w:hAnsi="Times New Roman" w:cs="Times New Roman"/>
              </w:rPr>
              <w:t>Lua</w:t>
            </w:r>
            <w:proofErr w:type="spellEnd"/>
            <w:r>
              <w:rPr>
                <w:rFonts w:ascii="Times New Roman" w:hAnsi="Times New Roman" w:cs="Times New Roman"/>
              </w:rPr>
              <w:t>代码的解释器</w:t>
            </w:r>
          </w:p>
        </w:tc>
      </w:tr>
      <w:tr w:rsidR="008A2244" w14:paraId="7972F475" w14:textId="77777777">
        <w:tc>
          <w:tcPr>
            <w:tcW w:w="704" w:type="dxa"/>
            <w:vAlign w:val="center"/>
          </w:tcPr>
          <w:p w14:paraId="3BD02073" w14:textId="77777777" w:rsidR="008A2244" w:rsidRDefault="00924E7D">
            <w:pPr>
              <w:jc w:val="center"/>
              <w:rPr>
                <w:rFonts w:ascii="Times New Roman" w:hAnsi="Times New Roman" w:cs="Times New Roman"/>
              </w:rPr>
            </w:pPr>
            <w:r>
              <w:rPr>
                <w:rFonts w:ascii="Times New Roman" w:hAnsi="Times New Roman" w:cs="Times New Roman"/>
              </w:rPr>
              <w:t>5</w:t>
            </w:r>
          </w:p>
        </w:tc>
        <w:tc>
          <w:tcPr>
            <w:tcW w:w="1131" w:type="dxa"/>
            <w:vAlign w:val="center"/>
          </w:tcPr>
          <w:p w14:paraId="3A79BA56" w14:textId="77777777" w:rsidR="008A2244" w:rsidRDefault="00924E7D">
            <w:pPr>
              <w:jc w:val="center"/>
              <w:rPr>
                <w:rFonts w:ascii="Times New Roman" w:hAnsi="Times New Roman" w:cs="Times New Roman"/>
              </w:rPr>
            </w:pPr>
            <w:proofErr w:type="spellStart"/>
            <w:r>
              <w:rPr>
                <w:rFonts w:ascii="Times New Roman" w:hAnsi="Times New Roman" w:cs="Times New Roman"/>
              </w:rPr>
              <w:t>Lua</w:t>
            </w:r>
            <w:proofErr w:type="spellEnd"/>
          </w:p>
        </w:tc>
        <w:tc>
          <w:tcPr>
            <w:tcW w:w="1846" w:type="dxa"/>
            <w:vAlign w:val="center"/>
          </w:tcPr>
          <w:p w14:paraId="6AEE57EC" w14:textId="77777777" w:rsidR="008A2244" w:rsidRDefault="00924E7D">
            <w:pPr>
              <w:jc w:val="center"/>
              <w:rPr>
                <w:rFonts w:ascii="Times New Roman" w:hAnsi="Times New Roman" w:cs="Times New Roman"/>
              </w:rPr>
            </w:pPr>
            <w:proofErr w:type="spellStart"/>
            <w:r>
              <w:rPr>
                <w:rFonts w:ascii="Times New Roman" w:hAnsi="Times New Roman" w:cs="Times New Roman"/>
              </w:rPr>
              <w:t>Lua</w:t>
            </w:r>
            <w:proofErr w:type="spellEnd"/>
          </w:p>
        </w:tc>
        <w:tc>
          <w:tcPr>
            <w:tcW w:w="4615" w:type="dxa"/>
            <w:vAlign w:val="center"/>
          </w:tcPr>
          <w:p w14:paraId="54AFDB0A" w14:textId="77777777" w:rsidR="008A2244" w:rsidRDefault="00924E7D">
            <w:pPr>
              <w:keepNext/>
              <w:jc w:val="left"/>
              <w:rPr>
                <w:rFonts w:ascii="Times New Roman" w:hAnsi="Times New Roman" w:cs="Times New Roman"/>
              </w:rPr>
            </w:pPr>
            <w:proofErr w:type="spellStart"/>
            <w:r>
              <w:rPr>
                <w:rFonts w:ascii="Times New Roman" w:hAnsi="Times New Roman" w:cs="Times New Roman"/>
              </w:rPr>
              <w:t>Lua</w:t>
            </w:r>
            <w:proofErr w:type="spellEnd"/>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w:t>
            </w:r>
            <w:proofErr w:type="gramStart"/>
            <w:r>
              <w:rPr>
                <w:rFonts w:ascii="Times New Roman" w:hAnsi="Times New Roman" w:cs="Times New Roman"/>
              </w:rPr>
              <w:t>台上都</w:t>
            </w:r>
            <w:proofErr w:type="gramEnd"/>
            <w:r>
              <w:rPr>
                <w:rFonts w:ascii="Times New Roman" w:hAnsi="Times New Roman" w:cs="Times New Roman"/>
              </w:rPr>
              <w:t>可以编译，运行</w:t>
            </w:r>
          </w:p>
        </w:tc>
      </w:tr>
      <w:tr w:rsidR="008A2244" w14:paraId="31367A76" w14:textId="77777777">
        <w:tc>
          <w:tcPr>
            <w:tcW w:w="704" w:type="dxa"/>
            <w:vAlign w:val="center"/>
          </w:tcPr>
          <w:p w14:paraId="4A1926F0" w14:textId="77777777" w:rsidR="008A2244" w:rsidRDefault="00924E7D">
            <w:pPr>
              <w:jc w:val="center"/>
              <w:rPr>
                <w:rFonts w:ascii="Times New Roman" w:hAnsi="Times New Roman" w:cs="Times New Roman"/>
              </w:rPr>
            </w:pPr>
            <w:r>
              <w:rPr>
                <w:rFonts w:ascii="Times New Roman" w:hAnsi="Times New Roman" w:cs="Times New Roman"/>
              </w:rPr>
              <w:t>6</w:t>
            </w:r>
          </w:p>
        </w:tc>
        <w:tc>
          <w:tcPr>
            <w:tcW w:w="1131" w:type="dxa"/>
            <w:vAlign w:val="center"/>
          </w:tcPr>
          <w:p w14:paraId="41F79789" w14:textId="77777777" w:rsidR="008A2244" w:rsidRDefault="00924E7D">
            <w:pPr>
              <w:jc w:val="center"/>
              <w:rPr>
                <w:rFonts w:ascii="Times New Roman" w:hAnsi="Times New Roman" w:cs="Times New Roman"/>
              </w:rPr>
            </w:pPr>
            <w:proofErr w:type="spellStart"/>
            <w:r>
              <w:rPr>
                <w:rFonts w:ascii="Times New Roman" w:hAnsi="Times New Roman" w:cs="Times New Roman"/>
              </w:rPr>
              <w:t>nn</w:t>
            </w:r>
            <w:proofErr w:type="spellEnd"/>
          </w:p>
        </w:tc>
        <w:tc>
          <w:tcPr>
            <w:tcW w:w="1846" w:type="dxa"/>
            <w:vAlign w:val="center"/>
          </w:tcPr>
          <w:p w14:paraId="527D2E26" w14:textId="77777777" w:rsidR="008A2244" w:rsidRDefault="00924E7D">
            <w:pPr>
              <w:jc w:val="center"/>
              <w:rPr>
                <w:rFonts w:ascii="Times New Roman" w:hAnsi="Times New Roman" w:cs="Times New Roman"/>
              </w:rPr>
            </w:pPr>
            <w:proofErr w:type="spellStart"/>
            <w:r>
              <w:rPr>
                <w:rFonts w:ascii="Times New Roman" w:hAnsi="Times New Roman" w:cs="Times New Roman" w:hint="eastAsia"/>
              </w:rPr>
              <w:t>nn</w:t>
            </w:r>
            <w:proofErr w:type="spellEnd"/>
          </w:p>
        </w:tc>
        <w:tc>
          <w:tcPr>
            <w:tcW w:w="4615" w:type="dxa"/>
            <w:vAlign w:val="center"/>
          </w:tcPr>
          <w:p w14:paraId="2760374E" w14:textId="77777777" w:rsidR="008A2244" w:rsidRDefault="00924E7D">
            <w:pPr>
              <w:keepNext/>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8A2244" w14:paraId="7718EC0A" w14:textId="77777777">
        <w:tc>
          <w:tcPr>
            <w:tcW w:w="704" w:type="dxa"/>
            <w:vAlign w:val="center"/>
          </w:tcPr>
          <w:p w14:paraId="1204D384" w14:textId="77777777" w:rsidR="008A2244" w:rsidRDefault="00924E7D">
            <w:pPr>
              <w:jc w:val="center"/>
              <w:rPr>
                <w:rFonts w:ascii="Times New Roman" w:hAnsi="Times New Roman" w:cs="Times New Roman"/>
              </w:rPr>
            </w:pPr>
            <w:r>
              <w:rPr>
                <w:rFonts w:ascii="Times New Roman" w:hAnsi="Times New Roman" w:cs="Times New Roman"/>
              </w:rPr>
              <w:t>7</w:t>
            </w:r>
          </w:p>
        </w:tc>
        <w:tc>
          <w:tcPr>
            <w:tcW w:w="1131" w:type="dxa"/>
            <w:vAlign w:val="center"/>
          </w:tcPr>
          <w:p w14:paraId="5E332FD7" w14:textId="77777777" w:rsidR="008A2244" w:rsidRDefault="00924E7D">
            <w:pPr>
              <w:jc w:val="center"/>
              <w:rPr>
                <w:rFonts w:ascii="Times New Roman" w:hAnsi="Times New Roman" w:cs="Times New Roman"/>
              </w:rPr>
            </w:pPr>
            <w:r>
              <w:rPr>
                <w:rFonts w:ascii="Times New Roman" w:hAnsi="Times New Roman" w:cs="Times New Roman" w:hint="eastAsia"/>
              </w:rPr>
              <w:t>CUDA</w:t>
            </w:r>
          </w:p>
        </w:tc>
        <w:tc>
          <w:tcPr>
            <w:tcW w:w="1846" w:type="dxa"/>
            <w:vAlign w:val="center"/>
          </w:tcPr>
          <w:p w14:paraId="6CBF307B" w14:textId="77777777" w:rsidR="008A2244" w:rsidRDefault="00924E7D">
            <w:pPr>
              <w:jc w:val="center"/>
              <w:rPr>
                <w:rFonts w:ascii="Times New Roman" w:hAnsi="Times New Roman" w:cs="Times New Roman"/>
              </w:rPr>
            </w:pPr>
            <w:r>
              <w:rPr>
                <w:rFonts w:ascii="Times New Roman" w:hAnsi="Times New Roman" w:cs="Times New Roman" w:hint="eastAsia"/>
              </w:rPr>
              <w:t>CUDA</w:t>
            </w:r>
          </w:p>
        </w:tc>
        <w:tc>
          <w:tcPr>
            <w:tcW w:w="4615" w:type="dxa"/>
            <w:vAlign w:val="center"/>
          </w:tcPr>
          <w:p w14:paraId="7DB3D5AB" w14:textId="77777777" w:rsidR="008A2244" w:rsidRDefault="00924E7D">
            <w:pPr>
              <w:jc w:val="left"/>
              <w:rPr>
                <w:rFonts w:ascii="Times New Roman" w:hAnsi="Times New Roman" w:cs="Times New Roman"/>
              </w:rPr>
            </w:pPr>
            <w:r>
              <w:rPr>
                <w:rFonts w:ascii="Times New Roman" w:hAnsi="Times New Roman" w:cs="Times New Roman" w:hint="eastAsia"/>
              </w:rPr>
              <w:t>CUDA</w:t>
            </w:r>
            <w:r>
              <w:rPr>
                <w:rFonts w:ascii="Times New Roman" w:hAnsi="Times New Roman" w:cs="Times New Roman" w:hint="eastAsia"/>
              </w:rPr>
              <w:t>是一种由</w:t>
            </w:r>
            <w:r>
              <w:rPr>
                <w:rFonts w:ascii="Times New Roman" w:hAnsi="Times New Roman" w:cs="Times New Roman" w:hint="eastAsia"/>
              </w:rPr>
              <w:t>NVIDIA</w:t>
            </w:r>
            <w:r>
              <w:rPr>
                <w:rFonts w:ascii="Times New Roman" w:hAnsi="Times New Roman" w:cs="Times New Roman" w:hint="eastAsia"/>
              </w:rPr>
              <w:t>推出的通用并行计算架构，该架构使</w:t>
            </w:r>
            <w:r>
              <w:rPr>
                <w:rFonts w:ascii="Times New Roman" w:hAnsi="Times New Roman" w:cs="Times New Roman" w:hint="eastAsia"/>
              </w:rPr>
              <w:t>GPU</w:t>
            </w:r>
            <w:r>
              <w:rPr>
                <w:rFonts w:ascii="Times New Roman" w:hAnsi="Times New Roman" w:cs="Times New Roman" w:hint="eastAsia"/>
              </w:rPr>
              <w:t>能够解决复杂的计算问题</w:t>
            </w:r>
          </w:p>
        </w:tc>
      </w:tr>
      <w:tr w:rsidR="008A2244" w14:paraId="2E601110" w14:textId="77777777">
        <w:tc>
          <w:tcPr>
            <w:tcW w:w="704" w:type="dxa"/>
            <w:vAlign w:val="center"/>
          </w:tcPr>
          <w:p w14:paraId="122443A1" w14:textId="77777777" w:rsidR="008A2244" w:rsidRDefault="00924E7D">
            <w:pPr>
              <w:jc w:val="center"/>
              <w:rPr>
                <w:rFonts w:ascii="Times New Roman" w:hAnsi="Times New Roman" w:cs="Times New Roman"/>
              </w:rPr>
            </w:pPr>
            <w:r>
              <w:rPr>
                <w:rFonts w:ascii="Times New Roman" w:hAnsi="Times New Roman" w:cs="Times New Roman"/>
              </w:rPr>
              <w:t>8</w:t>
            </w:r>
          </w:p>
        </w:tc>
        <w:tc>
          <w:tcPr>
            <w:tcW w:w="1131" w:type="dxa"/>
            <w:vAlign w:val="center"/>
          </w:tcPr>
          <w:p w14:paraId="1443450B" w14:textId="77777777" w:rsidR="008A2244" w:rsidRDefault="00924E7D">
            <w:pPr>
              <w:jc w:val="center"/>
              <w:rPr>
                <w:rFonts w:ascii="Times New Roman" w:hAnsi="Times New Roman" w:cs="Times New Roman"/>
              </w:rPr>
            </w:pPr>
            <w:r>
              <w:rPr>
                <w:rFonts w:ascii="Times New Roman" w:hAnsi="Times New Roman" w:cs="Times New Roman"/>
              </w:rPr>
              <w:t>Tensor</w:t>
            </w:r>
          </w:p>
        </w:tc>
        <w:tc>
          <w:tcPr>
            <w:tcW w:w="1846" w:type="dxa"/>
            <w:vAlign w:val="center"/>
          </w:tcPr>
          <w:p w14:paraId="73BC6A65" w14:textId="77777777" w:rsidR="008A2244" w:rsidRDefault="00924E7D">
            <w:pPr>
              <w:jc w:val="center"/>
              <w:rPr>
                <w:rFonts w:ascii="Times New Roman" w:hAnsi="Times New Roman" w:cs="Times New Roman"/>
              </w:rPr>
            </w:pPr>
            <w:r>
              <w:rPr>
                <w:rFonts w:ascii="Times New Roman" w:hAnsi="Times New Roman" w:cs="Times New Roman"/>
              </w:rPr>
              <w:t>Tensor</w:t>
            </w:r>
          </w:p>
        </w:tc>
        <w:tc>
          <w:tcPr>
            <w:tcW w:w="4615" w:type="dxa"/>
            <w:vAlign w:val="center"/>
          </w:tcPr>
          <w:p w14:paraId="1E4A95C3" w14:textId="77777777" w:rsidR="008A2244" w:rsidRDefault="00924E7D">
            <w:pPr>
              <w:jc w:val="left"/>
              <w:rPr>
                <w:rFonts w:ascii="Times New Roman" w:hAnsi="Times New Roman" w:cs="Times New Roman"/>
              </w:rPr>
            </w:pPr>
            <w:r>
              <w:rPr>
                <w:rFonts w:ascii="Times New Roman" w:hAnsi="Times New Roman" w:cs="Times New Roman" w:hint="eastAsia"/>
              </w:rPr>
              <w:t>张量</w:t>
            </w:r>
          </w:p>
        </w:tc>
      </w:tr>
      <w:tr w:rsidR="008A2244" w14:paraId="1816D651" w14:textId="77777777">
        <w:tc>
          <w:tcPr>
            <w:tcW w:w="704" w:type="dxa"/>
            <w:vAlign w:val="center"/>
          </w:tcPr>
          <w:p w14:paraId="367B67A2" w14:textId="77777777" w:rsidR="008A2244" w:rsidRDefault="00924E7D">
            <w:pPr>
              <w:jc w:val="center"/>
              <w:rPr>
                <w:rFonts w:ascii="Times New Roman" w:hAnsi="Times New Roman" w:cs="Times New Roman"/>
              </w:rPr>
            </w:pPr>
            <w:r>
              <w:rPr>
                <w:rFonts w:ascii="Times New Roman" w:hAnsi="Times New Roman" w:cs="Times New Roman"/>
              </w:rPr>
              <w:t>9</w:t>
            </w:r>
          </w:p>
        </w:tc>
        <w:tc>
          <w:tcPr>
            <w:tcW w:w="1131" w:type="dxa"/>
            <w:vAlign w:val="center"/>
          </w:tcPr>
          <w:p w14:paraId="37437D01" w14:textId="77777777" w:rsidR="008A2244" w:rsidRDefault="00924E7D">
            <w:pPr>
              <w:jc w:val="center"/>
              <w:rPr>
                <w:rFonts w:ascii="Times New Roman" w:hAnsi="Times New Roman" w:cs="Times New Roman"/>
              </w:rPr>
            </w:pPr>
            <w:r>
              <w:rPr>
                <w:rFonts w:ascii="Times New Roman" w:hAnsi="Times New Roman" w:cs="Times New Roman" w:hint="eastAsia"/>
              </w:rPr>
              <w:t>容器</w:t>
            </w:r>
          </w:p>
        </w:tc>
        <w:tc>
          <w:tcPr>
            <w:tcW w:w="1846" w:type="dxa"/>
            <w:vAlign w:val="center"/>
          </w:tcPr>
          <w:p w14:paraId="331F7052" w14:textId="77777777" w:rsidR="008A2244" w:rsidRDefault="00924E7D">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vAlign w:val="center"/>
          </w:tcPr>
          <w:p w14:paraId="5824D546" w14:textId="77777777" w:rsidR="008A2244" w:rsidRDefault="00924E7D">
            <w:pPr>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8A2244" w14:paraId="05CC065F" w14:textId="77777777">
        <w:tc>
          <w:tcPr>
            <w:tcW w:w="704" w:type="dxa"/>
            <w:vAlign w:val="center"/>
          </w:tcPr>
          <w:p w14:paraId="3F28ACE1" w14:textId="77777777" w:rsidR="008A2244" w:rsidRDefault="00924E7D">
            <w:pPr>
              <w:jc w:val="center"/>
              <w:rPr>
                <w:rFonts w:ascii="Times New Roman" w:hAnsi="Times New Roman" w:cs="Times New Roman"/>
              </w:rPr>
            </w:pPr>
            <w:r>
              <w:rPr>
                <w:rFonts w:ascii="Times New Roman" w:hAnsi="Times New Roman" w:cs="Times New Roman"/>
              </w:rPr>
              <w:t>10</w:t>
            </w:r>
          </w:p>
        </w:tc>
        <w:tc>
          <w:tcPr>
            <w:tcW w:w="1131" w:type="dxa"/>
            <w:vAlign w:val="center"/>
          </w:tcPr>
          <w:p w14:paraId="167D0A35" w14:textId="77777777" w:rsidR="008A2244" w:rsidRDefault="00924E7D">
            <w:pPr>
              <w:jc w:val="center"/>
              <w:rPr>
                <w:rFonts w:ascii="Times New Roman" w:hAnsi="Times New Roman" w:cs="Times New Roman"/>
              </w:rPr>
            </w:pPr>
            <w:r>
              <w:rPr>
                <w:rFonts w:ascii="Times New Roman" w:hAnsi="Times New Roman" w:cs="Times New Roman" w:hint="eastAsia"/>
              </w:rPr>
              <w:t>卷积层</w:t>
            </w:r>
          </w:p>
        </w:tc>
        <w:tc>
          <w:tcPr>
            <w:tcW w:w="1846" w:type="dxa"/>
            <w:vAlign w:val="center"/>
          </w:tcPr>
          <w:p w14:paraId="55FD5E42" w14:textId="77777777" w:rsidR="008A2244" w:rsidRDefault="00924E7D">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vAlign w:val="center"/>
          </w:tcPr>
          <w:p w14:paraId="7415DCFF" w14:textId="77777777" w:rsidR="008A2244" w:rsidRDefault="00924E7D">
            <w:pPr>
              <w:jc w:val="left"/>
              <w:rPr>
                <w:rFonts w:ascii="Times New Roman" w:hAnsi="Times New Roman" w:cs="Times New Roman"/>
              </w:rPr>
            </w:pPr>
            <w:r>
              <w:rPr>
                <w:rFonts w:ascii="Times New Roman" w:hAnsi="Times New Roman" w:cs="Times New Roman" w:hint="eastAsia"/>
              </w:rPr>
              <w:t>用一个过滤器</w:t>
            </w:r>
            <w:commentRangeStart w:id="21"/>
            <w:r>
              <w:rPr>
                <w:rFonts w:ascii="Times New Roman" w:hAnsi="Times New Roman" w:cs="Times New Roman" w:hint="eastAsia"/>
              </w:rPr>
              <w:t>以步长</w:t>
            </w:r>
            <w:commentRangeEnd w:id="21"/>
            <w:r w:rsidR="000C6DB1">
              <w:rPr>
                <w:rStyle w:val="a9"/>
              </w:rPr>
              <w:commentReference w:id="21"/>
            </w:r>
            <w:r>
              <w:rPr>
                <w:rFonts w:ascii="Times New Roman" w:hAnsi="Times New Roman" w:cs="Times New Roman" w:hint="eastAsia"/>
              </w:rPr>
              <w:t>对图像进行采样并处理</w:t>
            </w:r>
          </w:p>
        </w:tc>
      </w:tr>
      <w:tr w:rsidR="008A2244" w14:paraId="557274C0" w14:textId="77777777">
        <w:tc>
          <w:tcPr>
            <w:tcW w:w="704" w:type="dxa"/>
            <w:vAlign w:val="center"/>
          </w:tcPr>
          <w:p w14:paraId="7F1D14FE" w14:textId="77777777" w:rsidR="008A2244" w:rsidRDefault="00924E7D">
            <w:pPr>
              <w:jc w:val="center"/>
              <w:rPr>
                <w:rFonts w:ascii="Times New Roman" w:hAnsi="Times New Roman" w:cs="Times New Roman"/>
              </w:rPr>
            </w:pPr>
            <w:r>
              <w:rPr>
                <w:rFonts w:ascii="Times New Roman" w:hAnsi="Times New Roman" w:cs="Times New Roman" w:hint="eastAsia"/>
              </w:rPr>
              <w:t>11</w:t>
            </w:r>
          </w:p>
        </w:tc>
        <w:tc>
          <w:tcPr>
            <w:tcW w:w="1131" w:type="dxa"/>
            <w:vAlign w:val="center"/>
          </w:tcPr>
          <w:p w14:paraId="19BB541B" w14:textId="77777777" w:rsidR="008A2244" w:rsidRDefault="00924E7D">
            <w:pPr>
              <w:jc w:val="center"/>
              <w:rPr>
                <w:rFonts w:ascii="Times New Roman" w:hAnsi="Times New Roman" w:cs="Times New Roman"/>
              </w:rPr>
            </w:pPr>
            <w:r>
              <w:rPr>
                <w:rFonts w:ascii="Times New Roman" w:hAnsi="Times New Roman" w:cs="Times New Roman" w:hint="eastAsia"/>
              </w:rPr>
              <w:t>全连接层</w:t>
            </w:r>
          </w:p>
        </w:tc>
        <w:tc>
          <w:tcPr>
            <w:tcW w:w="1846" w:type="dxa"/>
            <w:vAlign w:val="center"/>
          </w:tcPr>
          <w:p w14:paraId="42963ECA" w14:textId="77777777" w:rsidR="008A2244" w:rsidRDefault="00924E7D">
            <w:pPr>
              <w:jc w:val="center"/>
              <w:rPr>
                <w:rFonts w:ascii="Times New Roman" w:hAnsi="Times New Roman" w:cs="Times New Roman"/>
              </w:rPr>
            </w:pPr>
            <w:r>
              <w:rPr>
                <w:rFonts w:ascii="Times New Roman" w:hAnsi="Times New Roman" w:cs="Times New Roman" w:hint="eastAsia"/>
              </w:rPr>
              <w:t>Linear layer</w:t>
            </w:r>
          </w:p>
        </w:tc>
        <w:tc>
          <w:tcPr>
            <w:tcW w:w="4615" w:type="dxa"/>
            <w:vAlign w:val="center"/>
          </w:tcPr>
          <w:p w14:paraId="18F3A0F4" w14:textId="77777777" w:rsidR="008A2244" w:rsidRDefault="00924E7D">
            <w:pPr>
              <w:jc w:val="left"/>
              <w:rPr>
                <w:rFonts w:ascii="Times New Roman" w:hAnsi="Times New Roman" w:cs="Times New Roman"/>
              </w:rPr>
            </w:pPr>
            <w:r>
              <w:rPr>
                <w:rFonts w:ascii="Times New Roman" w:hAnsi="Times New Roman" w:cs="Times New Roman" w:hint="eastAsia"/>
              </w:rPr>
              <w:t>n-1</w:t>
            </w:r>
            <w:r>
              <w:rPr>
                <w:rFonts w:ascii="Times New Roman" w:hAnsi="Times New Roman" w:cs="Times New Roman" w:hint="eastAsia"/>
              </w:rPr>
              <w:t>层的任意一个节点，都和第</w:t>
            </w:r>
            <w:r>
              <w:rPr>
                <w:rFonts w:ascii="Times New Roman" w:hAnsi="Times New Roman" w:cs="Times New Roman" w:hint="eastAsia"/>
              </w:rPr>
              <w:t>n</w:t>
            </w:r>
            <w:proofErr w:type="gramStart"/>
            <w:r>
              <w:rPr>
                <w:rFonts w:ascii="Times New Roman" w:hAnsi="Times New Roman" w:cs="Times New Roman" w:hint="eastAsia"/>
              </w:rPr>
              <w:t>层所有</w:t>
            </w:r>
            <w:proofErr w:type="gramEnd"/>
            <w:r>
              <w:rPr>
                <w:rFonts w:ascii="Times New Roman" w:hAnsi="Times New Roman" w:cs="Times New Roman" w:hint="eastAsia"/>
              </w:rPr>
              <w:t>节点有连接。即第</w:t>
            </w:r>
            <w:r>
              <w:rPr>
                <w:rFonts w:ascii="Times New Roman" w:hAnsi="Times New Roman" w:cs="Times New Roman" w:hint="eastAsia"/>
              </w:rPr>
              <w:t>n</w:t>
            </w:r>
            <w:r>
              <w:rPr>
                <w:rFonts w:ascii="Times New Roman" w:hAnsi="Times New Roman" w:cs="Times New Roman" w:hint="eastAsia"/>
              </w:rPr>
              <w:t>层的每个节点在进行计算的时候，激活函数的输入是</w:t>
            </w:r>
            <w:r>
              <w:rPr>
                <w:rFonts w:ascii="Times New Roman" w:hAnsi="Times New Roman" w:cs="Times New Roman" w:hint="eastAsia"/>
              </w:rPr>
              <w:t>n-1</w:t>
            </w:r>
            <w:r>
              <w:rPr>
                <w:rFonts w:ascii="Times New Roman" w:hAnsi="Times New Roman" w:cs="Times New Roman" w:hint="eastAsia"/>
              </w:rPr>
              <w:t>层所有节点的加权</w:t>
            </w:r>
          </w:p>
        </w:tc>
      </w:tr>
      <w:tr w:rsidR="008A2244" w14:paraId="6CDAB201" w14:textId="77777777">
        <w:tc>
          <w:tcPr>
            <w:tcW w:w="704" w:type="dxa"/>
            <w:vAlign w:val="center"/>
          </w:tcPr>
          <w:p w14:paraId="22F5C7DD" w14:textId="77777777" w:rsidR="008A2244" w:rsidRDefault="00924E7D">
            <w:pPr>
              <w:jc w:val="center"/>
              <w:rPr>
                <w:rFonts w:ascii="Times New Roman" w:hAnsi="Times New Roman" w:cs="Times New Roman"/>
              </w:rPr>
            </w:pPr>
            <w:r>
              <w:rPr>
                <w:rFonts w:ascii="Times New Roman" w:hAnsi="Times New Roman" w:cs="Times New Roman" w:hint="eastAsia"/>
              </w:rPr>
              <w:t>12</w:t>
            </w:r>
          </w:p>
        </w:tc>
        <w:tc>
          <w:tcPr>
            <w:tcW w:w="1131" w:type="dxa"/>
            <w:vAlign w:val="center"/>
          </w:tcPr>
          <w:p w14:paraId="4A012228" w14:textId="77777777" w:rsidR="008A2244" w:rsidRDefault="00924E7D">
            <w:pPr>
              <w:jc w:val="center"/>
              <w:rPr>
                <w:rFonts w:ascii="Times New Roman" w:hAnsi="Times New Roman" w:cs="Times New Roman"/>
              </w:rPr>
            </w:pPr>
            <w:r>
              <w:rPr>
                <w:rFonts w:ascii="Times New Roman" w:hAnsi="Times New Roman" w:cs="Times New Roman" w:hint="eastAsia"/>
              </w:rPr>
              <w:t>神经网络</w:t>
            </w:r>
          </w:p>
        </w:tc>
        <w:tc>
          <w:tcPr>
            <w:tcW w:w="1846" w:type="dxa"/>
            <w:vAlign w:val="center"/>
          </w:tcPr>
          <w:p w14:paraId="28882D34" w14:textId="77777777" w:rsidR="008A2244" w:rsidRDefault="00924E7D">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14:paraId="0B3AE11C" w14:textId="77777777" w:rsidR="008A2244" w:rsidRDefault="00924E7D">
            <w:pPr>
              <w:jc w:val="left"/>
              <w:rPr>
                <w:rFonts w:ascii="Times New Roman" w:hAnsi="Times New Roman" w:cs="Times New Roman"/>
              </w:rPr>
            </w:pPr>
            <w:r>
              <w:rPr>
                <w:rFonts w:ascii="Times New Roman" w:hAnsi="Times New Roman" w:cs="Times New Roman" w:hint="eastAsia"/>
              </w:rPr>
              <w:t>从信息处理角度对人脑神经</w:t>
            </w:r>
            <w:proofErr w:type="gramStart"/>
            <w:r>
              <w:rPr>
                <w:rFonts w:ascii="Times New Roman" w:hAnsi="Times New Roman" w:cs="Times New Roman" w:hint="eastAsia"/>
              </w:rPr>
              <w:t>元网络</w:t>
            </w:r>
            <w:proofErr w:type="gramEnd"/>
            <w:r>
              <w:rPr>
                <w:rFonts w:ascii="Times New Roman" w:hAnsi="Times New Roman" w:cs="Times New Roman" w:hint="eastAsia"/>
              </w:rPr>
              <w:t>进行抽象，</w:t>
            </w:r>
            <w:r>
              <w:rPr>
                <w:rFonts w:ascii="Times New Roman" w:hAnsi="Times New Roman" w:cs="Times New Roman" w:hint="eastAsia"/>
              </w:rPr>
              <w:t xml:space="preserve"> </w:t>
            </w:r>
            <w:r>
              <w:rPr>
                <w:rFonts w:ascii="Times New Roman" w:hAnsi="Times New Roman" w:cs="Times New Roman" w:hint="eastAsia"/>
              </w:rPr>
              <w:t>建立</w:t>
            </w:r>
            <w:proofErr w:type="gramStart"/>
            <w:r>
              <w:rPr>
                <w:rFonts w:ascii="Times New Roman" w:hAnsi="Times New Roman" w:cs="Times New Roman" w:hint="eastAsia"/>
              </w:rPr>
              <w:t>某种简单</w:t>
            </w:r>
            <w:proofErr w:type="gramEnd"/>
            <w:r>
              <w:rPr>
                <w:rFonts w:ascii="Times New Roman" w:hAnsi="Times New Roman" w:cs="Times New Roman" w:hint="eastAsia"/>
              </w:rPr>
              <w:t>模型，按不同的连接方式组成不同的网络。</w:t>
            </w:r>
          </w:p>
        </w:tc>
      </w:tr>
      <w:tr w:rsidR="008A2244" w14:paraId="633A54B5" w14:textId="77777777">
        <w:tc>
          <w:tcPr>
            <w:tcW w:w="704" w:type="dxa"/>
            <w:vAlign w:val="center"/>
          </w:tcPr>
          <w:p w14:paraId="1CEBD178" w14:textId="77777777" w:rsidR="008A2244" w:rsidRDefault="00924E7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1131" w:type="dxa"/>
            <w:vAlign w:val="center"/>
          </w:tcPr>
          <w:p w14:paraId="1DCF9AE0" w14:textId="77777777" w:rsidR="008A2244" w:rsidRDefault="00924E7D">
            <w:pPr>
              <w:jc w:val="center"/>
              <w:rPr>
                <w:rFonts w:ascii="Times New Roman" w:hAnsi="Times New Roman" w:cs="Times New Roman"/>
              </w:rPr>
            </w:pPr>
            <w:r>
              <w:rPr>
                <w:rFonts w:ascii="Times New Roman" w:hAnsi="Times New Roman" w:cs="Times New Roman"/>
              </w:rPr>
              <w:t>深度学习</w:t>
            </w:r>
          </w:p>
        </w:tc>
        <w:tc>
          <w:tcPr>
            <w:tcW w:w="1846" w:type="dxa"/>
            <w:vAlign w:val="center"/>
          </w:tcPr>
          <w:p w14:paraId="40753248" w14:textId="77777777" w:rsidR="008A2244" w:rsidRDefault="00924E7D">
            <w:pPr>
              <w:jc w:val="center"/>
              <w:rPr>
                <w:rFonts w:ascii="Times New Roman" w:hAnsi="Times New Roman" w:cs="Times New Roman"/>
              </w:rPr>
            </w:pPr>
            <w:r>
              <w:rPr>
                <w:rFonts w:ascii="Times New Roman" w:hAnsi="Times New Roman" w:cs="Times New Roman"/>
              </w:rPr>
              <w:t>Deep Learning</w:t>
            </w:r>
          </w:p>
        </w:tc>
        <w:tc>
          <w:tcPr>
            <w:tcW w:w="4615" w:type="dxa"/>
            <w:vAlign w:val="center"/>
          </w:tcPr>
          <w:p w14:paraId="6B16C2C1" w14:textId="77777777" w:rsidR="008A2244" w:rsidRDefault="00924E7D">
            <w:pPr>
              <w:jc w:val="left"/>
              <w:rPr>
                <w:rFonts w:ascii="Times New Roman" w:hAnsi="Times New Roman" w:cs="Times New Roman"/>
              </w:rPr>
            </w:pPr>
            <w:r>
              <w:rPr>
                <w:rFonts w:ascii="Times New Roman" w:hAnsi="Times New Roman" w:cs="Times New Roman" w:hint="eastAsia"/>
              </w:rPr>
              <w:t>深度学习是机器学习研究中的一个新的领域，其动机在于建立、模拟人脑进行分析学习的神经网络，它模仿人脑的机制来解释数据，例如图像，声音和文本。</w:t>
            </w:r>
          </w:p>
        </w:tc>
      </w:tr>
      <w:tr w:rsidR="008A2244" w14:paraId="43BEBEFB" w14:textId="77777777">
        <w:tc>
          <w:tcPr>
            <w:tcW w:w="704" w:type="dxa"/>
            <w:vAlign w:val="center"/>
          </w:tcPr>
          <w:p w14:paraId="4FD0817D" w14:textId="77777777" w:rsidR="008A2244" w:rsidRDefault="00924E7D">
            <w:pPr>
              <w:jc w:val="center"/>
              <w:rPr>
                <w:rFonts w:ascii="Times New Roman" w:hAnsi="Times New Roman" w:cs="Times New Roman"/>
              </w:rPr>
            </w:pPr>
            <w:r>
              <w:rPr>
                <w:rFonts w:ascii="Times New Roman" w:hAnsi="Times New Roman" w:cs="Times New Roman"/>
              </w:rPr>
              <w:t>14</w:t>
            </w:r>
          </w:p>
        </w:tc>
        <w:tc>
          <w:tcPr>
            <w:tcW w:w="1131" w:type="dxa"/>
            <w:vAlign w:val="center"/>
          </w:tcPr>
          <w:p w14:paraId="0D047B2B" w14:textId="77777777" w:rsidR="008A2244" w:rsidRDefault="00924E7D">
            <w:pPr>
              <w:jc w:val="center"/>
              <w:rPr>
                <w:rFonts w:ascii="Times New Roman" w:hAnsi="Times New Roman" w:cs="Times New Roman"/>
              </w:rPr>
            </w:pPr>
            <w:r>
              <w:rPr>
                <w:rFonts w:ascii="Times New Roman" w:hAnsi="Times New Roman" w:cs="Times New Roman" w:hint="eastAsia"/>
              </w:rPr>
              <w:t>深度压缩</w:t>
            </w:r>
          </w:p>
        </w:tc>
        <w:tc>
          <w:tcPr>
            <w:tcW w:w="1846" w:type="dxa"/>
            <w:vAlign w:val="center"/>
          </w:tcPr>
          <w:p w14:paraId="7FF5E387" w14:textId="77777777" w:rsidR="008A2244" w:rsidRDefault="00924E7D">
            <w:pPr>
              <w:jc w:val="center"/>
              <w:rPr>
                <w:rFonts w:ascii="Times New Roman" w:hAnsi="Times New Roman" w:cs="Times New Roman"/>
              </w:rPr>
            </w:pPr>
            <w:r>
              <w:rPr>
                <w:rFonts w:ascii="Times New Roman" w:hAnsi="Times New Roman" w:cs="Times New Roman"/>
              </w:rPr>
              <w:t xml:space="preserve">Deep </w:t>
            </w:r>
            <w:r>
              <w:rPr>
                <w:rFonts w:ascii="Times New Roman" w:hAnsi="Times New Roman" w:cs="Times New Roman" w:hint="eastAsia"/>
              </w:rPr>
              <w:t>Compress</w:t>
            </w:r>
          </w:p>
        </w:tc>
        <w:tc>
          <w:tcPr>
            <w:tcW w:w="4615" w:type="dxa"/>
            <w:vAlign w:val="center"/>
          </w:tcPr>
          <w:p w14:paraId="1726BA1E" w14:textId="77777777" w:rsidR="008A2244" w:rsidRDefault="00924E7D">
            <w:pPr>
              <w:jc w:val="left"/>
              <w:rPr>
                <w:rFonts w:ascii="Times New Roman" w:hAnsi="Times New Roman" w:cs="Times New Roman"/>
              </w:rPr>
            </w:pPr>
            <w:r>
              <w:rPr>
                <w:rFonts w:ascii="Times New Roman" w:hAnsi="Times New Roman" w:cs="Times New Roman" w:hint="eastAsia"/>
              </w:rPr>
              <w:t>降低大型神经网络其存储和计算消耗，使得</w:t>
            </w:r>
            <w:proofErr w:type="gramStart"/>
            <w:r>
              <w:rPr>
                <w:rFonts w:ascii="Times New Roman" w:hAnsi="Times New Roman" w:cs="Times New Roman" w:hint="eastAsia"/>
              </w:rPr>
              <w:t>其甚至</w:t>
            </w:r>
            <w:proofErr w:type="gramEnd"/>
            <w:r>
              <w:rPr>
                <w:rFonts w:ascii="Times New Roman" w:hAnsi="Times New Roman" w:cs="Times New Roman" w:hint="eastAsia"/>
              </w:rPr>
              <w:t>可以在移动设备上得以运行</w:t>
            </w:r>
            <w:r>
              <w:rPr>
                <w:rFonts w:ascii="Times New Roman" w:hAnsi="Times New Roman" w:cs="Times New Roman"/>
              </w:rPr>
              <w:t>。</w:t>
            </w:r>
          </w:p>
        </w:tc>
      </w:tr>
    </w:tbl>
    <w:p w14:paraId="07B171DD" w14:textId="77777777" w:rsidR="008A2244" w:rsidRDefault="00924E7D">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术语和缩略语</w:t>
      </w:r>
    </w:p>
    <w:p w14:paraId="3D69D41F" w14:textId="77777777" w:rsidR="008A2244" w:rsidRDefault="00924E7D">
      <w:pPr>
        <w:pStyle w:val="1"/>
        <w:numPr>
          <w:ilvl w:val="0"/>
          <w:numId w:val="1"/>
        </w:numPr>
      </w:pPr>
      <w:bookmarkStart w:id="22" w:name="_Toc478709565"/>
      <w:bookmarkStart w:id="23" w:name="_Toc481013902"/>
      <w:r>
        <w:t>引用文档</w:t>
      </w:r>
      <w:bookmarkEnd w:id="22"/>
      <w:bookmarkEnd w:id="23"/>
    </w:p>
    <w:p w14:paraId="1FFB82E1" w14:textId="77777777" w:rsidR="008A2244" w:rsidRDefault="00924E7D">
      <w:pPr>
        <w:spacing w:line="360" w:lineRule="auto"/>
        <w:jc w:val="left"/>
        <w:rPr>
          <w:rFonts w:ascii="Times New Roman" w:hAnsi="Times New Roman" w:cs="Times New Roman"/>
          <w:sz w:val="24"/>
          <w:szCs w:val="24"/>
        </w:rPr>
      </w:pPr>
      <w:r>
        <w:rPr>
          <w:rFonts w:ascii="Times New Roman" w:hAnsi="Times New Roman" w:cs="Times New Roman"/>
          <w:sz w:val="24"/>
          <w:szCs w:val="24"/>
        </w:rPr>
        <w:t>[1] Torch</w:t>
      </w:r>
      <w:r>
        <w:rPr>
          <w:rFonts w:ascii="Times New Roman" w:hAnsi="Times New Roman" w:cs="Times New Roman" w:hint="eastAsia"/>
          <w:sz w:val="24"/>
          <w:szCs w:val="24"/>
        </w:rPr>
        <w:t>官方关于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包的文档</w:t>
      </w:r>
      <w:r>
        <w:rPr>
          <w:rFonts w:ascii="Times New Roman" w:hAnsi="Times New Roman" w:cs="Times New Roman" w:hint="eastAsia"/>
          <w:sz w:val="24"/>
          <w:szCs w:val="24"/>
        </w:rPr>
        <w:t>[</w:t>
      </w:r>
      <w:r>
        <w:rPr>
          <w:rFonts w:ascii="Times New Roman" w:hAnsi="Times New Roman" w:cs="Times New Roman"/>
          <w:sz w:val="24"/>
          <w:szCs w:val="24"/>
        </w:rPr>
        <w:t>OL</w:t>
      </w:r>
      <w:r>
        <w:rPr>
          <w:rFonts w:ascii="Times New Roman" w:hAnsi="Times New Roman" w:cs="Times New Roman" w:hint="eastAsia"/>
          <w:sz w:val="24"/>
          <w:szCs w:val="24"/>
        </w:rPr>
        <w:t>]</w:t>
      </w:r>
      <w:r>
        <w:rPr>
          <w:rFonts w:ascii="Times New Roman" w:hAnsi="Times New Roman" w:cs="Times New Roman"/>
          <w:sz w:val="24"/>
          <w:szCs w:val="24"/>
        </w:rPr>
        <w:t>.https://github.com/torch/</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/tree/master/doc</w:t>
      </w:r>
    </w:p>
    <w:p w14:paraId="0ED8AE82" w14:textId="77777777" w:rsidR="008A2244" w:rsidRDefault="00924E7D">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Han S, Mao H, Dally W J. Deep Compression: Compressing Deep Neural Networks with Pruning, Trained Quantization and Huffman </w:t>
      </w:r>
      <w:proofErr w:type="gramStart"/>
      <w:r>
        <w:rPr>
          <w:rFonts w:ascii="Times New Roman" w:hAnsi="Times New Roman" w:cs="Times New Roman"/>
          <w:sz w:val="24"/>
          <w:szCs w:val="24"/>
        </w:rPr>
        <w:t>Coding[</w:t>
      </w:r>
      <w:proofErr w:type="gramEnd"/>
      <w:r>
        <w:rPr>
          <w:rFonts w:ascii="Times New Roman" w:hAnsi="Times New Roman" w:cs="Times New Roman"/>
          <w:sz w:val="24"/>
          <w:szCs w:val="24"/>
        </w:rPr>
        <w:t>J]. Fiber, 2015.</w:t>
      </w:r>
    </w:p>
    <w:p w14:paraId="29AB709E" w14:textId="77777777" w:rsidR="008A2244" w:rsidRDefault="00924E7D">
      <w:pPr>
        <w:pStyle w:val="1"/>
        <w:numPr>
          <w:ilvl w:val="0"/>
          <w:numId w:val="1"/>
        </w:numPr>
      </w:pPr>
      <w:bookmarkStart w:id="24" w:name="_Toc478709566"/>
      <w:bookmarkStart w:id="25" w:name="_Toc481013903"/>
      <w:r>
        <w:lastRenderedPageBreak/>
        <w:t>需求分析</w:t>
      </w:r>
      <w:bookmarkEnd w:id="24"/>
      <w:bookmarkEnd w:id="25"/>
    </w:p>
    <w:p w14:paraId="310C2A80"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26" w:name="_Toc481013904"/>
      <w:bookmarkStart w:id="27" w:name="_Toc478709567"/>
      <w:r>
        <w:rPr>
          <w:rFonts w:ascii="Times New Roman" w:hAnsi="Times New Roman" w:cs="Times New Roman" w:hint="eastAsia"/>
          <w:kern w:val="0"/>
          <w:sz w:val="36"/>
        </w:rPr>
        <w:t>业务需求分析</w:t>
      </w:r>
      <w:bookmarkEnd w:id="26"/>
    </w:p>
    <w:p w14:paraId="3AC746D1" w14:textId="77777777" w:rsidR="008A2244" w:rsidRDefault="00924E7D">
      <w:pPr>
        <w:pStyle w:val="3"/>
        <w:ind w:left="0" w:firstLine="0"/>
        <w:rPr>
          <w:sz w:val="28"/>
        </w:rPr>
      </w:pPr>
      <w:bookmarkStart w:id="28" w:name="_Toc481013905"/>
      <w:r>
        <w:rPr>
          <w:rFonts w:hint="eastAsia"/>
          <w:sz w:val="28"/>
        </w:rPr>
        <w:t>初学者</w:t>
      </w:r>
      <w:bookmarkEnd w:id="28"/>
    </w:p>
    <w:p w14:paraId="09F4A35C"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对于深度学习初学者（例如学生），需要应用抽象程度较高的编程工具，屏蔽底层细节，注重于实现简单的神经网络进行实验。因此不需要十分复杂的平台，只需提供基本的神经网络组件即可。</w:t>
      </w:r>
    </w:p>
    <w:p w14:paraId="092BB553" w14:textId="77777777" w:rsidR="008A2244" w:rsidRDefault="00924E7D">
      <w:pPr>
        <w:pStyle w:val="3"/>
        <w:ind w:left="0" w:firstLine="0"/>
        <w:rPr>
          <w:sz w:val="28"/>
        </w:rPr>
      </w:pPr>
      <w:bookmarkStart w:id="29" w:name="_Toc481013906"/>
      <w:r>
        <w:rPr>
          <w:rFonts w:hint="eastAsia"/>
          <w:sz w:val="28"/>
        </w:rPr>
        <w:t>科研人员</w:t>
      </w:r>
      <w:bookmarkEnd w:id="29"/>
    </w:p>
    <w:p w14:paraId="6CD7EDC4"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w:t>
      </w:r>
      <w:r>
        <w:rPr>
          <w:rFonts w:ascii="Times New Roman" w:hAnsi="Times New Roman" w:cs="Times New Roman" w:hint="eastAsia"/>
          <w:sz w:val="24"/>
          <w:szCs w:val="24"/>
        </w:rPr>
        <w:t>GPU</w:t>
      </w:r>
      <w:r>
        <w:rPr>
          <w:rFonts w:ascii="Times New Roman" w:hAnsi="Times New Roman" w:cs="Times New Roman" w:hint="eastAsia"/>
          <w:sz w:val="24"/>
          <w:szCs w:val="24"/>
        </w:rPr>
        <w:t>训练时，迁移过程需要尽可能简单，甚至不需要了解基于</w:t>
      </w:r>
      <w:r>
        <w:rPr>
          <w:rFonts w:ascii="Times New Roman" w:hAnsi="Times New Roman" w:cs="Times New Roman" w:hint="eastAsia"/>
          <w:sz w:val="24"/>
          <w:szCs w:val="24"/>
        </w:rPr>
        <w:t>CUDA</w:t>
      </w:r>
      <w:r>
        <w:rPr>
          <w:rFonts w:ascii="Times New Roman" w:hAnsi="Times New Roman" w:cs="Times New Roman" w:hint="eastAsia"/>
          <w:sz w:val="24"/>
          <w:szCs w:val="24"/>
        </w:rPr>
        <w:t>编程的细节与方法。</w:t>
      </w:r>
    </w:p>
    <w:p w14:paraId="32C97662"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另外，工具包应当具有灵活性，源代码满足易读、易更改、易扩展等要求。开源平台可以实现使用者即时的扩展功能，并按自己的需求对模块进行修改。</w:t>
      </w:r>
    </w:p>
    <w:p w14:paraId="75CF62F1" w14:textId="77777777" w:rsidR="008A2244" w:rsidRDefault="00924E7D">
      <w:pPr>
        <w:pStyle w:val="3"/>
        <w:ind w:left="0" w:firstLine="0"/>
        <w:rPr>
          <w:sz w:val="28"/>
        </w:rPr>
      </w:pPr>
      <w:bookmarkStart w:id="30" w:name="_Toc481013907"/>
      <w:r>
        <w:rPr>
          <w:rFonts w:hint="eastAsia"/>
          <w:sz w:val="28"/>
        </w:rPr>
        <w:t>深度学习领域</w:t>
      </w:r>
      <w:bookmarkEnd w:id="30"/>
    </w:p>
    <w:p w14:paraId="3013B37C"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14:paraId="7ED9604E"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31" w:name="_Toc481013908"/>
      <w:r>
        <w:rPr>
          <w:rFonts w:ascii="Times New Roman" w:hAnsi="Times New Roman" w:cs="Times New Roman"/>
          <w:kern w:val="0"/>
          <w:sz w:val="36"/>
        </w:rPr>
        <w:t>功能</w:t>
      </w:r>
      <w:r>
        <w:rPr>
          <w:rFonts w:ascii="Times New Roman" w:hAnsi="Times New Roman" w:cs="Times New Roman" w:hint="eastAsia"/>
          <w:kern w:val="0"/>
          <w:sz w:val="36"/>
        </w:rPr>
        <w:t>性需求</w:t>
      </w:r>
      <w:r>
        <w:rPr>
          <w:rFonts w:ascii="Times New Roman" w:hAnsi="Times New Roman" w:cs="Times New Roman"/>
          <w:kern w:val="0"/>
          <w:sz w:val="36"/>
        </w:rPr>
        <w:t>分析</w:t>
      </w:r>
      <w:bookmarkEnd w:id="27"/>
      <w:bookmarkEnd w:id="31"/>
      <w:r>
        <w:rPr>
          <w:rFonts w:ascii="Times New Roman" w:hAnsi="Times New Roman" w:cs="Times New Roman"/>
          <w:kern w:val="0"/>
          <w:sz w:val="36"/>
        </w:rPr>
        <w:tab/>
      </w:r>
    </w:p>
    <w:p w14:paraId="74507C61"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4EC092BE" w14:textId="77777777" w:rsidR="008A2244" w:rsidRDefault="00924E7D">
      <w:pPr>
        <w:pStyle w:val="3"/>
        <w:ind w:left="0" w:firstLine="0"/>
        <w:rPr>
          <w:sz w:val="28"/>
        </w:rPr>
      </w:pPr>
      <w:bookmarkStart w:id="32" w:name="_Toc478709568"/>
      <w:bookmarkStart w:id="33" w:name="_Toc481013909"/>
      <w:bookmarkStart w:id="34" w:name="_Toc478129290"/>
      <w:r>
        <w:rPr>
          <w:sz w:val="28"/>
        </w:rPr>
        <w:lastRenderedPageBreak/>
        <w:t>丰富的工具包</w:t>
      </w:r>
      <w:bookmarkEnd w:id="32"/>
      <w:bookmarkEnd w:id="33"/>
      <w:bookmarkEnd w:id="34"/>
    </w:p>
    <w:p w14:paraId="4CCA6674" w14:textId="08942212"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w:t>
      </w:r>
      <w:del w:id="35" w:author="liuchao" w:date="2017-05-01T17:11:00Z">
        <w:r w:rsidDel="007B6871">
          <w:rPr>
            <w:rFonts w:ascii="Times New Roman" w:hAnsi="Times New Roman" w:cs="Times New Roman" w:hint="eastAsia"/>
            <w:sz w:val="24"/>
            <w:szCs w:val="24"/>
          </w:rPr>
          <w:delText>，</w:delText>
        </w:r>
      </w:del>
      <w:ins w:id="36" w:author="liuchao" w:date="2017-05-01T17:11:00Z">
        <w:r w:rsidR="007B6871">
          <w:rPr>
            <w:rFonts w:ascii="Times New Roman" w:hAnsi="Times New Roman" w:cs="Times New Roman" w:hint="eastAsia"/>
            <w:sz w:val="24"/>
            <w:szCs w:val="24"/>
          </w:rPr>
          <w:t>、</w:t>
        </w:r>
      </w:ins>
      <w:r>
        <w:rPr>
          <w:rFonts w:ascii="Times New Roman" w:hAnsi="Times New Roman" w:cs="Times New Roman"/>
          <w:sz w:val="24"/>
          <w:szCs w:val="24"/>
        </w:rPr>
        <w:t>信号处理</w:t>
      </w:r>
      <w:del w:id="37" w:author="liuchao" w:date="2017-05-01T17:11:00Z">
        <w:r w:rsidDel="007B6871">
          <w:rPr>
            <w:rFonts w:ascii="Times New Roman" w:hAnsi="Times New Roman" w:cs="Times New Roman" w:hint="eastAsia"/>
            <w:sz w:val="24"/>
            <w:szCs w:val="24"/>
          </w:rPr>
          <w:delText>，</w:delText>
        </w:r>
      </w:del>
      <w:ins w:id="38" w:author="liuchao" w:date="2017-05-01T17:11:00Z">
        <w:r w:rsidR="007B6871">
          <w:rPr>
            <w:rFonts w:ascii="Times New Roman" w:hAnsi="Times New Roman" w:cs="Times New Roman" w:hint="eastAsia"/>
            <w:sz w:val="24"/>
            <w:szCs w:val="24"/>
          </w:rPr>
          <w:t>、</w:t>
        </w:r>
      </w:ins>
      <w:r>
        <w:rPr>
          <w:rFonts w:ascii="Times New Roman" w:hAnsi="Times New Roman" w:cs="Times New Roman"/>
          <w:sz w:val="24"/>
          <w:szCs w:val="24"/>
        </w:rPr>
        <w:t>并行处理</w:t>
      </w:r>
      <w:del w:id="39" w:author="liuchao" w:date="2017-05-01T17:11:00Z">
        <w:r w:rsidDel="007B6871">
          <w:rPr>
            <w:rFonts w:ascii="Times New Roman" w:hAnsi="Times New Roman" w:cs="Times New Roman" w:hint="eastAsia"/>
            <w:sz w:val="24"/>
            <w:szCs w:val="24"/>
          </w:rPr>
          <w:delText>，</w:delText>
        </w:r>
      </w:del>
      <w:ins w:id="40" w:author="liuchao" w:date="2017-05-01T17:11:00Z">
        <w:r w:rsidR="007B6871">
          <w:rPr>
            <w:rFonts w:ascii="Times New Roman" w:hAnsi="Times New Roman" w:cs="Times New Roman" w:hint="eastAsia"/>
            <w:sz w:val="24"/>
            <w:szCs w:val="24"/>
          </w:rPr>
          <w:t>、</w:t>
        </w:r>
      </w:ins>
      <w:r>
        <w:rPr>
          <w:rFonts w:ascii="Times New Roman" w:hAnsi="Times New Roman" w:cs="Times New Roman"/>
          <w:sz w:val="24"/>
          <w:szCs w:val="24"/>
        </w:rPr>
        <w:t>图像</w:t>
      </w:r>
      <w:del w:id="41" w:author="liuchao" w:date="2017-05-01T17:11:00Z">
        <w:r w:rsidDel="007B6871">
          <w:rPr>
            <w:rFonts w:ascii="Times New Roman" w:hAnsi="Times New Roman" w:cs="Times New Roman" w:hint="eastAsia"/>
            <w:sz w:val="24"/>
            <w:szCs w:val="24"/>
          </w:rPr>
          <w:delText>，</w:delText>
        </w:r>
      </w:del>
      <w:ins w:id="42" w:author="liuchao" w:date="2017-05-01T17:11:00Z">
        <w:r w:rsidR="007B6871">
          <w:rPr>
            <w:rFonts w:ascii="Times New Roman" w:hAnsi="Times New Roman" w:cs="Times New Roman" w:hint="eastAsia"/>
            <w:sz w:val="24"/>
            <w:szCs w:val="24"/>
          </w:rPr>
          <w:t>、</w:t>
        </w:r>
      </w:ins>
      <w:r>
        <w:rPr>
          <w:rFonts w:ascii="Times New Roman" w:hAnsi="Times New Roman" w:cs="Times New Roman"/>
          <w:sz w:val="24"/>
          <w:szCs w:val="24"/>
        </w:rPr>
        <w:t>视频</w:t>
      </w:r>
      <w:del w:id="43" w:author="liuchao" w:date="2017-05-01T17:11:00Z">
        <w:r w:rsidDel="007B6871">
          <w:rPr>
            <w:rFonts w:ascii="Times New Roman" w:hAnsi="Times New Roman" w:cs="Times New Roman" w:hint="eastAsia"/>
            <w:sz w:val="24"/>
            <w:szCs w:val="24"/>
          </w:rPr>
          <w:delText>，</w:delText>
        </w:r>
      </w:del>
      <w:ins w:id="44" w:author="liuchao" w:date="2017-05-01T17:11:00Z">
        <w:r w:rsidR="007B6871">
          <w:rPr>
            <w:rFonts w:ascii="Times New Roman" w:hAnsi="Times New Roman" w:cs="Times New Roman" w:hint="eastAsia"/>
            <w:sz w:val="24"/>
            <w:szCs w:val="24"/>
          </w:rPr>
          <w:t>、</w:t>
        </w:r>
      </w:ins>
      <w:r>
        <w:rPr>
          <w:rFonts w:ascii="Times New Roman" w:hAnsi="Times New Roman" w:cs="Times New Roman"/>
          <w:sz w:val="24"/>
          <w:szCs w:val="24"/>
        </w:rPr>
        <w:t>音频和网络等，</w:t>
      </w:r>
      <w:ins w:id="45" w:author="liuchao" w:date="2017-05-01T17:11:00Z">
        <w:r w:rsidR="007B6871">
          <w:rPr>
            <w:rFonts w:ascii="Times New Roman" w:hAnsi="Times New Roman" w:cs="Times New Roman" w:hint="eastAsia"/>
            <w:sz w:val="24"/>
            <w:szCs w:val="24"/>
          </w:rPr>
          <w:t>是</w:t>
        </w:r>
      </w:ins>
      <w:r>
        <w:rPr>
          <w:rFonts w:ascii="Times New Roman" w:hAnsi="Times New Roman" w:cs="Times New Roman"/>
          <w:sz w:val="24"/>
          <w:szCs w:val="24"/>
        </w:rPr>
        <w:t>基于</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社区建立</w:t>
      </w:r>
      <w:ins w:id="46" w:author="liuchao" w:date="2017-05-01T17:11:00Z">
        <w:r w:rsidR="007B6871">
          <w:rPr>
            <w:rFonts w:ascii="Times New Roman" w:hAnsi="Times New Roman" w:cs="Times New Roman" w:hint="eastAsia"/>
            <w:sz w:val="24"/>
            <w:szCs w:val="24"/>
          </w:rPr>
          <w:t>的</w:t>
        </w:r>
      </w:ins>
      <w:r>
        <w:rPr>
          <w:rFonts w:ascii="Times New Roman" w:hAnsi="Times New Roman" w:cs="Times New Roman"/>
          <w:sz w:val="24"/>
          <w:szCs w:val="24"/>
        </w:rPr>
        <w:t>。</w:t>
      </w:r>
    </w:p>
    <w:p w14:paraId="0BC94B68" w14:textId="5633E989"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可以看</w:t>
      </w:r>
      <w:ins w:id="47" w:author="liuchao" w:date="2017-05-01T17:11:00Z">
        <w:r w:rsidR="007B6871">
          <w:rPr>
            <w:rFonts w:ascii="Times New Roman" w:hAnsi="Times New Roman" w:cs="Times New Roman" w:hint="eastAsia"/>
            <w:sz w:val="24"/>
            <w:szCs w:val="24"/>
          </w:rPr>
          <w:t>作</w:t>
        </w:r>
      </w:ins>
      <w:del w:id="48" w:author="liuchao" w:date="2017-05-01T17:11:00Z">
        <w:r w:rsidDel="007B6871">
          <w:rPr>
            <w:rFonts w:ascii="Times New Roman" w:hAnsi="Times New Roman" w:cs="Times New Roman"/>
            <w:sz w:val="24"/>
            <w:szCs w:val="24"/>
          </w:rPr>
          <w:delText>做</w:delText>
        </w:r>
      </w:del>
      <w:r>
        <w:rPr>
          <w:rFonts w:ascii="Times New Roman" w:hAnsi="Times New Roman" w:cs="Times New Roman"/>
          <w:sz w:val="24"/>
          <w:szCs w:val="24"/>
        </w:rPr>
        <w:t>是由</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445E9166" w14:textId="5444F118" w:rsidR="008A2244" w:rsidRDefault="00924E7D">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cunn</w:t>
      </w:r>
      <w:proofErr w:type="spellEnd"/>
      <w:r>
        <w:rPr>
          <w:rFonts w:ascii="Times New Roman" w:hAnsi="Times New Roman" w:cs="Times New Roman"/>
          <w:sz w:val="24"/>
          <w:szCs w:val="24"/>
        </w:rPr>
        <w:t>)</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proofErr w:type="spellStart"/>
      <w:r>
        <w:rPr>
          <w:rFonts w:ascii="Times New Roman" w:hAnsi="Times New Roman" w:cs="Times New Roman"/>
          <w:sz w:val="24"/>
          <w:szCs w:val="24"/>
        </w:rPr>
        <w:t>Lua</w:t>
      </w:r>
      <w:proofErr w:type="spellEnd"/>
      <w:del w:id="49" w:author="liuchao" w:date="2017-05-01T17:12:00Z">
        <w:r w:rsidDel="007B6871">
          <w:rPr>
            <w:rFonts w:ascii="Times New Roman" w:hAnsi="Times New Roman" w:cs="Times New Roman" w:hint="eastAsia"/>
            <w:sz w:val="24"/>
            <w:szCs w:val="24"/>
          </w:rPr>
          <w:delText xml:space="preserve">, </w:delText>
        </w:r>
      </w:del>
      <w:ins w:id="50" w:author="liuchao" w:date="2017-05-01T17:12:00Z">
        <w:r w:rsidR="007B6871">
          <w:rPr>
            <w:rFonts w:ascii="Times New Roman" w:hAnsi="Times New Roman" w:cs="Times New Roman" w:hint="eastAsia"/>
            <w:sz w:val="24"/>
            <w:szCs w:val="24"/>
          </w:rPr>
          <w:t>、</w:t>
        </w:r>
      </w:ins>
      <w:r>
        <w:rPr>
          <w:rFonts w:ascii="Times New Roman" w:hAnsi="Times New Roman" w:cs="Times New Roman"/>
          <w:sz w:val="24"/>
          <w:szCs w:val="24"/>
        </w:rPr>
        <w:t>C</w:t>
      </w:r>
      <w:del w:id="51" w:author="liuchao" w:date="2017-05-01T17:12:00Z">
        <w:r w:rsidDel="007B6871">
          <w:rPr>
            <w:rFonts w:ascii="Times New Roman" w:hAnsi="Times New Roman" w:cs="Times New Roman" w:hint="eastAsia"/>
            <w:sz w:val="24"/>
            <w:szCs w:val="24"/>
          </w:rPr>
          <w:delText xml:space="preserve"> , </w:delText>
        </w:r>
      </w:del>
      <w:ins w:id="52" w:author="liuchao" w:date="2017-05-01T17:12:00Z">
        <w:r w:rsidR="007B6871">
          <w:rPr>
            <w:rFonts w:ascii="Times New Roman" w:hAnsi="Times New Roman" w:cs="Times New Roman" w:hint="eastAsia"/>
            <w:sz w:val="24"/>
            <w:szCs w:val="24"/>
          </w:rPr>
          <w:t>、</w:t>
        </w:r>
      </w:ins>
      <w:r>
        <w:rPr>
          <w:rFonts w:ascii="Times New Roman" w:hAnsi="Times New Roman" w:cs="Times New Roman"/>
          <w:sz w:val="24"/>
          <w:szCs w:val="24"/>
        </w:rPr>
        <w:t>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proofErr w:type="spellStart"/>
      <w:ins w:id="53" w:author="liuchao" w:date="2017-05-01T17:12:00Z">
        <w:r w:rsidR="007B6871">
          <w:rPr>
            <w:rFonts w:ascii="Times New Roman" w:hAnsi="Times New Roman" w:cs="Times New Roman" w:hint="eastAsia"/>
            <w:sz w:val="24"/>
            <w:szCs w:val="24"/>
          </w:rPr>
          <w:t>L</w:t>
        </w:r>
      </w:ins>
      <w:del w:id="54" w:author="liuchao" w:date="2017-05-01T17:12:00Z">
        <w:r w:rsidDel="007B6871">
          <w:rPr>
            <w:rFonts w:ascii="Times New Roman" w:hAnsi="Times New Roman" w:cs="Times New Roman"/>
            <w:sz w:val="24"/>
            <w:szCs w:val="24"/>
          </w:rPr>
          <w:delText>l</w:delText>
        </w:r>
      </w:del>
      <w:r>
        <w:rPr>
          <w:rFonts w:ascii="Times New Roman" w:hAnsi="Times New Roman" w:cs="Times New Roman"/>
          <w:sz w:val="24"/>
          <w:szCs w:val="24"/>
        </w:rPr>
        <w:t>ua</w:t>
      </w:r>
      <w:proofErr w:type="spellEnd"/>
      <w:r>
        <w:rPr>
          <w:rFonts w:ascii="Times New Roman" w:hAnsi="Times New Roman" w:cs="Times New Roman"/>
          <w:sz w:val="24"/>
          <w:szCs w:val="24"/>
        </w:rPr>
        <w:t>文件即可，如</w:t>
      </w:r>
      <w:proofErr w:type="spellStart"/>
      <w:r>
        <w:rPr>
          <w:rFonts w:ascii="Times New Roman" w:hAnsi="Times New Roman" w:cs="Times New Roman"/>
          <w:sz w:val="24"/>
          <w:szCs w:val="24"/>
        </w:rPr>
        <w:t>nn.Linear</w:t>
      </w:r>
      <w:proofErr w:type="spellEnd"/>
      <w:del w:id="55" w:author="liuchao" w:date="2017-05-01T17:12:00Z">
        <w:r w:rsidDel="007B6871">
          <w:rPr>
            <w:rFonts w:ascii="Times New Roman" w:hAnsi="Times New Roman" w:cs="Times New Roman" w:hint="eastAsia"/>
            <w:sz w:val="24"/>
            <w:szCs w:val="24"/>
          </w:rPr>
          <w:delText xml:space="preserve">; </w:delText>
        </w:r>
      </w:del>
      <w:ins w:id="56" w:author="liuchao" w:date="2017-05-01T17:12:00Z">
        <w:r w:rsidR="007B6871">
          <w:rPr>
            <w:rFonts w:ascii="Times New Roman" w:hAnsi="Times New Roman" w:cs="Times New Roman" w:hint="eastAsia"/>
            <w:sz w:val="24"/>
            <w:szCs w:val="24"/>
          </w:rPr>
          <w:t>。</w:t>
        </w:r>
      </w:ins>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proofErr w:type="spellStart"/>
      <w:r>
        <w:rPr>
          <w:rFonts w:ascii="Times New Roman" w:hAnsi="Times New Roman" w:cs="Times New Roman"/>
          <w:sz w:val="24"/>
          <w:szCs w:val="24"/>
        </w:rPr>
        <w:t>nn.SpatialConvolutionMM</w:t>
      </w:r>
      <w:proofErr w:type="spellEnd"/>
      <w:r>
        <w:rPr>
          <w:rFonts w:ascii="Times New Roman" w:hAnsi="Times New Roman" w:cs="Times New Roman"/>
          <w:sz w:val="24"/>
          <w:szCs w:val="24"/>
        </w:rPr>
        <w:t>。</w:t>
      </w:r>
    </w:p>
    <w:p w14:paraId="7AFCCDDE" w14:textId="77777777" w:rsidR="008A2244" w:rsidRDefault="00924E7D">
      <w:pPr>
        <w:pStyle w:val="3"/>
        <w:ind w:left="0" w:firstLine="0"/>
        <w:rPr>
          <w:sz w:val="28"/>
        </w:rPr>
      </w:pPr>
      <w:bookmarkStart w:id="57" w:name="_Toc481013910"/>
      <w:bookmarkStart w:id="58" w:name="_Toc478129291"/>
      <w:bookmarkStart w:id="59" w:name="_Toc478709569"/>
      <w:r>
        <w:rPr>
          <w:sz w:val="28"/>
        </w:rPr>
        <w:t>模块化搭建神经网络</w:t>
      </w:r>
      <w:bookmarkEnd w:id="57"/>
      <w:bookmarkEnd w:id="58"/>
      <w:bookmarkEnd w:id="59"/>
    </w:p>
    <w:p w14:paraId="4F72B95B" w14:textId="77777777" w:rsidR="008A2244" w:rsidRDefault="00924E7D">
      <w:pPr>
        <w:spacing w:line="360" w:lineRule="auto"/>
        <w:ind w:firstLineChars="200" w:firstLine="480"/>
        <w:rPr>
          <w:rFonts w:ascii="Times New Roman" w:hAnsi="Times New Roman" w:cs="Times New Roman"/>
          <w:sz w:val="24"/>
          <w:szCs w:val="24"/>
        </w:rPr>
      </w:pPr>
      <w:proofErr w:type="gramStart"/>
      <w:r>
        <w:rPr>
          <w:rFonts w:ascii="Times New Roman" w:hAnsi="Times New Roman" w:cs="Times New Roman"/>
          <w:sz w:val="24"/>
          <w:szCs w:val="24"/>
        </w:rPr>
        <w:t>图计算</w:t>
      </w:r>
      <w:proofErr w:type="gramEnd"/>
      <w:r>
        <w:rPr>
          <w:rFonts w:ascii="Times New Roman" w:hAnsi="Times New Roman" w:cs="Times New Roman"/>
          <w:sz w:val="24"/>
          <w:szCs w:val="24"/>
        </w:rPr>
        <w:t>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7F3DADB3" w14:textId="4DD6DA2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w:t>
      </w:r>
      <w:ins w:id="60" w:author="liuchao" w:date="2017-05-01T17:15:00Z">
        <w:r w:rsidR="0053427F">
          <w:rPr>
            <w:rFonts w:ascii="Times New Roman" w:hAnsi="Times New Roman" w:cs="Times New Roman" w:hint="eastAsia"/>
            <w:sz w:val="24"/>
            <w:szCs w:val="24"/>
          </w:rPr>
          <w:t>的方式。</w:t>
        </w:r>
      </w:ins>
      <w:del w:id="61" w:author="liuchao" w:date="2017-05-01T17:15:00Z">
        <w:r w:rsidDel="0053427F">
          <w:rPr>
            <w:rFonts w:ascii="Times New Roman" w:hAnsi="Times New Roman" w:cs="Times New Roman"/>
            <w:sz w:val="24"/>
            <w:szCs w:val="24"/>
          </w:rPr>
          <w:delText>，</w:delText>
        </w:r>
      </w:del>
      <w:r>
        <w:rPr>
          <w:rFonts w:ascii="Times New Roman" w:hAnsi="Times New Roman" w:cs="Times New Roman"/>
          <w:sz w:val="24"/>
          <w:szCs w:val="24"/>
        </w:rPr>
        <w:t>用户可以直接利用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来选择下一步执行什么。用户可以比较简单地对计算进行模块分割，并且根据比如输入长度的不同来直接动态改变需要</w:t>
      </w:r>
      <w:proofErr w:type="gramStart"/>
      <w:r>
        <w:rPr>
          <w:rFonts w:ascii="Times New Roman" w:hAnsi="Times New Roman" w:cs="Times New Roman"/>
          <w:sz w:val="24"/>
          <w:szCs w:val="24"/>
        </w:rPr>
        <w:t>运行哪</w:t>
      </w:r>
      <w:proofErr w:type="gramEnd"/>
      <w:r>
        <w:rPr>
          <w:rFonts w:ascii="Times New Roman" w:hAnsi="Times New Roman" w:cs="Times New Roman"/>
          <w:sz w:val="24"/>
          <w:szCs w:val="24"/>
        </w:rPr>
        <w:t>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7C3D9D77" w14:textId="0B183853"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del w:id="62" w:author="liuchao" w:date="2017-05-01T17:16:00Z">
        <w:r w:rsidDel="0053427F">
          <w:rPr>
            <w:rFonts w:ascii="Times New Roman" w:hAnsi="Times New Roman" w:cs="Times New Roman" w:hint="eastAsia"/>
            <w:sz w:val="24"/>
            <w:szCs w:val="24"/>
          </w:rPr>
          <w:delText>，</w:delText>
        </w:r>
      </w:del>
      <w:ins w:id="63" w:author="liuchao" w:date="2017-05-01T17:16:00Z">
        <w:r w:rsidR="0053427F">
          <w:rPr>
            <w:rFonts w:ascii="Times New Roman" w:hAnsi="Times New Roman" w:cs="Times New Roman" w:hint="eastAsia"/>
            <w:sz w:val="24"/>
            <w:szCs w:val="24"/>
          </w:rPr>
          <w:t>。</w:t>
        </w:r>
      </w:ins>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del w:id="64" w:author="liuchao" w:date="2017-05-01T17:16:00Z">
        <w:r w:rsidDel="0053427F">
          <w:rPr>
            <w:rFonts w:ascii="Times New Roman" w:hAnsi="Times New Roman" w:cs="Times New Roman" w:hint="eastAsia"/>
            <w:sz w:val="24"/>
            <w:szCs w:val="24"/>
          </w:rPr>
          <w:delText>，</w:delText>
        </w:r>
      </w:del>
      <w:ins w:id="65" w:author="liuchao" w:date="2017-05-01T17:16:00Z">
        <w:r w:rsidR="0053427F">
          <w:rPr>
            <w:rFonts w:ascii="Times New Roman" w:hAnsi="Times New Roman" w:cs="Times New Roman" w:hint="eastAsia"/>
            <w:sz w:val="24"/>
            <w:szCs w:val="24"/>
          </w:rPr>
          <w:t>。</w:t>
        </w:r>
      </w:ins>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62CEDEBB" w14:textId="01FAFAC0"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w:t>
      </w:r>
      <w:r>
        <w:rPr>
          <w:rFonts w:ascii="Times New Roman" w:hAnsi="Times New Roman" w:cs="Times New Roman"/>
          <w:sz w:val="24"/>
          <w:szCs w:val="24"/>
        </w:rPr>
        <w:lastRenderedPageBreak/>
        <w:t>的是一个生态系统，安装新的模型实现模块只需要</w:t>
      </w:r>
      <w:ins w:id="66" w:author="liuchao" w:date="2017-05-01T17:18:00Z">
        <w:r w:rsidR="0053427F">
          <w:rPr>
            <w:rFonts w:ascii="Times New Roman" w:hAnsi="Times New Roman" w:cs="Times New Roman" w:hint="eastAsia"/>
            <w:sz w:val="24"/>
            <w:szCs w:val="24"/>
          </w:rPr>
          <w:t>使用</w:t>
        </w:r>
      </w:ins>
      <w:proofErr w:type="spellStart"/>
      <w:r>
        <w:rPr>
          <w:rFonts w:ascii="Times New Roman" w:hAnsi="Times New Roman" w:cs="Times New Roman"/>
          <w:sz w:val="24"/>
          <w:szCs w:val="24"/>
        </w:rPr>
        <w:t>luarocks</w:t>
      </w:r>
      <w:proofErr w:type="spellEnd"/>
      <w:r>
        <w:rPr>
          <w:rFonts w:ascii="Times New Roman" w:hAnsi="Times New Roman" w:cs="Times New Roman"/>
          <w:sz w:val="24"/>
          <w:szCs w:val="24"/>
        </w:rPr>
        <w:t xml:space="preserve"> install package</w:t>
      </w:r>
      <w:r>
        <w:rPr>
          <w:rFonts w:ascii="Times New Roman" w:hAnsi="Times New Roman" w:cs="Times New Roman"/>
          <w:sz w:val="24"/>
          <w:szCs w:val="24"/>
        </w:rPr>
        <w:t>。</w:t>
      </w:r>
    </w:p>
    <w:p w14:paraId="3543998E" w14:textId="5AAA3C2F"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w:t>
      </w:r>
      <w:ins w:id="67" w:author="liuchao" w:date="2017-05-01T17:18:00Z">
        <w:r w:rsidR="0053427F">
          <w:rPr>
            <w:rFonts w:ascii="Times New Roman" w:hAnsi="Times New Roman" w:cs="Times New Roman" w:hint="eastAsia"/>
            <w:sz w:val="24"/>
            <w:szCs w:val="24"/>
          </w:rPr>
          <w:t>就</w:t>
        </w:r>
      </w:ins>
      <w:del w:id="68" w:author="liuchao" w:date="2017-05-01T17:18:00Z">
        <w:r w:rsidDel="0053427F">
          <w:rPr>
            <w:rFonts w:ascii="Times New Roman" w:hAnsi="Times New Roman" w:cs="Times New Roman"/>
            <w:sz w:val="24"/>
            <w:szCs w:val="24"/>
          </w:rPr>
          <w:delText>这样</w:delText>
        </w:r>
      </w:del>
      <w:r>
        <w:rPr>
          <w:rFonts w:ascii="Times New Roman" w:hAnsi="Times New Roman" w:cs="Times New Roman"/>
          <w:sz w:val="24"/>
          <w:szCs w:val="24"/>
        </w:rPr>
        <w:t>只需要写一个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w:t>
      </w:r>
      <w:del w:id="69" w:author="liuchao" w:date="2017-05-01T17:19:00Z">
        <w:r w:rsidDel="0053427F">
          <w:rPr>
            <w:rFonts w:ascii="Times New Roman" w:hAnsi="Times New Roman" w:cs="Times New Roman" w:hint="eastAsia"/>
            <w:sz w:val="24"/>
            <w:szCs w:val="24"/>
          </w:rPr>
          <w:delText>，</w:delText>
        </w:r>
      </w:del>
      <w:ins w:id="70" w:author="liuchao" w:date="2017-05-01T17:19:00Z">
        <w:r w:rsidR="0053427F">
          <w:rPr>
            <w:rFonts w:ascii="Times New Roman" w:hAnsi="Times New Roman" w:cs="Times New Roman" w:hint="eastAsia"/>
            <w:sz w:val="24"/>
            <w:szCs w:val="24"/>
          </w:rPr>
          <w:t>。</w:t>
        </w:r>
      </w:ins>
      <w:r>
        <w:rPr>
          <w:rFonts w:ascii="Times New Roman" w:hAnsi="Times New Roman" w:cs="Times New Roman"/>
          <w:sz w:val="24"/>
          <w:szCs w:val="24"/>
        </w:rPr>
        <w:t>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来调用。</w:t>
      </w:r>
    </w:p>
    <w:p w14:paraId="7D66AC75"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71" w:name="_Toc478709570"/>
      <w:bookmarkStart w:id="72" w:name="_Toc481013911"/>
      <w:commentRangeStart w:id="73"/>
      <w:r>
        <w:rPr>
          <w:rFonts w:ascii="Times New Roman" w:hAnsi="Times New Roman" w:cs="Times New Roman"/>
          <w:kern w:val="0"/>
          <w:sz w:val="36"/>
        </w:rPr>
        <w:t>非功能性需求分析</w:t>
      </w:r>
      <w:bookmarkEnd w:id="71"/>
      <w:bookmarkEnd w:id="72"/>
      <w:commentRangeEnd w:id="73"/>
      <w:r w:rsidR="00DD765C">
        <w:rPr>
          <w:rStyle w:val="a9"/>
          <w:rFonts w:asciiTheme="minorHAnsi" w:eastAsiaTheme="minorEastAsia" w:hAnsiTheme="minorHAnsi" w:cstheme="minorBidi"/>
          <w:b w:val="0"/>
          <w:bCs w:val="0"/>
        </w:rPr>
        <w:commentReference w:id="73"/>
      </w:r>
    </w:p>
    <w:p w14:paraId="66F2F678" w14:textId="77777777" w:rsidR="008A2244" w:rsidRDefault="00924E7D">
      <w:pPr>
        <w:pStyle w:val="3"/>
        <w:ind w:left="0" w:firstLine="0"/>
        <w:rPr>
          <w:sz w:val="28"/>
        </w:rPr>
      </w:pPr>
      <w:bookmarkStart w:id="74" w:name="_Toc481013912"/>
      <w:bookmarkStart w:id="75" w:name="_Toc478709571"/>
      <w:r>
        <w:rPr>
          <w:sz w:val="28"/>
        </w:rPr>
        <w:t>高效性</w:t>
      </w:r>
      <w:bookmarkEnd w:id="74"/>
      <w:bookmarkEnd w:id="75"/>
    </w:p>
    <w:p w14:paraId="11E63E13"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48E828A2" w14:textId="4D6A848E"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w:t>
      </w:r>
      <w:del w:id="76" w:author="liuchao" w:date="2017-05-01T17:19:00Z">
        <w:r w:rsidDel="0053427F">
          <w:rPr>
            <w:rFonts w:ascii="Times New Roman" w:hAnsi="Times New Roman" w:cs="Times New Roman"/>
            <w:sz w:val="24"/>
            <w:szCs w:val="24"/>
          </w:rPr>
          <w:delText>该具有与</w:delText>
        </w:r>
      </w:del>
      <w:r>
        <w:rPr>
          <w:rFonts w:ascii="Times New Roman" w:hAnsi="Times New Roman" w:cs="Times New Roman"/>
          <w:sz w:val="24"/>
          <w:szCs w:val="24"/>
        </w:rPr>
        <w:t>其他开源深度学习框架相比更加轻量级的系统架构，以保证高效运行</w:t>
      </w:r>
      <w:del w:id="77" w:author="liuchao" w:date="2017-05-01T17:20:00Z">
        <w:r w:rsidDel="0053427F">
          <w:rPr>
            <w:rFonts w:ascii="Times New Roman" w:hAnsi="Times New Roman" w:cs="Times New Roman" w:hint="eastAsia"/>
            <w:sz w:val="24"/>
            <w:szCs w:val="24"/>
          </w:rPr>
          <w:delText>，</w:delText>
        </w:r>
      </w:del>
      <w:ins w:id="78" w:author="liuchao" w:date="2017-05-01T17:20:00Z">
        <w:r w:rsidR="0053427F">
          <w:rPr>
            <w:rFonts w:ascii="Times New Roman" w:hAnsi="Times New Roman" w:cs="Times New Roman" w:hint="eastAsia"/>
            <w:sz w:val="24"/>
            <w:szCs w:val="24"/>
          </w:rPr>
          <w:t>。</w:t>
        </w:r>
      </w:ins>
      <w:r>
        <w:rPr>
          <w:rFonts w:ascii="Times New Roman" w:hAnsi="Times New Roman" w:cs="Times New Roman"/>
          <w:sz w:val="24"/>
          <w:szCs w:val="24"/>
        </w:rPr>
        <w:t>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0D6B9E81"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74AC718F"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168D6BB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4A6A338E"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6748B3E3" w14:textId="77777777" w:rsidR="008A2244" w:rsidRDefault="00924E7D">
      <w:pPr>
        <w:pStyle w:val="3"/>
        <w:ind w:left="0" w:firstLine="0"/>
        <w:rPr>
          <w:sz w:val="28"/>
        </w:rPr>
      </w:pPr>
      <w:bookmarkStart w:id="79" w:name="_Toc481013913"/>
      <w:bookmarkStart w:id="80" w:name="_Toc478709572"/>
      <w:r>
        <w:rPr>
          <w:sz w:val="28"/>
        </w:rPr>
        <w:t>用户友好性</w:t>
      </w:r>
      <w:bookmarkEnd w:id="79"/>
      <w:bookmarkEnd w:id="80"/>
    </w:p>
    <w:p w14:paraId="6B29FB7B" w14:textId="77777777"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44A18CBA" w14:textId="77777777" w:rsidR="008A2244" w:rsidRDefault="00924E7D">
      <w:pPr>
        <w:pStyle w:val="3"/>
        <w:ind w:left="0" w:firstLine="0"/>
        <w:rPr>
          <w:sz w:val="28"/>
        </w:rPr>
      </w:pPr>
      <w:bookmarkStart w:id="81" w:name="_Toc481013914"/>
      <w:bookmarkStart w:id="82" w:name="_Toc478709573"/>
      <w:bookmarkStart w:id="83" w:name="OLE_LINK1"/>
      <w:bookmarkStart w:id="84" w:name="OLE_LINK2"/>
      <w:r>
        <w:rPr>
          <w:sz w:val="28"/>
        </w:rPr>
        <w:t>可修改性</w:t>
      </w:r>
      <w:bookmarkEnd w:id="81"/>
      <w:bookmarkEnd w:id="82"/>
    </w:p>
    <w:bookmarkEnd w:id="83"/>
    <w:bookmarkEnd w:id="84"/>
    <w:p w14:paraId="04A09CE8" w14:textId="77777777"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w:t>
      </w:r>
      <w:r>
        <w:rPr>
          <w:rFonts w:ascii="Times New Roman" w:hAnsi="Times New Roman" w:cs="Times New Roman"/>
          <w:sz w:val="24"/>
        </w:rPr>
        <w:lastRenderedPageBreak/>
        <w:t>以实现平台搭建的深度学习网络或实现的其他功能具有更好地时间和空间效率。</w:t>
      </w:r>
    </w:p>
    <w:p w14:paraId="20B021E3" w14:textId="77777777" w:rsidR="008A2244" w:rsidRDefault="00924E7D">
      <w:pPr>
        <w:pStyle w:val="3"/>
        <w:ind w:left="0" w:firstLine="0"/>
        <w:rPr>
          <w:sz w:val="28"/>
        </w:rPr>
      </w:pPr>
      <w:bookmarkStart w:id="85" w:name="_Toc481013915"/>
      <w:bookmarkStart w:id="86" w:name="_Toc478709574"/>
      <w:r>
        <w:rPr>
          <w:sz w:val="28"/>
        </w:rPr>
        <w:t>鲁棒性</w:t>
      </w:r>
      <w:bookmarkEnd w:id="85"/>
      <w:bookmarkEnd w:id="86"/>
    </w:p>
    <w:p w14:paraId="2010BE62" w14:textId="736840E1"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系统应该在异常和危险情况下都能保持健壮的表现和稳定的性能，有健全的容错机制和方法。以导入</w:t>
      </w:r>
      <w:r>
        <w:rPr>
          <w:rFonts w:ascii="Times New Roman" w:hAnsi="Times New Roman" w:cs="Times New Roman" w:hint="eastAsia"/>
          <w:sz w:val="24"/>
        </w:rPr>
        <w:t>工具</w:t>
      </w:r>
      <w:r>
        <w:rPr>
          <w:rFonts w:ascii="Times New Roman" w:hAnsi="Times New Roman" w:cs="Times New Roman"/>
          <w:sz w:val="24"/>
        </w:rPr>
        <w:t>包过程</w:t>
      </w:r>
      <w:r>
        <w:rPr>
          <w:rFonts w:ascii="Times New Roman" w:hAnsi="Times New Roman" w:cs="Times New Roman" w:hint="eastAsia"/>
          <w:sz w:val="24"/>
        </w:rPr>
        <w:t>为例</w:t>
      </w:r>
      <w:r>
        <w:rPr>
          <w:rFonts w:ascii="Times New Roman" w:hAnsi="Times New Roman" w:cs="Times New Roman"/>
          <w:sz w:val="24"/>
        </w:rPr>
        <w:t>，</w:t>
      </w:r>
      <w:r>
        <w:rPr>
          <w:rFonts w:ascii="Times New Roman" w:hAnsi="Times New Roman" w:cs="Times New Roman" w:hint="eastAsia"/>
          <w:sz w:val="24"/>
          <w:szCs w:val="24"/>
        </w:rPr>
        <w:t>每次输入命令</w:t>
      </w:r>
      <w:r>
        <w:rPr>
          <w:rFonts w:ascii="Times New Roman" w:hAnsi="Times New Roman" w:cs="Times New Roman"/>
          <w:sz w:val="24"/>
          <w:szCs w:val="24"/>
        </w:rPr>
        <w:t>（例如导入</w:t>
      </w:r>
      <w:r>
        <w:rPr>
          <w:rFonts w:ascii="Times New Roman" w:hAnsi="Times New Roman" w:cs="Times New Roman"/>
          <w:sz w:val="24"/>
          <w:szCs w:val="24"/>
        </w:rPr>
        <w:t>xx</w:t>
      </w:r>
      <w:r>
        <w:rPr>
          <w:rFonts w:ascii="Times New Roman" w:hAnsi="Times New Roman" w:cs="Times New Roman"/>
          <w:sz w:val="24"/>
          <w:szCs w:val="24"/>
        </w:rPr>
        <w:t>工具包）</w:t>
      </w:r>
      <w:r>
        <w:rPr>
          <w:rFonts w:ascii="Times New Roman" w:hAnsi="Times New Roman" w:cs="Times New Roman" w:hint="eastAsia"/>
          <w:sz w:val="24"/>
          <w:szCs w:val="24"/>
        </w:rPr>
        <w:t>，</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w:t>
      </w:r>
      <w:del w:id="87" w:author="liuchao" w:date="2017-05-01T17:23:00Z">
        <w:r w:rsidDel="0053427F">
          <w:rPr>
            <w:rFonts w:ascii="Times New Roman" w:hAnsi="Times New Roman" w:cs="Times New Roman" w:hint="eastAsia"/>
            <w:sz w:val="24"/>
            <w:szCs w:val="24"/>
          </w:rPr>
          <w:delText>，</w:delText>
        </w:r>
      </w:del>
      <w:ins w:id="88" w:author="liuchao" w:date="2017-05-01T17:23:00Z">
        <w:r w:rsidR="0053427F">
          <w:rPr>
            <w:rFonts w:ascii="Times New Roman" w:hAnsi="Times New Roman" w:cs="Times New Roman" w:hint="eastAsia"/>
            <w:sz w:val="24"/>
            <w:szCs w:val="24"/>
          </w:rPr>
          <w:t>。</w:t>
        </w:r>
      </w:ins>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sz w:val="24"/>
          <w:szCs w:val="24"/>
        </w:rPr>
        <w:t>（例如工具包导入错误信息或工具包不存在）</w:t>
      </w:r>
      <w:r>
        <w:rPr>
          <w:rFonts w:ascii="Times New Roman" w:hAnsi="Times New Roman" w:cs="Times New Roman" w:hint="eastAsia"/>
          <w:sz w:val="24"/>
          <w:szCs w:val="24"/>
        </w:rPr>
        <w:t>，</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sz w:val="24"/>
          <w:szCs w:val="24"/>
        </w:rPr>
        <w:t>并使</w:t>
      </w:r>
      <w:r>
        <w:rPr>
          <w:rFonts w:ascii="Times New Roman" w:hAnsi="Times New Roman" w:cs="Times New Roman"/>
          <w:sz w:val="24"/>
          <w:szCs w:val="24"/>
        </w:rPr>
        <w:t>Torch</w:t>
      </w:r>
      <w:r>
        <w:rPr>
          <w:rFonts w:ascii="Times New Roman" w:hAnsi="Times New Roman" w:cs="Times New Roman"/>
          <w:sz w:val="24"/>
          <w:szCs w:val="24"/>
        </w:rPr>
        <w:t>保持正常使用状态</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w:t>
      </w:r>
      <w:ins w:id="89" w:author="liuchao" w:date="2017-05-01T17:23:00Z">
        <w:r w:rsidR="0053427F">
          <w:rPr>
            <w:rFonts w:ascii="Times New Roman" w:hAnsi="Times New Roman" w:cs="Times New Roman" w:hint="eastAsia"/>
            <w:sz w:val="24"/>
            <w:szCs w:val="24"/>
          </w:rPr>
          <w:t>将</w:t>
        </w:r>
      </w:ins>
      <w:r>
        <w:rPr>
          <w:rFonts w:ascii="Times New Roman" w:hAnsi="Times New Roman" w:cs="Times New Roman" w:hint="eastAsia"/>
          <w:sz w:val="24"/>
          <w:szCs w:val="24"/>
        </w:rPr>
        <w:t>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3D6482EE"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90" w:name="_Toc481013916"/>
      <w:bookmarkStart w:id="91" w:name="_Toc478709575"/>
      <w:r>
        <w:rPr>
          <w:rFonts w:ascii="Times New Roman" w:hAnsi="Times New Roman" w:cs="Times New Roman" w:hint="eastAsia"/>
          <w:kern w:val="0"/>
          <w:sz w:val="36"/>
        </w:rPr>
        <w:t>扩展需求</w:t>
      </w:r>
      <w:bookmarkEnd w:id="90"/>
    </w:p>
    <w:p w14:paraId="53FFA952" w14:textId="77777777"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神经网络功能强大。但是，其巨大的存储和计算代价也使得其实用性特别是在移动设备上的应用受到了很大限制。降低大型神经网络其存储和计算消耗，使得</w:t>
      </w:r>
      <w:proofErr w:type="gramStart"/>
      <w:r>
        <w:rPr>
          <w:rFonts w:ascii="Times New Roman" w:hAnsi="Times New Roman" w:cs="Times New Roman" w:hint="eastAsia"/>
          <w:sz w:val="24"/>
        </w:rPr>
        <w:t>其甚至</w:t>
      </w:r>
      <w:proofErr w:type="gramEnd"/>
      <w:r>
        <w:rPr>
          <w:rFonts w:ascii="Times New Roman" w:hAnsi="Times New Roman" w:cs="Times New Roman" w:hint="eastAsia"/>
          <w:sz w:val="24"/>
        </w:rPr>
        <w:t>可以在移动设备上得以运行，即要实现“深度压缩”。</w:t>
      </w:r>
    </w:p>
    <w:p w14:paraId="120F85DC" w14:textId="77777777"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利用</w:t>
      </w:r>
      <w:r>
        <w:rPr>
          <w:rFonts w:ascii="Times New Roman" w:hAnsi="Times New Roman" w:cs="Times New Roman" w:hint="eastAsia"/>
          <w:sz w:val="24"/>
        </w:rPr>
        <w:t>Torch</w:t>
      </w:r>
      <w:r>
        <w:rPr>
          <w:rFonts w:ascii="Times New Roman" w:hAnsi="Times New Roman" w:cs="Times New Roman" w:hint="eastAsia"/>
          <w:sz w:val="24"/>
        </w:rPr>
        <w:t>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14:paraId="788EFEF1" w14:textId="77777777" w:rsidR="008A2244" w:rsidRDefault="00924E7D">
      <w:pPr>
        <w:pStyle w:val="3"/>
        <w:ind w:left="0" w:firstLine="0"/>
        <w:rPr>
          <w:sz w:val="28"/>
        </w:rPr>
      </w:pPr>
      <w:bookmarkStart w:id="92" w:name="_Toc481013917"/>
      <w:r>
        <w:rPr>
          <w:rFonts w:hint="eastAsia"/>
          <w:sz w:val="28"/>
        </w:rPr>
        <w:lastRenderedPageBreak/>
        <w:t>修改卷积层</w:t>
      </w:r>
      <w:r>
        <w:rPr>
          <w:rFonts w:hint="eastAsia"/>
          <w:sz w:val="28"/>
        </w:rPr>
        <w:t>RUCM</w:t>
      </w:r>
      <w:bookmarkEnd w:id="92"/>
    </w:p>
    <w:p w14:paraId="20D76255"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6468704F" wp14:editId="15A967E2">
            <wp:extent cx="5269230" cy="4002405"/>
            <wp:effectExtent l="0" t="0" r="7620" b="17145"/>
            <wp:docPr id="1" name="图片 1" descr="QQ图片201704270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27074007"/>
                    <pic:cNvPicPr>
                      <a:picLocks noChangeAspect="1"/>
                    </pic:cNvPicPr>
                  </pic:nvPicPr>
                  <pic:blipFill>
                    <a:blip r:embed="rId13"/>
                    <a:stretch>
                      <a:fillRect/>
                    </a:stretch>
                  </pic:blipFill>
                  <pic:spPr>
                    <a:xfrm>
                      <a:off x="0" y="0"/>
                      <a:ext cx="5269230" cy="4002405"/>
                    </a:xfrm>
                    <a:prstGeom prst="rect">
                      <a:avLst/>
                    </a:prstGeom>
                  </pic:spPr>
                </pic:pic>
              </a:graphicData>
            </a:graphic>
          </wp:inline>
        </w:drawing>
      </w:r>
    </w:p>
    <w:p w14:paraId="01E4173F"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1F031322" wp14:editId="5401C482">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14"/>
                    <a:stretch>
                      <a:fillRect/>
                    </a:stretch>
                  </pic:blipFill>
                  <pic:spPr>
                    <a:xfrm>
                      <a:off x="0" y="0"/>
                      <a:ext cx="5269230" cy="1671955"/>
                    </a:xfrm>
                    <a:prstGeom prst="rect">
                      <a:avLst/>
                    </a:prstGeom>
                  </pic:spPr>
                </pic:pic>
              </a:graphicData>
            </a:graphic>
          </wp:inline>
        </w:drawing>
      </w:r>
    </w:p>
    <w:p w14:paraId="265C807D" w14:textId="77777777" w:rsidR="008A2244" w:rsidRDefault="00924E7D">
      <w:pPr>
        <w:pStyle w:val="a3"/>
        <w:jc w:val="center"/>
      </w:pPr>
      <w:commentRangeStart w:id="93"/>
      <w:r>
        <w:rPr>
          <w:rFonts w:hint="eastAsia"/>
        </w:rPr>
        <w:t>图</w:t>
      </w:r>
      <w:del w:id="94" w:author="liuchao" w:date="2017-05-01T17:50:00Z">
        <w:r w:rsidDel="008C5EED">
          <w:rPr>
            <w:rFonts w:hint="eastAsia"/>
          </w:rPr>
          <w:delText>表</w:delText>
        </w:r>
      </w:del>
      <w:r>
        <w:rPr>
          <w:rFonts w:hint="eastAsia"/>
        </w:rPr>
        <w:t xml:space="preserve">3-1 </w:t>
      </w:r>
      <w:r>
        <w:rPr>
          <w:rFonts w:hint="eastAsia"/>
        </w:rPr>
        <w:t>修改卷积层</w:t>
      </w:r>
      <w:r>
        <w:rPr>
          <w:rFonts w:hint="eastAsia"/>
        </w:rPr>
        <w:t>RUCM</w:t>
      </w:r>
      <w:commentRangeEnd w:id="93"/>
      <w:r w:rsidR="00B67541">
        <w:rPr>
          <w:rStyle w:val="a9"/>
          <w:rFonts w:asciiTheme="minorHAnsi" w:eastAsiaTheme="minorEastAsia" w:hAnsiTheme="minorHAnsi" w:cstheme="minorBidi"/>
        </w:rPr>
        <w:commentReference w:id="93"/>
      </w:r>
    </w:p>
    <w:p w14:paraId="45BA0285" w14:textId="77777777" w:rsidR="008A2244" w:rsidRDefault="00924E7D">
      <w:pPr>
        <w:spacing w:line="360" w:lineRule="auto"/>
        <w:ind w:firstLineChars="200" w:firstLine="480"/>
      </w:pPr>
      <w:r>
        <w:rPr>
          <w:rFonts w:ascii="Times New Roman" w:hAnsi="Times New Roman" w:cs="Times New Roman" w:hint="eastAsia"/>
          <w:sz w:val="24"/>
        </w:rPr>
        <w:t>我们要扩展</w:t>
      </w:r>
      <w:r>
        <w:rPr>
          <w:rFonts w:ascii="Times New Roman" w:hAnsi="Times New Roman" w:cs="Times New Roman" w:hint="eastAsia"/>
          <w:sz w:val="24"/>
        </w:rPr>
        <w:t>Torch</w:t>
      </w:r>
      <w:r>
        <w:rPr>
          <w:rFonts w:ascii="Times New Roman" w:hAnsi="Times New Roman" w:cs="Times New Roman" w:hint="eastAsia"/>
          <w:sz w:val="24"/>
        </w:rPr>
        <w:t>平台，选择扩展卷积神经网络和</w:t>
      </w:r>
      <w:r>
        <w:rPr>
          <w:rFonts w:ascii="Times New Roman" w:hAnsi="Times New Roman" w:cs="Times New Roman" w:hint="eastAsia"/>
          <w:sz w:val="24"/>
        </w:rPr>
        <w:t>BP</w:t>
      </w:r>
      <w:r>
        <w:rPr>
          <w:rFonts w:ascii="Times New Roman" w:hAnsi="Times New Roman" w:cs="Times New Roman" w:hint="eastAsia"/>
          <w:sz w:val="24"/>
        </w:rPr>
        <w:t>神经网络，并以</w:t>
      </w:r>
      <w:r>
        <w:rPr>
          <w:rFonts w:ascii="Times New Roman" w:hAnsi="Times New Roman" w:cs="Times New Roman" w:hint="eastAsia"/>
          <w:sz w:val="24"/>
        </w:rPr>
        <w:t>Torch7</w:t>
      </w:r>
      <w:r>
        <w:rPr>
          <w:rFonts w:ascii="Times New Roman" w:hAnsi="Times New Roman" w:cs="Times New Roman" w:hint="eastAsia"/>
          <w:sz w:val="24"/>
        </w:rPr>
        <w:t>高级用户的角色参与。要扩展卷积神经网络，选择修改卷积层以减少卷积神经网络的内部参数，缩短卷积神经网络的训练时间和存储消耗。首先，我们要作为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proofErr w:type="spellStart"/>
      <w:r>
        <w:rPr>
          <w:rFonts w:ascii="Times New Roman" w:hAnsi="Times New Roman" w:cs="Times New Roman" w:hint="eastAsia"/>
          <w:sz w:val="24"/>
        </w:rPr>
        <w:t>Lua</w:t>
      </w:r>
      <w:proofErr w:type="spellEnd"/>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平台进行扩展。先建立卷积神经网络，然后输入命令修改卷积层和全连接层；每次输入命令后，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w:t>
      </w:r>
      <w:commentRangeStart w:id="95"/>
      <w:r>
        <w:rPr>
          <w:rFonts w:ascii="Times New Roman" w:hAnsi="Times New Roman" w:cs="Times New Roman" w:hint="eastAsia"/>
          <w:sz w:val="24"/>
        </w:rPr>
        <w:t>若</w:t>
      </w:r>
      <w:r>
        <w:rPr>
          <w:rFonts w:ascii="Times New Roman" w:hAnsi="Times New Roman" w:cs="Times New Roman" w:hint="eastAsia"/>
          <w:sz w:val="24"/>
        </w:rPr>
        <w:t>Torch 7</w:t>
      </w:r>
      <w:r>
        <w:rPr>
          <w:rFonts w:ascii="Times New Roman" w:hAnsi="Times New Roman" w:cs="Times New Roman" w:hint="eastAsia"/>
          <w:sz w:val="24"/>
        </w:rPr>
        <w:t>平台对</w:t>
      </w:r>
      <w:r>
        <w:rPr>
          <w:rFonts w:ascii="Times New Roman" w:hAnsi="Times New Roman" w:cs="Times New Roman" w:hint="eastAsia"/>
          <w:sz w:val="24"/>
        </w:rPr>
        <w:t>Torch</w:t>
      </w:r>
      <w:r>
        <w:rPr>
          <w:rFonts w:ascii="Times New Roman" w:hAnsi="Times New Roman" w:cs="Times New Roman" w:hint="eastAsia"/>
          <w:sz w:val="24"/>
        </w:rPr>
        <w:t>用户的输入命令不报告任何错误信息，则说明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w:t>
      </w:r>
      <w:commentRangeEnd w:id="95"/>
      <w:r w:rsidR="00DD765C">
        <w:rPr>
          <w:rStyle w:val="a9"/>
        </w:rPr>
        <w:commentReference w:id="95"/>
      </w:r>
      <w:r>
        <w:rPr>
          <w:rFonts w:ascii="Times New Roman" w:hAnsi="Times New Roman" w:cs="Times New Roman" w:hint="eastAsia"/>
          <w:sz w:val="24"/>
        </w:rPr>
        <w:t>。</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w:t>
      </w:r>
      <w:r>
        <w:rPr>
          <w:rFonts w:ascii="Times New Roman" w:hAnsi="Times New Roman" w:cs="Times New Roman" w:hint="eastAsia"/>
          <w:sz w:val="24"/>
          <w:szCs w:val="24"/>
        </w:rPr>
        <w:lastRenderedPageBreak/>
        <w:t>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0BFF8143" w14:textId="77777777" w:rsidR="008A2244" w:rsidRDefault="00924E7D">
      <w:pPr>
        <w:pStyle w:val="3"/>
        <w:ind w:left="0" w:firstLine="0"/>
        <w:rPr>
          <w:sz w:val="28"/>
        </w:rPr>
      </w:pPr>
      <w:bookmarkStart w:id="96" w:name="_Toc481013918"/>
      <w:r>
        <w:rPr>
          <w:rFonts w:hint="eastAsia"/>
          <w:sz w:val="28"/>
        </w:rPr>
        <w:t>修改线性层</w:t>
      </w:r>
      <w:r>
        <w:rPr>
          <w:rFonts w:hint="eastAsia"/>
          <w:sz w:val="28"/>
        </w:rPr>
        <w:t>RUCM</w:t>
      </w:r>
      <w:bookmarkEnd w:id="96"/>
    </w:p>
    <w:p w14:paraId="640E8BC1"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62DCA22A" wp14:editId="45461786">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5"/>
                    <a:stretch>
                      <a:fillRect/>
                    </a:stretch>
                  </pic:blipFill>
                  <pic:spPr>
                    <a:xfrm>
                      <a:off x="0" y="0"/>
                      <a:ext cx="5268595" cy="3490595"/>
                    </a:xfrm>
                    <a:prstGeom prst="rect">
                      <a:avLst/>
                    </a:prstGeom>
                  </pic:spPr>
                </pic:pic>
              </a:graphicData>
            </a:graphic>
          </wp:inline>
        </w:drawing>
      </w:r>
    </w:p>
    <w:p w14:paraId="1D144F98"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2D014998" wp14:editId="257124DC">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6"/>
                    <a:stretch>
                      <a:fillRect/>
                    </a:stretch>
                  </pic:blipFill>
                  <pic:spPr>
                    <a:xfrm>
                      <a:off x="0" y="0"/>
                      <a:ext cx="5268595" cy="1693545"/>
                    </a:xfrm>
                    <a:prstGeom prst="rect">
                      <a:avLst/>
                    </a:prstGeom>
                  </pic:spPr>
                </pic:pic>
              </a:graphicData>
            </a:graphic>
          </wp:inline>
        </w:drawing>
      </w:r>
    </w:p>
    <w:p w14:paraId="2F3E43F3" w14:textId="77777777" w:rsidR="008A2244" w:rsidRDefault="00924E7D">
      <w:pPr>
        <w:pStyle w:val="a3"/>
        <w:jc w:val="center"/>
      </w:pPr>
      <w:r>
        <w:rPr>
          <w:rFonts w:hint="eastAsia"/>
        </w:rPr>
        <w:t>图</w:t>
      </w:r>
      <w:del w:id="97" w:author="liuchao" w:date="2017-05-01T17:50:00Z">
        <w:r w:rsidDel="008C5EED">
          <w:rPr>
            <w:rFonts w:hint="eastAsia"/>
          </w:rPr>
          <w:delText>表</w:delText>
        </w:r>
      </w:del>
      <w:r>
        <w:rPr>
          <w:rFonts w:hint="eastAsia"/>
        </w:rPr>
        <w:t xml:space="preserve">3-2 </w:t>
      </w:r>
      <w:r>
        <w:rPr>
          <w:rFonts w:hint="eastAsia"/>
        </w:rPr>
        <w:t>修改线性层</w:t>
      </w:r>
      <w:r>
        <w:rPr>
          <w:rFonts w:hint="eastAsia"/>
        </w:rPr>
        <w:t>RUCM</w:t>
      </w:r>
    </w:p>
    <w:p w14:paraId="02C190EE" w14:textId="77777777"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我们要扩展</w:t>
      </w:r>
      <w:r>
        <w:rPr>
          <w:rFonts w:ascii="Times New Roman" w:hAnsi="Times New Roman" w:cs="Times New Roman" w:hint="eastAsia"/>
          <w:sz w:val="24"/>
        </w:rPr>
        <w:t>BP</w:t>
      </w:r>
      <w:r>
        <w:rPr>
          <w:rFonts w:ascii="Times New Roman" w:hAnsi="Times New Roman" w:cs="Times New Roman" w:hint="eastAsia"/>
          <w:sz w:val="24"/>
        </w:rPr>
        <w:t>神经网络，选择修改线性层以减少</w:t>
      </w:r>
      <w:r>
        <w:rPr>
          <w:rFonts w:ascii="Times New Roman" w:hAnsi="Times New Roman" w:cs="Times New Roman" w:hint="eastAsia"/>
          <w:sz w:val="24"/>
        </w:rPr>
        <w:t>BP</w:t>
      </w:r>
      <w:r>
        <w:rPr>
          <w:rFonts w:ascii="Times New Roman" w:hAnsi="Times New Roman" w:cs="Times New Roman" w:hint="eastAsia"/>
          <w:sz w:val="24"/>
        </w:rPr>
        <w:t>神经网络的内部参数，缩短</w:t>
      </w:r>
      <w:r>
        <w:rPr>
          <w:rFonts w:ascii="Times New Roman" w:hAnsi="Times New Roman" w:cs="Times New Roman" w:hint="eastAsia"/>
          <w:sz w:val="24"/>
        </w:rPr>
        <w:t>BP</w:t>
      </w:r>
      <w:r>
        <w:rPr>
          <w:rFonts w:ascii="Times New Roman" w:hAnsi="Times New Roman" w:cs="Times New Roman" w:hint="eastAsia"/>
          <w:sz w:val="24"/>
        </w:rPr>
        <w:t>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高级用户，使用</w:t>
      </w:r>
      <w:proofErr w:type="spellStart"/>
      <w:r>
        <w:rPr>
          <w:rFonts w:ascii="Times New Roman" w:hAnsi="Times New Roman" w:cs="Times New Roman" w:hint="eastAsia"/>
          <w:sz w:val="24"/>
        </w:rPr>
        <w:t>Lua</w:t>
      </w:r>
      <w:proofErr w:type="spellEnd"/>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w:t>
      </w:r>
      <w:r>
        <w:rPr>
          <w:rFonts w:ascii="Times New Roman" w:hAnsi="Times New Roman" w:cs="Times New Roman" w:hint="eastAsia"/>
          <w:sz w:val="24"/>
        </w:rPr>
        <w:t>BP</w:t>
      </w:r>
      <w:r>
        <w:rPr>
          <w:rFonts w:ascii="Times New Roman" w:hAnsi="Times New Roman" w:cs="Times New Roman" w:hint="eastAsia"/>
          <w:sz w:val="24"/>
        </w:rPr>
        <w:t>神经网络，然后输入命令线性层；每次输入命令后，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平台对输入的命令不报告任何错误信息，则说明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用户输入的命令运行成功。当</w:t>
      </w:r>
      <w:r>
        <w:rPr>
          <w:rFonts w:ascii="Times New Roman" w:hAnsi="Times New Roman" w:cs="Times New Roman" w:hint="eastAsia"/>
          <w:sz w:val="24"/>
        </w:rPr>
        <w:t>Torch 7</w:t>
      </w:r>
      <w:r>
        <w:rPr>
          <w:rFonts w:ascii="Times New Roman" w:hAnsi="Times New Roman" w:cs="Times New Roman" w:hint="eastAsia"/>
          <w:sz w:val="24"/>
        </w:rPr>
        <w:t>高级用户在</w:t>
      </w:r>
      <w:r>
        <w:rPr>
          <w:rFonts w:ascii="Times New Roman" w:hAnsi="Times New Roman" w:cs="Times New Roman" w:hint="eastAsia"/>
          <w:sz w:val="24"/>
        </w:rPr>
        <w:t>Torch</w:t>
      </w:r>
      <w:r>
        <w:rPr>
          <w:rFonts w:ascii="Times New Roman" w:hAnsi="Times New Roman" w:cs="Times New Roman" w:hint="eastAsia"/>
          <w:sz w:val="24"/>
        </w:rPr>
        <w:t>平台输入命令遇到软中断，</w:t>
      </w:r>
      <w:commentRangeStart w:id="98"/>
      <w:r>
        <w:rPr>
          <w:rFonts w:ascii="Times New Roman" w:hAnsi="Times New Roman" w:cs="Times New Roman" w:hint="eastAsia"/>
          <w:sz w:val="24"/>
        </w:rPr>
        <w:t>Torch</w:t>
      </w:r>
      <w:r>
        <w:rPr>
          <w:rFonts w:ascii="Times New Roman" w:hAnsi="Times New Roman" w:cs="Times New Roman" w:hint="eastAsia"/>
          <w:sz w:val="24"/>
        </w:rPr>
        <w:t>平台等待中断响应完</w:t>
      </w:r>
      <w:r>
        <w:rPr>
          <w:rFonts w:ascii="Times New Roman" w:hAnsi="Times New Roman" w:cs="Times New Roman" w:hint="eastAsia"/>
          <w:sz w:val="24"/>
        </w:rPr>
        <w:lastRenderedPageBreak/>
        <w:t>毕回到中断前位置</w:t>
      </w:r>
      <w:commentRangeEnd w:id="98"/>
      <w:r w:rsidR="00DD765C">
        <w:rPr>
          <w:rStyle w:val="a9"/>
        </w:rPr>
        <w:commentReference w:id="98"/>
      </w:r>
      <w:r>
        <w:rPr>
          <w:rFonts w:ascii="Times New Roman" w:hAnsi="Times New Roman" w:cs="Times New Roman" w:hint="eastAsia"/>
          <w:sz w:val="24"/>
        </w:rPr>
        <w:t>，以保证用户不会丢失数据；当</w:t>
      </w:r>
      <w:r>
        <w:rPr>
          <w:rFonts w:ascii="Times New Roman" w:hAnsi="Times New Roman" w:cs="Times New Roman" w:hint="eastAsia"/>
          <w:sz w:val="24"/>
        </w:rPr>
        <w:t>Torch</w:t>
      </w:r>
      <w:r>
        <w:rPr>
          <w:rFonts w:ascii="Times New Roman" w:hAnsi="Times New Roman" w:cs="Times New Roman" w:hint="eastAsia"/>
          <w:sz w:val="24"/>
        </w:rPr>
        <w:t>平台遇到断电等硬中断时，</w:t>
      </w:r>
      <w:r>
        <w:rPr>
          <w:rFonts w:ascii="Times New Roman" w:hAnsi="Times New Roman" w:cs="Times New Roman" w:hint="eastAsia"/>
          <w:sz w:val="24"/>
        </w:rPr>
        <w:t>Torch</w:t>
      </w:r>
      <w:r>
        <w:rPr>
          <w:rFonts w:ascii="Times New Roman" w:hAnsi="Times New Roman" w:cs="Times New Roman" w:hint="eastAsia"/>
          <w:sz w:val="24"/>
        </w:rPr>
        <w:t>平台会直接关闭。</w:t>
      </w:r>
    </w:p>
    <w:p w14:paraId="56E1B128"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99" w:name="_Toc481013919"/>
      <w:r>
        <w:rPr>
          <w:rFonts w:ascii="Times New Roman" w:hAnsi="Times New Roman" w:cs="Times New Roman"/>
          <w:kern w:val="0"/>
          <w:sz w:val="36"/>
        </w:rPr>
        <w:t>需求识别</w:t>
      </w:r>
      <w:bookmarkEnd w:id="91"/>
      <w:bookmarkEnd w:id="99"/>
    </w:p>
    <w:p w14:paraId="2B563C4D" w14:textId="1501234C" w:rsidR="008A2244" w:rsidRDefault="00924E7D">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用户分为</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初学者和</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高级用户两种，最终得到的</w:t>
      </w:r>
      <w:r>
        <w:rPr>
          <w:rFonts w:ascii="Times New Roman" w:hAnsi="Times New Roman" w:cs="Times New Roman"/>
          <w:sz w:val="24"/>
        </w:rPr>
        <w:t>Torch</w:t>
      </w:r>
      <w:r>
        <w:rPr>
          <w:rFonts w:ascii="Times New Roman" w:hAnsi="Times New Roman" w:cs="Times New Roman"/>
          <w:sz w:val="24"/>
        </w:rPr>
        <w:t>的用例图如</w:t>
      </w:r>
      <w:del w:id="100" w:author="liuchao" w:date="2017-05-01T17:50:00Z">
        <w:r w:rsidDel="008C5EED">
          <w:rPr>
            <w:rFonts w:ascii="Times New Roman" w:hAnsi="Times New Roman" w:cs="Times New Roman"/>
            <w:sz w:val="24"/>
          </w:rPr>
          <w:delText>下</w:delText>
        </w:r>
      </w:del>
      <w:r>
        <w:rPr>
          <w:rFonts w:ascii="Times New Roman" w:hAnsi="Times New Roman" w:cs="Times New Roman"/>
          <w:sz w:val="24"/>
        </w:rPr>
        <w:t>图</w:t>
      </w:r>
      <w:ins w:id="101" w:author="liuchao" w:date="2017-05-01T17:50:00Z">
        <w:r w:rsidR="008C5EED">
          <w:rPr>
            <w:rFonts w:ascii="Times New Roman" w:hAnsi="Times New Roman" w:cs="Times New Roman" w:hint="eastAsia"/>
            <w:sz w:val="24"/>
          </w:rPr>
          <w:t>3-3</w:t>
        </w:r>
      </w:ins>
      <w:r>
        <w:rPr>
          <w:rFonts w:ascii="Times New Roman" w:hAnsi="Times New Roman" w:cs="Times New Roman"/>
          <w:sz w:val="24"/>
        </w:rPr>
        <w:t>所示。</w:t>
      </w:r>
    </w:p>
    <w:p w14:paraId="26542E9D" w14:textId="77777777" w:rsidR="008A2244" w:rsidRDefault="00924E7D">
      <w:pPr>
        <w:keepNext/>
        <w:spacing w:line="360" w:lineRule="auto"/>
        <w:jc w:val="center"/>
      </w:pPr>
      <w:r>
        <w:rPr>
          <w:noProof/>
        </w:rPr>
        <w:drawing>
          <wp:inline distT="0" distB="0" distL="114300" distR="114300" wp14:anchorId="009FE132" wp14:editId="108EE367">
            <wp:extent cx="5266690" cy="3406775"/>
            <wp:effectExtent l="0" t="0" r="10160" b="3175"/>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7"/>
                    <a:stretch>
                      <a:fillRect/>
                    </a:stretch>
                  </pic:blipFill>
                  <pic:spPr>
                    <a:xfrm>
                      <a:off x="0" y="0"/>
                      <a:ext cx="5266690" cy="3406775"/>
                    </a:xfrm>
                    <a:prstGeom prst="rect">
                      <a:avLst/>
                    </a:prstGeom>
                    <a:noFill/>
                    <a:ln w="9525">
                      <a:noFill/>
                    </a:ln>
                  </pic:spPr>
                </pic:pic>
              </a:graphicData>
            </a:graphic>
          </wp:inline>
        </w:drawing>
      </w:r>
    </w:p>
    <w:p w14:paraId="068D124F" w14:textId="26842328" w:rsidR="008A2244" w:rsidRDefault="00924E7D">
      <w:pPr>
        <w:pStyle w:val="a3"/>
        <w:jc w:val="center"/>
      </w:pPr>
      <w:commentRangeStart w:id="102"/>
      <w:commentRangeStart w:id="103"/>
      <w:r>
        <w:rPr>
          <w:rFonts w:hint="eastAsia"/>
        </w:rPr>
        <w:t>图</w:t>
      </w:r>
      <w:del w:id="104" w:author="liuchao" w:date="2017-05-01T17:50:00Z">
        <w:r w:rsidDel="008C5EED">
          <w:rPr>
            <w:rFonts w:hint="eastAsia"/>
          </w:rPr>
          <w:delText>表</w:delText>
        </w:r>
        <w:r w:rsidDel="008C5EED">
          <w:rPr>
            <w:rFonts w:hint="eastAsia"/>
          </w:rPr>
          <w:delText xml:space="preserve"> </w:delText>
        </w:r>
      </w:del>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3</w:t>
      </w:r>
      <w:r>
        <w:t xml:space="preserve"> </w:t>
      </w:r>
      <w:r>
        <w:t>高级</w:t>
      </w:r>
      <w:r>
        <w:t>T</w:t>
      </w:r>
      <w:r>
        <w:rPr>
          <w:rFonts w:hint="eastAsia"/>
        </w:rPr>
        <w:t>orch</w:t>
      </w:r>
      <w:r>
        <w:t>用户</w:t>
      </w:r>
      <w:r>
        <w:rPr>
          <w:rFonts w:hint="eastAsia"/>
        </w:rPr>
        <w:t>的用例图</w:t>
      </w:r>
      <w:commentRangeEnd w:id="102"/>
      <w:r w:rsidR="00A701E2">
        <w:rPr>
          <w:rStyle w:val="a9"/>
          <w:rFonts w:asciiTheme="minorHAnsi" w:eastAsiaTheme="minorEastAsia" w:hAnsiTheme="minorHAnsi" w:cstheme="minorBidi"/>
        </w:rPr>
        <w:commentReference w:id="102"/>
      </w:r>
      <w:commentRangeEnd w:id="103"/>
      <w:r w:rsidR="008C5EED">
        <w:rPr>
          <w:rStyle w:val="a9"/>
          <w:rFonts w:asciiTheme="minorHAnsi" w:eastAsiaTheme="minorEastAsia" w:hAnsiTheme="minorHAnsi" w:cstheme="minorBidi"/>
        </w:rPr>
        <w:commentReference w:id="103"/>
      </w:r>
    </w:p>
    <w:p w14:paraId="6D0408EF"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Torch7</w:t>
      </w:r>
      <w:r>
        <w:rPr>
          <w:rFonts w:ascii="Times New Roman" w:hAnsi="Times New Roman" w:cs="Times New Roman" w:hint="eastAsia"/>
          <w:sz w:val="24"/>
          <w:szCs w:val="24"/>
        </w:rPr>
        <w:t>用户分为两类：</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高级用户（包括科研人员和深度学习领域研究者）。</w:t>
      </w:r>
      <w:r>
        <w:rPr>
          <w:rFonts w:ascii="Times New Roman" w:hAnsi="Times New Roman" w:cs="Times New Roman" w:hint="eastAsia"/>
          <w:sz w:val="24"/>
          <w:szCs w:val="24"/>
        </w:rPr>
        <w:t>Torch7</w:t>
      </w:r>
      <w:r>
        <w:rPr>
          <w:rFonts w:ascii="Times New Roman" w:hAnsi="Times New Roman" w:cs="Times New Roman" w:hint="eastAsia"/>
          <w:sz w:val="24"/>
          <w:szCs w:val="24"/>
        </w:rPr>
        <w:t>初学者在</w:t>
      </w:r>
      <w:r>
        <w:rPr>
          <w:rFonts w:ascii="Times New Roman" w:hAnsi="Times New Roman" w:cs="Times New Roman" w:hint="eastAsia"/>
          <w:sz w:val="24"/>
          <w:szCs w:val="24"/>
        </w:rPr>
        <w:t>Torch</w:t>
      </w:r>
      <w:r>
        <w:rPr>
          <w:rFonts w:ascii="Times New Roman" w:hAnsi="Times New Roman" w:cs="Times New Roman" w:hint="eastAsia"/>
          <w:sz w:val="24"/>
          <w:szCs w:val="24"/>
        </w:rPr>
        <w:t>平台上搭建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平台上搭建卷积神经网络。</w:t>
      </w:r>
    </w:p>
    <w:p w14:paraId="4ED7A76B" w14:textId="77777777" w:rsidR="008A2244" w:rsidRDefault="00924E7D">
      <w:pPr>
        <w:pStyle w:val="3"/>
        <w:ind w:left="0" w:firstLine="0"/>
        <w:rPr>
          <w:sz w:val="28"/>
        </w:rPr>
      </w:pPr>
      <w:bookmarkStart w:id="105" w:name="_Toc481013920"/>
      <w:bookmarkStart w:id="106" w:name="_Toc478709576"/>
      <w:r>
        <w:rPr>
          <w:sz w:val="28"/>
        </w:rPr>
        <w:t>载入数据</w:t>
      </w:r>
      <w:bookmarkEnd w:id="105"/>
      <w:bookmarkEnd w:id="106"/>
    </w:p>
    <w:p w14:paraId="423E919B"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7564CA1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proofErr w:type="spellStart"/>
      <w:r>
        <w:rPr>
          <w:rFonts w:ascii="Times New Roman" w:hAnsi="Times New Roman" w:cs="Times New Roman"/>
          <w:sz w:val="24"/>
          <w:szCs w:val="24"/>
        </w:rPr>
        <w:t>cephes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randomkit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包提供了神经网络组件的实现，</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lastRenderedPageBreak/>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36A8B116"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009E7AC7" w14:textId="77777777" w:rsidR="008A2244" w:rsidRDefault="00924E7D">
      <w:pPr>
        <w:pStyle w:val="3"/>
        <w:ind w:left="0" w:firstLine="0"/>
        <w:rPr>
          <w:sz w:val="28"/>
        </w:rPr>
      </w:pPr>
      <w:bookmarkStart w:id="107" w:name="_Toc478709577"/>
      <w:bookmarkStart w:id="108" w:name="_Toc481013921"/>
      <w:r>
        <w:rPr>
          <w:sz w:val="28"/>
        </w:rPr>
        <w:t>定义</w:t>
      </w:r>
      <w:r>
        <w:rPr>
          <w:rFonts w:hint="eastAsia"/>
          <w:sz w:val="28"/>
        </w:rPr>
        <w:t>神经网络</w:t>
      </w:r>
      <w:r>
        <w:rPr>
          <w:sz w:val="28"/>
        </w:rPr>
        <w:t>模型</w:t>
      </w:r>
      <w:bookmarkEnd w:id="107"/>
      <w:bookmarkEnd w:id="108"/>
    </w:p>
    <w:p w14:paraId="5AD8D957"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C16CF86"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222422B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14:paraId="5F54BAEB" w14:textId="645185A6"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nn.Sequential</w:t>
      </w:r>
      <w:proofErr w:type="spellEnd"/>
      <w:r>
        <w:rPr>
          <w:rFonts w:ascii="Times New Roman" w:hAnsi="Times New Roman" w:cs="Times New Roman"/>
          <w:sz w:val="24"/>
          <w:szCs w:val="24"/>
        </w:rPr>
        <w:t>()</w:t>
      </w:r>
      <w:r>
        <w:rPr>
          <w:rFonts w:ascii="Times New Roman" w:hAnsi="Times New Roman" w:cs="Times New Roman"/>
          <w:sz w:val="24"/>
          <w:szCs w:val="24"/>
        </w:rPr>
        <w:t>实现。</w:t>
      </w:r>
      <w:ins w:id="109" w:author="liuchao" w:date="2017-05-01T17:43:00Z">
        <w:r w:rsidR="00576E97">
          <w:rPr>
            <w:rFonts w:ascii="Times New Roman" w:hAnsi="Times New Roman" w:cs="Times New Roman" w:hint="eastAsia"/>
            <w:sz w:val="24"/>
            <w:szCs w:val="24"/>
          </w:rPr>
          <w:t>图</w:t>
        </w:r>
        <w:r w:rsidR="00576E97">
          <w:rPr>
            <w:rFonts w:ascii="Times New Roman" w:hAnsi="Times New Roman" w:cs="Times New Roman" w:hint="eastAsia"/>
            <w:sz w:val="24"/>
            <w:szCs w:val="24"/>
          </w:rPr>
          <w:t>3-4</w:t>
        </w:r>
      </w:ins>
      <w:ins w:id="110" w:author="liuchao" w:date="2017-05-01T17:44:00Z">
        <w:r w:rsidR="00576E97">
          <w:rPr>
            <w:rFonts w:ascii="Times New Roman" w:hAnsi="Times New Roman" w:cs="Times New Roman" w:hint="eastAsia"/>
            <w:sz w:val="24"/>
            <w:szCs w:val="24"/>
          </w:rPr>
          <w:t>是</w:t>
        </w:r>
        <w:r w:rsidR="00576E97">
          <w:rPr>
            <w:rFonts w:ascii="Times New Roman" w:hAnsi="Times New Roman" w:cs="Times New Roman"/>
            <w:sz w:val="24"/>
            <w:szCs w:val="24"/>
          </w:rPr>
          <w:t>Sequential</w:t>
        </w:r>
        <w:r w:rsidR="00576E97">
          <w:rPr>
            <w:rFonts w:ascii="Times New Roman" w:hAnsi="Times New Roman" w:cs="Times New Roman" w:hint="eastAsia"/>
            <w:sz w:val="24"/>
            <w:szCs w:val="24"/>
          </w:rPr>
          <w:t>容器结构</w:t>
        </w:r>
        <w:r w:rsidR="00576E97">
          <w:rPr>
            <w:rFonts w:ascii="Times New Roman" w:hAnsi="Times New Roman" w:cs="Times New Roman" w:hint="eastAsia"/>
            <w:sz w:val="24"/>
            <w:szCs w:val="24"/>
          </w:rPr>
          <w:t>的示意图。</w:t>
        </w:r>
      </w:ins>
    </w:p>
    <w:p w14:paraId="5093AD8D" w14:textId="77777777" w:rsidR="008A2244" w:rsidRDefault="00924E7D">
      <w:pPr>
        <w:keepNext/>
        <w:spacing w:line="360" w:lineRule="auto"/>
        <w:jc w:val="center"/>
      </w:pPr>
      <w:r>
        <w:rPr>
          <w:rFonts w:ascii="Times New Roman" w:hAnsi="Times New Roman" w:cs="Times New Roman"/>
          <w:noProof/>
          <w:sz w:val="24"/>
          <w:szCs w:val="24"/>
        </w:rPr>
        <w:drawing>
          <wp:inline distT="0" distB="0" distL="0" distR="0" wp14:anchorId="54B6AEA6" wp14:editId="7F56FF8A">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3800000" cy="1704762"/>
                    </a:xfrm>
                    <a:prstGeom prst="rect">
                      <a:avLst/>
                    </a:prstGeom>
                  </pic:spPr>
                </pic:pic>
              </a:graphicData>
            </a:graphic>
          </wp:inline>
        </w:drawing>
      </w:r>
    </w:p>
    <w:p w14:paraId="4C75CE71" w14:textId="07F3CBF8" w:rsidR="008A2244" w:rsidRDefault="00924E7D">
      <w:pPr>
        <w:pStyle w:val="a3"/>
        <w:jc w:val="center"/>
        <w:rPr>
          <w:rFonts w:ascii="Times New Roman" w:hAnsi="Times New Roman" w:cs="Times New Roman"/>
          <w:sz w:val="24"/>
          <w:szCs w:val="24"/>
        </w:rPr>
      </w:pPr>
      <w:r>
        <w:rPr>
          <w:rFonts w:hint="eastAsia"/>
        </w:rPr>
        <w:t>图</w:t>
      </w:r>
      <w:del w:id="111" w:author="liuchao" w:date="2017-05-01T17:43:00Z">
        <w:r w:rsidDel="00576E97">
          <w:rPr>
            <w:rFonts w:hint="eastAsia"/>
          </w:rPr>
          <w:delText>表</w:delText>
        </w:r>
        <w:r w:rsidDel="00576E97">
          <w:rPr>
            <w:rFonts w:hint="eastAsia"/>
          </w:rPr>
          <w:delText xml:space="preserve"> </w:delText>
        </w:r>
      </w:del>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4</w:t>
      </w:r>
      <w:r>
        <w:t xml:space="preserve"> Sequential</w:t>
      </w:r>
      <w:r>
        <w:rPr>
          <w:rFonts w:hint="eastAsia"/>
        </w:rPr>
        <w:t>容器</w:t>
      </w:r>
    </w:p>
    <w:p w14:paraId="5E7DA52F" w14:textId="7618944C"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w:t>
      </w:r>
      <w:proofErr w:type="spellStart"/>
      <w:r>
        <w:rPr>
          <w:rFonts w:ascii="Times New Roman" w:hAnsi="Times New Roman" w:cs="Times New Roman"/>
          <w:sz w:val="24"/>
          <w:szCs w:val="24"/>
        </w:rPr>
        <w:t>nn.Parallel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w:t>
      </w:r>
      <w:r>
        <w:rPr>
          <w:rFonts w:ascii="Times New Roman" w:hAnsi="Times New Roman" w:cs="Times New Roman"/>
          <w:sz w:val="24"/>
          <w:szCs w:val="24"/>
        </w:rPr>
        <w:t>实现。</w:t>
      </w:r>
      <w:ins w:id="112" w:author="liuchao" w:date="2017-05-01T17:45:00Z">
        <w:r w:rsidR="00576E97">
          <w:rPr>
            <w:rFonts w:ascii="Times New Roman" w:hAnsi="Times New Roman" w:cs="Times New Roman" w:hint="eastAsia"/>
            <w:sz w:val="24"/>
            <w:szCs w:val="24"/>
          </w:rPr>
          <w:t>图</w:t>
        </w:r>
        <w:r w:rsidR="00576E97">
          <w:rPr>
            <w:rFonts w:ascii="Times New Roman" w:hAnsi="Times New Roman" w:cs="Times New Roman" w:hint="eastAsia"/>
            <w:sz w:val="24"/>
            <w:szCs w:val="24"/>
          </w:rPr>
          <w:t>3-</w:t>
        </w:r>
        <w:r w:rsidR="00576E97">
          <w:rPr>
            <w:rFonts w:ascii="Times New Roman" w:hAnsi="Times New Roman" w:cs="Times New Roman" w:hint="eastAsia"/>
            <w:sz w:val="24"/>
            <w:szCs w:val="24"/>
          </w:rPr>
          <w:t>5</w:t>
        </w:r>
        <w:r w:rsidR="00576E97">
          <w:rPr>
            <w:rFonts w:ascii="Times New Roman" w:hAnsi="Times New Roman" w:cs="Times New Roman" w:hint="eastAsia"/>
            <w:sz w:val="24"/>
            <w:szCs w:val="24"/>
          </w:rPr>
          <w:t>是</w:t>
        </w:r>
        <w:r w:rsidR="00576E97">
          <w:rPr>
            <w:rFonts w:ascii="Times New Roman" w:hAnsi="Times New Roman" w:cs="Times New Roman"/>
            <w:sz w:val="24"/>
            <w:szCs w:val="24"/>
          </w:rPr>
          <w:t>Parallel</w:t>
        </w:r>
        <w:r w:rsidR="00576E97">
          <w:rPr>
            <w:rFonts w:ascii="Times New Roman" w:hAnsi="Times New Roman" w:cs="Times New Roman" w:hint="eastAsia"/>
            <w:sz w:val="24"/>
            <w:szCs w:val="24"/>
          </w:rPr>
          <w:t>容器结构的示意图。</w:t>
        </w:r>
      </w:ins>
    </w:p>
    <w:p w14:paraId="1536D7A4" w14:textId="77777777" w:rsidR="008A2244" w:rsidRDefault="00924E7D">
      <w:pPr>
        <w:keepNext/>
        <w:spacing w:line="360" w:lineRule="auto"/>
        <w:jc w:val="center"/>
      </w:pPr>
      <w:r>
        <w:rPr>
          <w:rFonts w:ascii="Times New Roman" w:hAnsi="Times New Roman" w:cs="Times New Roman"/>
          <w:noProof/>
          <w:sz w:val="24"/>
          <w:szCs w:val="24"/>
        </w:rPr>
        <w:lastRenderedPageBreak/>
        <w:drawing>
          <wp:inline distT="0" distB="0" distL="0" distR="0" wp14:anchorId="47964293" wp14:editId="6A84DB8A">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3638095" cy="2019048"/>
                    </a:xfrm>
                    <a:prstGeom prst="rect">
                      <a:avLst/>
                    </a:prstGeom>
                  </pic:spPr>
                </pic:pic>
              </a:graphicData>
            </a:graphic>
          </wp:inline>
        </w:drawing>
      </w:r>
    </w:p>
    <w:p w14:paraId="73FB60B4" w14:textId="27FE0D10" w:rsidR="008A2244" w:rsidRDefault="00924E7D">
      <w:pPr>
        <w:pStyle w:val="a3"/>
        <w:jc w:val="center"/>
      </w:pPr>
      <w:r>
        <w:rPr>
          <w:rFonts w:hint="eastAsia"/>
        </w:rPr>
        <w:t>图</w:t>
      </w:r>
      <w:del w:id="113" w:author="liuchao" w:date="2017-05-01T17:45:00Z">
        <w:r w:rsidDel="00576E97">
          <w:rPr>
            <w:rFonts w:hint="eastAsia"/>
          </w:rPr>
          <w:delText>表</w:delText>
        </w:r>
        <w:r w:rsidDel="00576E97">
          <w:rPr>
            <w:rFonts w:hint="eastAsia"/>
          </w:rPr>
          <w:delText xml:space="preserve"> </w:delText>
        </w:r>
      </w:del>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5</w:t>
      </w:r>
      <w:r>
        <w:t xml:space="preserve"> Parallel</w:t>
      </w:r>
      <w:r>
        <w:t>容器</w:t>
      </w:r>
    </w:p>
    <w:p w14:paraId="0DB9C717" w14:textId="2D61EDF6" w:rsidR="008A2244" w:rsidRDefault="00924E7D">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nn.Concat</w:t>
      </w:r>
      <w:proofErr w:type="spellEnd"/>
      <w:r>
        <w:rPr>
          <w:rFonts w:ascii="Times New Roman" w:hAnsi="Times New Roman" w:cs="Times New Roman"/>
          <w:sz w:val="24"/>
          <w:szCs w:val="24"/>
        </w:rPr>
        <w:t>(dim)</w:t>
      </w:r>
      <w:r>
        <w:rPr>
          <w:rFonts w:ascii="Times New Roman" w:hAnsi="Times New Roman" w:cs="Times New Roman"/>
          <w:sz w:val="24"/>
          <w:szCs w:val="24"/>
        </w:rPr>
        <w:t>实现。</w:t>
      </w:r>
      <w:ins w:id="114" w:author="liuchao" w:date="2017-05-01T17:45:00Z">
        <w:r w:rsidR="00576E97">
          <w:rPr>
            <w:rFonts w:ascii="Times New Roman" w:hAnsi="Times New Roman" w:cs="Times New Roman" w:hint="eastAsia"/>
            <w:sz w:val="24"/>
            <w:szCs w:val="24"/>
          </w:rPr>
          <w:t>图</w:t>
        </w:r>
        <w:r w:rsidR="00576E97">
          <w:rPr>
            <w:rFonts w:ascii="Times New Roman" w:hAnsi="Times New Roman" w:cs="Times New Roman" w:hint="eastAsia"/>
            <w:sz w:val="24"/>
            <w:szCs w:val="24"/>
          </w:rPr>
          <w:t>3-</w:t>
        </w:r>
        <w:r w:rsidR="00576E97">
          <w:rPr>
            <w:rFonts w:ascii="Times New Roman" w:hAnsi="Times New Roman" w:cs="Times New Roman" w:hint="eastAsia"/>
            <w:sz w:val="24"/>
            <w:szCs w:val="24"/>
          </w:rPr>
          <w:t>6</w:t>
        </w:r>
        <w:r w:rsidR="00576E97">
          <w:rPr>
            <w:rFonts w:ascii="Times New Roman" w:hAnsi="Times New Roman" w:cs="Times New Roman" w:hint="eastAsia"/>
            <w:sz w:val="24"/>
            <w:szCs w:val="24"/>
          </w:rPr>
          <w:t>是</w:t>
        </w:r>
      </w:ins>
      <w:proofErr w:type="spellStart"/>
      <w:ins w:id="115" w:author="liuchao" w:date="2017-05-01T17:46:00Z">
        <w:r w:rsidR="00576E97">
          <w:rPr>
            <w:rFonts w:ascii="Times New Roman" w:hAnsi="Times New Roman" w:cs="Times New Roman"/>
            <w:sz w:val="24"/>
            <w:szCs w:val="24"/>
          </w:rPr>
          <w:t>Concat</w:t>
        </w:r>
      </w:ins>
      <w:proofErr w:type="spellEnd"/>
      <w:ins w:id="116" w:author="liuchao" w:date="2017-05-01T17:45:00Z">
        <w:r w:rsidR="00576E97">
          <w:rPr>
            <w:rFonts w:ascii="Times New Roman" w:hAnsi="Times New Roman" w:cs="Times New Roman" w:hint="eastAsia"/>
            <w:sz w:val="24"/>
            <w:szCs w:val="24"/>
          </w:rPr>
          <w:t>容器结构的示意图。</w:t>
        </w:r>
      </w:ins>
    </w:p>
    <w:p w14:paraId="2B176DD6" w14:textId="77777777" w:rsidR="008A2244" w:rsidRDefault="00924E7D">
      <w:pPr>
        <w:keepNext/>
        <w:spacing w:line="360" w:lineRule="auto"/>
        <w:jc w:val="center"/>
      </w:pPr>
      <w:r>
        <w:rPr>
          <w:rFonts w:ascii="Times New Roman" w:hAnsi="Times New Roman" w:cs="Times New Roman"/>
          <w:noProof/>
          <w:sz w:val="24"/>
          <w:szCs w:val="24"/>
        </w:rPr>
        <w:drawing>
          <wp:inline distT="0" distB="0" distL="0" distR="0" wp14:anchorId="05E72AAF" wp14:editId="105D1E1F">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3695238" cy="2152381"/>
                    </a:xfrm>
                    <a:prstGeom prst="rect">
                      <a:avLst/>
                    </a:prstGeom>
                  </pic:spPr>
                </pic:pic>
              </a:graphicData>
            </a:graphic>
          </wp:inline>
        </w:drawing>
      </w:r>
    </w:p>
    <w:p w14:paraId="3CDD7239" w14:textId="20F2BD54" w:rsidR="008A2244" w:rsidRDefault="00924E7D">
      <w:pPr>
        <w:pStyle w:val="a3"/>
        <w:jc w:val="center"/>
      </w:pPr>
      <w:r>
        <w:rPr>
          <w:rFonts w:hint="eastAsia"/>
        </w:rPr>
        <w:t>图</w:t>
      </w:r>
      <w:del w:id="117" w:author="liuchao" w:date="2017-05-01T17:46:00Z">
        <w:r w:rsidDel="00576E97">
          <w:rPr>
            <w:rFonts w:hint="eastAsia"/>
          </w:rPr>
          <w:delText>表</w:delText>
        </w:r>
        <w:r w:rsidDel="00576E97">
          <w:rPr>
            <w:rFonts w:hint="eastAsia"/>
          </w:rPr>
          <w:delText xml:space="preserve"> </w:delText>
        </w:r>
      </w:del>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6</w:t>
      </w:r>
      <w:r>
        <w:t xml:space="preserve"> </w:t>
      </w:r>
      <w:proofErr w:type="spellStart"/>
      <w:r>
        <w:t>Concat</w:t>
      </w:r>
      <w:proofErr w:type="spellEnd"/>
      <w:r>
        <w:t>容器</w:t>
      </w:r>
    </w:p>
    <w:p w14:paraId="1673D97D"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包提供了两个基本的层：</w:t>
      </w:r>
    </w:p>
    <w:p w14:paraId="756B4FA6" w14:textId="77777777" w:rsidR="008A2244" w:rsidRDefault="00924E7D">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SpatialConvolution</w:t>
      </w:r>
      <w:proofErr w:type="spellEnd"/>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w:t>
      </w:r>
      <w:proofErr w:type="spellStart"/>
      <w:r>
        <w:rPr>
          <w:rFonts w:ascii="Times New Roman" w:hAnsi="Times New Roman" w:cs="Times New Roman"/>
          <w:sz w:val="24"/>
          <w:szCs w:val="24"/>
        </w:rPr>
        <w:t>nn.SpatialConvolution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 xml:space="preserve">, kW, </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w:t>
      </w:r>
      <w:r>
        <w:rPr>
          <w:rFonts w:ascii="Times New Roman" w:hAnsi="Times New Roman" w:cs="Times New Roman"/>
          <w:sz w:val="24"/>
          <w:szCs w:val="24"/>
        </w:rPr>
        <w:t>实现。其中</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是输入图像的通道数，</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表示卷积核的大小，</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表示卷积核的移动步长，</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30DB78D5"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。由</w:t>
      </w:r>
      <w:r>
        <w:rPr>
          <w:rFonts w:ascii="Times New Roman" w:hAnsi="Times New Roman" w:cs="Times New Roman"/>
          <w:sz w:val="24"/>
          <w:szCs w:val="24"/>
        </w:rPr>
        <w:t>[module]=</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 [bias=true])</w:t>
      </w:r>
      <w:r>
        <w:rPr>
          <w:rFonts w:ascii="Times New Roman" w:hAnsi="Times New Roman" w:cs="Times New Roman"/>
          <w:sz w:val="24"/>
          <w:szCs w:val="24"/>
        </w:rPr>
        <w:t>实现。其中</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w:t>
      </w:r>
      <w:proofErr w:type="gramStart"/>
      <w:r>
        <w:rPr>
          <w:rFonts w:ascii="Times New Roman" w:hAnsi="Times New Roman" w:cs="Times New Roman"/>
          <w:sz w:val="24"/>
          <w:szCs w:val="24"/>
        </w:rPr>
        <w:t>add(</w:t>
      </w:r>
      <w:proofErr w:type="spellStart"/>
      <w:proofErr w:type="gramEnd"/>
      <w:r>
        <w:rPr>
          <w:rFonts w:ascii="Times New Roman" w:hAnsi="Times New Roman" w:cs="Times New Roman"/>
          <w:sz w:val="24"/>
          <w:szCs w:val="24"/>
        </w:rPr>
        <w:t>nn</w:t>
      </w:r>
      <w:proofErr w:type="spellEnd"/>
      <w:r>
        <w:rPr>
          <w:rFonts w:ascii="Times New Roman" w:hAnsi="Times New Roman" w:cs="Times New Roman"/>
          <w:sz w:val="24"/>
          <w:szCs w:val="24"/>
        </w:rPr>
        <w:t>.[layer]([</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w:t>
      </w:r>
      <w:r>
        <w:rPr>
          <w:rFonts w:ascii="Times New Roman" w:hAnsi="Times New Roman" w:cs="Times New Roman"/>
          <w:sz w:val="24"/>
          <w:szCs w:val="24"/>
        </w:rPr>
        <w:t>实</w:t>
      </w:r>
      <w:r>
        <w:rPr>
          <w:rFonts w:ascii="Times New Roman" w:hAnsi="Times New Roman" w:cs="Times New Roman"/>
          <w:sz w:val="24"/>
          <w:szCs w:val="24"/>
        </w:rPr>
        <w:lastRenderedPageBreak/>
        <w:t>现。</w:t>
      </w:r>
    </w:p>
    <w:p w14:paraId="6EB76203"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logsoftmax</w:t>
      </w:r>
      <w:proofErr w:type="spellEnd"/>
      <w:r>
        <w:rPr>
          <w:rFonts w:ascii="Times New Roman" w:hAnsi="Times New Roman" w:cs="Times New Roman"/>
          <w:sz w:val="24"/>
          <w:szCs w:val="24"/>
        </w:rPr>
        <w:t>等。</w:t>
      </w:r>
    </w:p>
    <w:p w14:paraId="0C37F6BE" w14:textId="77777777" w:rsidR="008A2244" w:rsidRDefault="00924E7D">
      <w:pPr>
        <w:pStyle w:val="3"/>
        <w:ind w:left="0" w:firstLine="0"/>
        <w:rPr>
          <w:sz w:val="28"/>
        </w:rPr>
      </w:pPr>
      <w:bookmarkStart w:id="118" w:name="_Toc481013922"/>
      <w:bookmarkStart w:id="119" w:name="_Toc478709578"/>
      <w:r>
        <w:rPr>
          <w:sz w:val="28"/>
        </w:rPr>
        <w:t>训练网络</w:t>
      </w:r>
      <w:bookmarkEnd w:id="118"/>
      <w:bookmarkEnd w:id="119"/>
    </w:p>
    <w:p w14:paraId="5A018EFE"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08D79A6A"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proofErr w:type="spellStart"/>
      <w:r>
        <w:rPr>
          <w:rFonts w:ascii="Times New Roman" w:hAnsi="Times New Roman" w:cs="Times New Roman"/>
          <w:sz w:val="24"/>
          <w:szCs w:val="24"/>
        </w:rPr>
        <w:t>MSECriterion</w:t>
      </w:r>
      <w:proofErr w:type="spellEnd"/>
      <w:r>
        <w:rPr>
          <w:rFonts w:ascii="Times New Roman" w:hAnsi="Times New Roman" w:cs="Times New Roman"/>
          <w:sz w:val="24"/>
          <w:szCs w:val="24"/>
        </w:rPr>
        <w:t>用于计算回归问题的损失，</w:t>
      </w:r>
      <w:proofErr w:type="spellStart"/>
      <w:r>
        <w:rPr>
          <w:rFonts w:ascii="Times New Roman" w:hAnsi="Times New Roman" w:cs="Times New Roman"/>
          <w:sz w:val="24"/>
          <w:szCs w:val="24"/>
        </w:rPr>
        <w:t>ClassNLLCriterion</w:t>
      </w:r>
      <w:proofErr w:type="spellEnd"/>
      <w:r>
        <w:rPr>
          <w:rFonts w:ascii="Times New Roman" w:hAnsi="Times New Roman" w:cs="Times New Roman"/>
          <w:sz w:val="24"/>
          <w:szCs w:val="24"/>
        </w:rPr>
        <w:t>用于计算分类问题的损失。通过</w:t>
      </w:r>
      <w:r>
        <w:rPr>
          <w:rFonts w:ascii="Times New Roman" w:hAnsi="Times New Roman" w:cs="Times New Roman"/>
          <w:sz w:val="24"/>
          <w:szCs w:val="24"/>
        </w:rPr>
        <w:t xml:space="preserve">[criterion] = </w:t>
      </w:r>
      <w:proofErr w:type="spellStart"/>
      <w:r>
        <w:rPr>
          <w:rFonts w:ascii="Times New Roman" w:hAnsi="Times New Roman" w:cs="Times New Roman"/>
          <w:sz w:val="24"/>
          <w:szCs w:val="24"/>
        </w:rPr>
        <w:t>nn.MSECriterion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524B9CD0" w14:textId="77777777" w:rsidR="008A2244" w:rsidRDefault="00924E7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w:t>
      </w:r>
      <w:proofErr w:type="spellStart"/>
      <w:r>
        <w:rPr>
          <w:rFonts w:ascii="Times New Roman" w:hAnsi="Times New Roman" w:cs="Times New Roman"/>
          <w:sz w:val="24"/>
          <w:szCs w:val="24"/>
        </w:rPr>
        <w:t>StochasticGradient</w:t>
      </w:r>
      <w:proofErr w:type="spellEnd"/>
      <w:r>
        <w:rPr>
          <w:rFonts w:ascii="Times New Roman" w:hAnsi="Times New Roman" w:cs="Times New Roman"/>
          <w:sz w:val="24"/>
          <w:szCs w:val="24"/>
        </w:rPr>
        <w:t xml:space="preserve"> (module, criterion)</w:t>
      </w:r>
      <w:r>
        <w:rPr>
          <w:rFonts w:ascii="Times New Roman" w:hAnsi="Times New Roman" w:cs="Times New Roman"/>
          <w:sz w:val="24"/>
          <w:szCs w:val="24"/>
        </w:rPr>
        <w:t>实现。</w:t>
      </w:r>
    </w:p>
    <w:p w14:paraId="39CBBC44" w14:textId="77777777" w:rsidR="008A2244" w:rsidRDefault="00924E7D">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proofErr w:type="spellStart"/>
      <w:r>
        <w:rPr>
          <w:rFonts w:ascii="Times New Roman" w:hAnsi="Times New Roman" w:cs="Times New Roman"/>
          <w:sz w:val="24"/>
          <w:szCs w:val="24"/>
        </w:rPr>
        <w:t>trainer:train</w:t>
      </w:r>
      <w:proofErr w:type="spellEnd"/>
      <w:r>
        <w:rPr>
          <w:rFonts w:ascii="Times New Roman" w:hAnsi="Times New Roman" w:cs="Times New Roman"/>
          <w:sz w:val="24"/>
          <w:szCs w:val="24"/>
        </w:rPr>
        <w:t>(dataset)</w:t>
      </w:r>
      <w:r>
        <w:rPr>
          <w:rFonts w:ascii="Times New Roman" w:hAnsi="Times New Roman" w:cs="Times New Roman"/>
          <w:sz w:val="24"/>
          <w:szCs w:val="24"/>
        </w:rPr>
        <w:t>实现。</w:t>
      </w:r>
    </w:p>
    <w:p w14:paraId="58025B56" w14:textId="77777777" w:rsidR="008A2244" w:rsidRDefault="00924E7D">
      <w:pPr>
        <w:pStyle w:val="3"/>
        <w:ind w:left="0" w:firstLine="0"/>
        <w:rPr>
          <w:sz w:val="28"/>
        </w:rPr>
      </w:pPr>
      <w:bookmarkStart w:id="120" w:name="_Toc481013923"/>
      <w:bookmarkStart w:id="121" w:name="_Toc478709579"/>
      <w:r>
        <w:rPr>
          <w:sz w:val="28"/>
        </w:rPr>
        <w:t>测试网络</w:t>
      </w:r>
      <w:bookmarkEnd w:id="120"/>
      <w:bookmarkEnd w:id="121"/>
    </w:p>
    <w:p w14:paraId="6D76DBE3" w14:textId="77777777" w:rsidR="008A2244" w:rsidRDefault="00924E7D">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Pr>
          <w:rFonts w:ascii="Times New Roman" w:hAnsi="Times New Roman" w:cs="Times New Roman"/>
          <w:sz w:val="24"/>
          <w:szCs w:val="24"/>
        </w:rPr>
        <w:t>来实现，其中</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是测试数据集。</w:t>
      </w:r>
    </w:p>
    <w:p w14:paraId="03DE9804"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22" w:name="_Toc478709580"/>
      <w:bookmarkStart w:id="123" w:name="_Toc481013924"/>
      <w:r>
        <w:rPr>
          <w:rFonts w:ascii="Times New Roman" w:hAnsi="Times New Roman" w:cs="Times New Roman"/>
          <w:kern w:val="0"/>
          <w:sz w:val="36"/>
        </w:rPr>
        <w:t>RUCM</w:t>
      </w:r>
      <w:r>
        <w:rPr>
          <w:rFonts w:ascii="Times New Roman" w:hAnsi="Times New Roman" w:cs="Times New Roman"/>
          <w:kern w:val="0"/>
          <w:sz w:val="36"/>
        </w:rPr>
        <w:t>模型</w:t>
      </w:r>
      <w:bookmarkEnd w:id="122"/>
      <w:bookmarkEnd w:id="123"/>
    </w:p>
    <w:p w14:paraId="0D7A915F"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即限制性用例建模。它的目标是：</w:t>
      </w:r>
    </w:p>
    <w:p w14:paraId="32279AAA"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4654B9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2D11C5E9"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1DE23E42"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0B7B2FD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0FE5FD22" w14:textId="77777777" w:rsidR="008A2244" w:rsidRDefault="00924E7D">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w:t>
      </w:r>
      <w:del w:id="124" w:author="liuchao" w:date="2017-05-01T17:49:00Z">
        <w:r w:rsidDel="008C5EED">
          <w:rPr>
            <w:rFonts w:ascii="Times New Roman" w:hAnsi="Times New Roman" w:cs="Times New Roman" w:hint="eastAsia"/>
            <w:sz w:val="24"/>
            <w:szCs w:val="24"/>
          </w:rPr>
          <w:delText>标</w:delText>
        </w:r>
      </w:del>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中的用例。</w:t>
      </w:r>
    </w:p>
    <w:p w14:paraId="052CA82B" w14:textId="77777777" w:rsidR="008A2244" w:rsidRDefault="00924E7D">
      <w:pPr>
        <w:pStyle w:val="3"/>
        <w:ind w:left="0" w:firstLine="0"/>
        <w:rPr>
          <w:sz w:val="28"/>
        </w:rPr>
      </w:pPr>
      <w:bookmarkStart w:id="125" w:name="_Toc478709581"/>
      <w:bookmarkStart w:id="126" w:name="_Toc481013925"/>
      <w:commentRangeStart w:id="127"/>
      <w:r>
        <w:rPr>
          <w:rFonts w:hint="eastAsia"/>
          <w:sz w:val="28"/>
        </w:rPr>
        <w:lastRenderedPageBreak/>
        <w:t>文件读取</w:t>
      </w:r>
      <w:r>
        <w:rPr>
          <w:sz w:val="28"/>
        </w:rPr>
        <w:t>数据</w:t>
      </w:r>
      <w:bookmarkEnd w:id="125"/>
      <w:bookmarkEnd w:id="126"/>
      <w:commentRangeEnd w:id="127"/>
      <w:r w:rsidR="008C5EED">
        <w:rPr>
          <w:rStyle w:val="a9"/>
          <w:b w:val="0"/>
          <w:bCs w:val="0"/>
        </w:rPr>
        <w:commentReference w:id="127"/>
      </w:r>
    </w:p>
    <w:p w14:paraId="1D3C308C"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5F59349F" wp14:editId="7C449BCA">
            <wp:extent cx="5269865" cy="4028440"/>
            <wp:effectExtent l="0" t="0" r="6985" b="10160"/>
            <wp:docPr id="3" name="图片 3" descr="[0%$47E{TYESFNPGP3SP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7E{TYESFNPGP3SPOFA"/>
                    <pic:cNvPicPr>
                      <a:picLocks noChangeAspect="1"/>
                    </pic:cNvPicPr>
                  </pic:nvPicPr>
                  <pic:blipFill>
                    <a:blip r:embed="rId21"/>
                    <a:stretch>
                      <a:fillRect/>
                    </a:stretch>
                  </pic:blipFill>
                  <pic:spPr>
                    <a:xfrm>
                      <a:off x="0" y="0"/>
                      <a:ext cx="5269865" cy="4028440"/>
                    </a:xfrm>
                    <a:prstGeom prst="rect">
                      <a:avLst/>
                    </a:prstGeom>
                  </pic:spPr>
                </pic:pic>
              </a:graphicData>
            </a:graphic>
          </wp:inline>
        </w:drawing>
      </w:r>
    </w:p>
    <w:p w14:paraId="291F23CE"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6F198107" wp14:editId="4077D211">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22"/>
                    <a:stretch>
                      <a:fillRect/>
                    </a:stretch>
                  </pic:blipFill>
                  <pic:spPr>
                    <a:xfrm>
                      <a:off x="0" y="0"/>
                      <a:ext cx="5268595" cy="2430780"/>
                    </a:xfrm>
                    <a:prstGeom prst="rect">
                      <a:avLst/>
                    </a:prstGeom>
                  </pic:spPr>
                </pic:pic>
              </a:graphicData>
            </a:graphic>
          </wp:inline>
        </w:drawing>
      </w:r>
    </w:p>
    <w:p w14:paraId="2AAD717A" w14:textId="4DFD1F5F" w:rsidR="008A2244" w:rsidRDefault="00924E7D">
      <w:pPr>
        <w:pStyle w:val="a3"/>
        <w:jc w:val="center"/>
      </w:pPr>
      <w:commentRangeStart w:id="128"/>
      <w:r>
        <w:rPr>
          <w:rFonts w:hint="eastAsia"/>
        </w:rPr>
        <w:t>图</w:t>
      </w:r>
      <w:del w:id="129" w:author="liuchao" w:date="2017-05-01T17:54:00Z">
        <w:r w:rsidDel="008C5EED">
          <w:rPr>
            <w:rFonts w:hint="eastAsia"/>
          </w:rPr>
          <w:delText>表</w:delText>
        </w:r>
        <w:r w:rsidDel="008C5EED">
          <w:rPr>
            <w:rFonts w:hint="eastAsia"/>
          </w:rPr>
          <w:delText xml:space="preserve"> </w:delText>
        </w:r>
      </w:del>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7</w:t>
      </w:r>
      <w:r>
        <w:t xml:space="preserve"> </w:t>
      </w:r>
      <w:r>
        <w:rPr>
          <w:rFonts w:hint="eastAsia"/>
        </w:rPr>
        <w:t>文件读取数据</w:t>
      </w:r>
      <w:r>
        <w:rPr>
          <w:rFonts w:hint="eastAsia"/>
        </w:rPr>
        <w:t>RUCM</w:t>
      </w:r>
      <w:commentRangeEnd w:id="128"/>
      <w:r w:rsidR="008C5EED">
        <w:rPr>
          <w:rStyle w:val="a9"/>
          <w:rFonts w:asciiTheme="minorHAnsi" w:eastAsiaTheme="minorEastAsia" w:hAnsiTheme="minorHAnsi" w:cstheme="minorBidi"/>
        </w:rPr>
        <w:commentReference w:id="128"/>
      </w:r>
    </w:p>
    <w:p w14:paraId="5AE70E6A"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高级用户）选择从文件读取数据，先导入</w:t>
      </w:r>
      <w:r>
        <w:rPr>
          <w:rFonts w:ascii="Times New Roman" w:hAnsi="Times New Roman" w:cs="Times New Roman" w:hint="eastAsia"/>
          <w:sz w:val="24"/>
          <w:szCs w:val="24"/>
        </w:rPr>
        <w:t>paths</w:t>
      </w:r>
      <w:r>
        <w:rPr>
          <w:rFonts w:ascii="Times New Roman" w:hAnsi="Times New Roman" w:cs="Times New Roman" w:hint="eastAsia"/>
          <w:sz w:val="24"/>
          <w:szCs w:val="24"/>
        </w:rPr>
        <w:t>包，然后输入导入命令和文件路径，</w:t>
      </w:r>
      <w:r>
        <w:rPr>
          <w:rFonts w:ascii="Times New Roman" w:hAnsi="Times New Roman" w:cs="Times New Roman" w:hint="eastAsia"/>
          <w:sz w:val="24"/>
          <w:szCs w:val="24"/>
        </w:rPr>
        <w:t>Torch</w:t>
      </w:r>
      <w:r>
        <w:rPr>
          <w:rFonts w:ascii="Times New Roman" w:hAnsi="Times New Roman" w:cs="Times New Roman" w:hint="eastAsia"/>
          <w:sz w:val="24"/>
          <w:szCs w:val="24"/>
        </w:rPr>
        <w:t>平台会先验证输入命令是否合法，接着验证文件路径是否合法；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令和文件路径都合法，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平台会将数据加载到内存中，用户再对输入的数据进行预处理。当</w:t>
      </w:r>
      <w:r>
        <w:rPr>
          <w:rFonts w:ascii="Times New Roman" w:hAnsi="Times New Roman" w:cs="Times New Roman" w:hint="eastAsia"/>
          <w:sz w:val="24"/>
          <w:szCs w:val="24"/>
        </w:rPr>
        <w:t>Torch 7</w:t>
      </w:r>
      <w:r>
        <w:rPr>
          <w:rFonts w:ascii="Times New Roman" w:hAnsi="Times New Roman" w:cs="Times New Roman" w:hint="eastAsia"/>
          <w:sz w:val="24"/>
          <w:szCs w:val="24"/>
        </w:rPr>
        <w:t>用户（包</w:t>
      </w:r>
      <w:r>
        <w:rPr>
          <w:rFonts w:ascii="Times New Roman" w:hAnsi="Times New Roman" w:cs="Times New Roman" w:hint="eastAsia"/>
          <w:sz w:val="24"/>
          <w:szCs w:val="24"/>
        </w:rPr>
        <w:lastRenderedPageBreak/>
        <w:t>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6D20E214" w14:textId="77777777" w:rsidR="008A2244" w:rsidRDefault="00924E7D">
      <w:pPr>
        <w:pStyle w:val="3"/>
        <w:ind w:left="0" w:firstLine="0"/>
        <w:rPr>
          <w:sz w:val="28"/>
        </w:rPr>
      </w:pPr>
      <w:bookmarkStart w:id="130" w:name="_Toc481013926"/>
      <w:bookmarkStart w:id="131" w:name="_Toc478709582"/>
      <w:r>
        <w:rPr>
          <w:rFonts w:hint="eastAsia"/>
          <w:sz w:val="28"/>
        </w:rPr>
        <w:t>导入工具包</w:t>
      </w:r>
      <w:bookmarkEnd w:id="130"/>
      <w:bookmarkEnd w:id="131"/>
    </w:p>
    <w:p w14:paraId="218E16D9" w14:textId="77777777" w:rsidR="008A2244" w:rsidRDefault="00924E7D">
      <w:pPr>
        <w:keepNext/>
      </w:pPr>
      <w:r>
        <w:rPr>
          <w:rFonts w:hint="eastAsia"/>
          <w:noProof/>
        </w:rPr>
        <w:drawing>
          <wp:inline distT="0" distB="0" distL="114300" distR="114300" wp14:anchorId="4FC2BF00" wp14:editId="7D264142">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23"/>
                    <a:stretch>
                      <a:fillRect/>
                    </a:stretch>
                  </pic:blipFill>
                  <pic:spPr>
                    <a:xfrm>
                      <a:off x="0" y="0"/>
                      <a:ext cx="5270500" cy="3650615"/>
                    </a:xfrm>
                    <a:prstGeom prst="rect">
                      <a:avLst/>
                    </a:prstGeom>
                  </pic:spPr>
                </pic:pic>
              </a:graphicData>
            </a:graphic>
          </wp:inline>
        </w:drawing>
      </w:r>
    </w:p>
    <w:p w14:paraId="630F46CA" w14:textId="77777777" w:rsidR="008A2244" w:rsidRDefault="00924E7D">
      <w:pPr>
        <w:keepNext/>
      </w:pPr>
      <w:r>
        <w:rPr>
          <w:rFonts w:hint="eastAsia"/>
          <w:noProof/>
        </w:rPr>
        <w:drawing>
          <wp:inline distT="0" distB="0" distL="114300" distR="114300" wp14:anchorId="3FA26E26" wp14:editId="5568744E">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24"/>
                    <a:stretch>
                      <a:fillRect/>
                    </a:stretch>
                  </pic:blipFill>
                  <pic:spPr>
                    <a:xfrm>
                      <a:off x="0" y="0"/>
                      <a:ext cx="5269230" cy="2420620"/>
                    </a:xfrm>
                    <a:prstGeom prst="rect">
                      <a:avLst/>
                    </a:prstGeom>
                  </pic:spPr>
                </pic:pic>
              </a:graphicData>
            </a:graphic>
          </wp:inline>
        </w:drawing>
      </w:r>
    </w:p>
    <w:p w14:paraId="5C1BA9EB" w14:textId="77777777" w:rsidR="008A2244" w:rsidRDefault="00924E7D">
      <w:pPr>
        <w:pStyle w:val="a3"/>
        <w:jc w:val="center"/>
      </w:pPr>
      <w:commentRangeStart w:id="132"/>
      <w:r>
        <w:rPr>
          <w:rFonts w:hint="eastAsia"/>
        </w:rPr>
        <w:t>图</w:t>
      </w:r>
      <w:del w:id="133" w:author="liuchao" w:date="2017-05-01T17:56:00Z">
        <w:r w:rsidDel="008C5EED">
          <w:rPr>
            <w:rFonts w:hint="eastAsia"/>
          </w:rPr>
          <w:delText>表</w:delText>
        </w:r>
      </w:del>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8</w:t>
      </w:r>
      <w:r>
        <w:t xml:space="preserve"> </w:t>
      </w:r>
      <w:r>
        <w:rPr>
          <w:rFonts w:hint="eastAsia"/>
        </w:rPr>
        <w:t>导入工具包</w:t>
      </w:r>
      <w:r>
        <w:rPr>
          <w:rFonts w:hint="eastAsia"/>
        </w:rPr>
        <w:t>RUCM</w:t>
      </w:r>
      <w:commentRangeEnd w:id="132"/>
      <w:r w:rsidR="008C5EED">
        <w:rPr>
          <w:rStyle w:val="a9"/>
          <w:rFonts w:asciiTheme="minorHAnsi" w:eastAsiaTheme="minorEastAsia" w:hAnsiTheme="minorHAnsi" w:cstheme="minorBidi"/>
        </w:rPr>
        <w:commentReference w:id="132"/>
      </w:r>
    </w:p>
    <w:p w14:paraId="2C5283D9"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高级用户）需要工具包搭建神经网络时，可以从</w:t>
      </w:r>
      <w:r>
        <w:rPr>
          <w:rFonts w:ascii="Times New Roman" w:hAnsi="Times New Roman" w:cs="Times New Roman" w:hint="eastAsia"/>
          <w:sz w:val="24"/>
          <w:szCs w:val="24"/>
        </w:rPr>
        <w:t>Torch</w:t>
      </w:r>
      <w:r>
        <w:rPr>
          <w:rFonts w:ascii="Times New Roman" w:hAnsi="Times New Roman" w:cs="Times New Roman" w:hint="eastAsia"/>
          <w:sz w:val="24"/>
          <w:szCs w:val="24"/>
        </w:rPr>
        <w:t>平台的工具包库中引入想要的工具包；每次输入命令，</w:t>
      </w:r>
      <w:r>
        <w:rPr>
          <w:rFonts w:ascii="Times New Roman" w:hAnsi="Times New Roman" w:cs="Times New Roman" w:hint="eastAsia"/>
          <w:sz w:val="24"/>
          <w:szCs w:val="24"/>
        </w:rPr>
        <w:lastRenderedPageBreak/>
        <w:t>Torch</w:t>
      </w:r>
      <w:r>
        <w:rPr>
          <w:rFonts w:ascii="Times New Roman" w:hAnsi="Times New Roman" w:cs="Times New Roman" w:hint="eastAsia"/>
          <w:sz w:val="24"/>
          <w:szCs w:val="24"/>
        </w:rPr>
        <w:t>平台会验证命令是否合法，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498EFC0" w14:textId="77777777" w:rsidR="008A2244" w:rsidRDefault="00924E7D">
      <w:pPr>
        <w:pStyle w:val="3"/>
        <w:ind w:left="0" w:firstLine="0"/>
        <w:rPr>
          <w:sz w:val="28"/>
        </w:rPr>
      </w:pPr>
      <w:bookmarkStart w:id="134" w:name="_Toc481013927"/>
      <w:r>
        <w:rPr>
          <w:rFonts w:hint="eastAsia"/>
          <w:sz w:val="28"/>
        </w:rPr>
        <w:t>搭建</w:t>
      </w:r>
      <w:r>
        <w:rPr>
          <w:rFonts w:hint="eastAsia"/>
          <w:sz w:val="28"/>
        </w:rPr>
        <w:t>BP</w:t>
      </w:r>
      <w:r>
        <w:rPr>
          <w:rFonts w:hint="eastAsia"/>
          <w:sz w:val="28"/>
        </w:rPr>
        <w:t>神经网络</w:t>
      </w:r>
      <w:bookmarkEnd w:id="134"/>
    </w:p>
    <w:p w14:paraId="2A328360" w14:textId="77777777" w:rsidR="008A2244" w:rsidRDefault="00924E7D">
      <w:pPr>
        <w:keepNext/>
      </w:pPr>
      <w:r>
        <w:rPr>
          <w:rFonts w:hint="eastAsia"/>
          <w:noProof/>
        </w:rPr>
        <w:drawing>
          <wp:inline distT="0" distB="0" distL="114300" distR="114300" wp14:anchorId="2342BFA3" wp14:editId="52BE87E3">
            <wp:extent cx="5269230" cy="4015105"/>
            <wp:effectExtent l="0" t="0" r="7620" b="4445"/>
            <wp:docPr id="41" name="图片 41" descr="QQ图片2017042221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70422210014"/>
                    <pic:cNvPicPr>
                      <a:picLocks noChangeAspect="1"/>
                    </pic:cNvPicPr>
                  </pic:nvPicPr>
                  <pic:blipFill>
                    <a:blip r:embed="rId25"/>
                    <a:stretch>
                      <a:fillRect/>
                    </a:stretch>
                  </pic:blipFill>
                  <pic:spPr>
                    <a:xfrm>
                      <a:off x="0" y="0"/>
                      <a:ext cx="5269230" cy="4015105"/>
                    </a:xfrm>
                    <a:prstGeom prst="rect">
                      <a:avLst/>
                    </a:prstGeom>
                  </pic:spPr>
                </pic:pic>
              </a:graphicData>
            </a:graphic>
          </wp:inline>
        </w:drawing>
      </w:r>
    </w:p>
    <w:p w14:paraId="6EE6BFA1" w14:textId="77777777" w:rsidR="008A2244" w:rsidRDefault="00924E7D">
      <w:pPr>
        <w:keepNext/>
      </w:pPr>
      <w:r>
        <w:rPr>
          <w:rFonts w:hint="eastAsia"/>
          <w:noProof/>
        </w:rPr>
        <w:drawing>
          <wp:inline distT="0" distB="0" distL="114300" distR="114300" wp14:anchorId="726FE7BA" wp14:editId="4A19C9B9">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6"/>
                    <a:stretch>
                      <a:fillRect/>
                    </a:stretch>
                  </pic:blipFill>
                  <pic:spPr>
                    <a:xfrm>
                      <a:off x="0" y="0"/>
                      <a:ext cx="5269230" cy="1696085"/>
                    </a:xfrm>
                    <a:prstGeom prst="rect">
                      <a:avLst/>
                    </a:prstGeom>
                  </pic:spPr>
                </pic:pic>
              </a:graphicData>
            </a:graphic>
          </wp:inline>
        </w:drawing>
      </w:r>
    </w:p>
    <w:p w14:paraId="255287D0" w14:textId="77777777" w:rsidR="008A2244" w:rsidRDefault="00924E7D">
      <w:pPr>
        <w:pStyle w:val="a3"/>
        <w:jc w:val="center"/>
      </w:pPr>
      <w:commentRangeStart w:id="135"/>
      <w:r>
        <w:rPr>
          <w:rFonts w:hint="eastAsia"/>
        </w:rPr>
        <w:t>图</w:t>
      </w:r>
      <w:del w:id="136" w:author="liuchao" w:date="2017-05-01T17:57:00Z">
        <w:r w:rsidDel="008C5EED">
          <w:rPr>
            <w:rFonts w:hint="eastAsia"/>
          </w:rPr>
          <w:delText>表</w:delText>
        </w:r>
      </w:del>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9</w:t>
      </w:r>
      <w:r>
        <w:t xml:space="preserve"> </w:t>
      </w:r>
      <w:r>
        <w:rPr>
          <w:rFonts w:hint="eastAsia"/>
        </w:rPr>
        <w:t>搭建</w:t>
      </w:r>
      <w:r>
        <w:rPr>
          <w:rFonts w:hint="eastAsia"/>
        </w:rPr>
        <w:t>BP</w:t>
      </w:r>
      <w:r>
        <w:rPr>
          <w:rFonts w:hint="eastAsia"/>
        </w:rPr>
        <w:t>神经网络</w:t>
      </w:r>
      <w:r>
        <w:rPr>
          <w:rFonts w:hint="eastAsia"/>
        </w:rPr>
        <w:t>RUCM</w:t>
      </w:r>
      <w:commentRangeEnd w:id="135"/>
      <w:r w:rsidR="008C5EED">
        <w:rPr>
          <w:rStyle w:val="a9"/>
          <w:rFonts w:asciiTheme="minorHAnsi" w:eastAsiaTheme="minorEastAsia" w:hAnsiTheme="minorHAnsi" w:cstheme="minorBidi"/>
        </w:rPr>
        <w:commentReference w:id="135"/>
      </w:r>
    </w:p>
    <w:p w14:paraId="6A310802"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初学者搭建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神经网络，要先建立容器，接着在容器中添加线性层；每次输入命令，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w:t>
      </w:r>
      <w:r>
        <w:rPr>
          <w:rFonts w:ascii="Times New Roman" w:hAnsi="Times New Roman" w:cs="Times New Roman" w:hint="eastAsia"/>
          <w:sz w:val="24"/>
          <w:szCs w:val="24"/>
        </w:rPr>
        <w:lastRenderedPageBreak/>
        <w:t>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初学者在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60D1F92" w14:textId="77777777" w:rsidR="008A2244" w:rsidRDefault="00924E7D">
      <w:pPr>
        <w:pStyle w:val="3"/>
        <w:ind w:left="0" w:firstLine="0"/>
        <w:rPr>
          <w:sz w:val="28"/>
        </w:rPr>
      </w:pPr>
      <w:bookmarkStart w:id="137" w:name="_Toc481013928"/>
      <w:r>
        <w:rPr>
          <w:rFonts w:hint="eastAsia"/>
          <w:sz w:val="28"/>
        </w:rPr>
        <w:t>搭建卷积神经网络</w:t>
      </w:r>
      <w:bookmarkEnd w:id="137"/>
    </w:p>
    <w:p w14:paraId="708124FD" w14:textId="77777777" w:rsidR="008A2244" w:rsidRDefault="00924E7D">
      <w:r>
        <w:rPr>
          <w:rFonts w:hint="eastAsia"/>
          <w:noProof/>
        </w:rPr>
        <w:drawing>
          <wp:inline distT="0" distB="0" distL="114300" distR="114300" wp14:anchorId="5A5CA17C" wp14:editId="2EAC05BD">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7"/>
                    <a:stretch>
                      <a:fillRect/>
                    </a:stretch>
                  </pic:blipFill>
                  <pic:spPr>
                    <a:xfrm>
                      <a:off x="0" y="0"/>
                      <a:ext cx="5268595" cy="4231005"/>
                    </a:xfrm>
                    <a:prstGeom prst="rect">
                      <a:avLst/>
                    </a:prstGeom>
                  </pic:spPr>
                </pic:pic>
              </a:graphicData>
            </a:graphic>
          </wp:inline>
        </w:drawing>
      </w:r>
    </w:p>
    <w:p w14:paraId="2574EEFB" w14:textId="77777777" w:rsidR="008A2244" w:rsidRDefault="00924E7D">
      <w:r>
        <w:rPr>
          <w:rFonts w:hint="eastAsia"/>
          <w:noProof/>
        </w:rPr>
        <w:drawing>
          <wp:inline distT="0" distB="0" distL="114300" distR="114300" wp14:anchorId="1864E886" wp14:editId="72390D61">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8"/>
                    <a:stretch>
                      <a:fillRect/>
                    </a:stretch>
                  </pic:blipFill>
                  <pic:spPr>
                    <a:xfrm>
                      <a:off x="0" y="0"/>
                      <a:ext cx="5269230" cy="2432050"/>
                    </a:xfrm>
                    <a:prstGeom prst="rect">
                      <a:avLst/>
                    </a:prstGeom>
                  </pic:spPr>
                </pic:pic>
              </a:graphicData>
            </a:graphic>
          </wp:inline>
        </w:drawing>
      </w:r>
    </w:p>
    <w:p w14:paraId="1200CA69" w14:textId="77777777" w:rsidR="008A2244" w:rsidRDefault="00924E7D">
      <w:pPr>
        <w:pStyle w:val="a3"/>
        <w:jc w:val="center"/>
      </w:pPr>
      <w:bookmarkStart w:id="138" w:name="_Toc478709584"/>
      <w:commentRangeStart w:id="139"/>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10</w:t>
      </w:r>
      <w:r>
        <w:t xml:space="preserve"> </w:t>
      </w:r>
      <w:r>
        <w:rPr>
          <w:rFonts w:hint="eastAsia"/>
        </w:rPr>
        <w:t>搭建卷积神经网络</w:t>
      </w:r>
      <w:r>
        <w:rPr>
          <w:rFonts w:hint="eastAsia"/>
        </w:rPr>
        <w:t>RUCM</w:t>
      </w:r>
      <w:commentRangeEnd w:id="139"/>
      <w:r w:rsidR="008C5EED">
        <w:rPr>
          <w:rStyle w:val="a9"/>
          <w:rFonts w:asciiTheme="minorHAnsi" w:eastAsiaTheme="minorEastAsia" w:hAnsiTheme="minorHAnsi" w:cstheme="minorBidi"/>
        </w:rPr>
        <w:commentReference w:id="139"/>
      </w:r>
    </w:p>
    <w:p w14:paraId="4361CC9A" w14:textId="77777777" w:rsidR="008A2244" w:rsidRDefault="00924E7D">
      <w:pPr>
        <w:spacing w:line="360" w:lineRule="auto"/>
        <w:ind w:firstLineChars="200" w:firstLine="480"/>
      </w:pPr>
      <w:r>
        <w:rPr>
          <w:rFonts w:ascii="Times New Roman" w:hAnsi="Times New Roman" w:cs="Times New Roman" w:hint="eastAsia"/>
          <w:sz w:val="24"/>
          <w:szCs w:val="24"/>
        </w:rPr>
        <w:lastRenderedPageBreak/>
        <w:t>Torch 7</w:t>
      </w:r>
      <w:r>
        <w:rPr>
          <w:rFonts w:ascii="Times New Roman" w:hAnsi="Times New Roman" w:cs="Times New Roman" w:hint="eastAsia"/>
          <w:sz w:val="24"/>
          <w:szCs w:val="24"/>
        </w:rPr>
        <w:t>高级用户搭建卷积神经网络，要先建立容器，接着在容器中添加卷积层和全连接层，并建立激励函数；每次输入命令，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19F2FB1A" w14:textId="77777777" w:rsidR="008A2244" w:rsidRDefault="00924E7D">
      <w:pPr>
        <w:pStyle w:val="3"/>
        <w:ind w:left="0" w:firstLine="0"/>
        <w:rPr>
          <w:sz w:val="28"/>
        </w:rPr>
      </w:pPr>
      <w:bookmarkStart w:id="140" w:name="_Toc481013929"/>
      <w:r>
        <w:rPr>
          <w:rFonts w:hint="eastAsia"/>
          <w:sz w:val="28"/>
        </w:rPr>
        <w:t>训练</w:t>
      </w:r>
      <w:bookmarkEnd w:id="138"/>
      <w:r>
        <w:rPr>
          <w:rFonts w:hint="eastAsia"/>
          <w:sz w:val="28"/>
        </w:rPr>
        <w:t>网络</w:t>
      </w:r>
      <w:bookmarkEnd w:id="140"/>
    </w:p>
    <w:p w14:paraId="1997CF0B"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11C344FE" wp14:editId="0B3A7667">
            <wp:extent cx="5269230" cy="3841115"/>
            <wp:effectExtent l="0" t="0" r="7620" b="6985"/>
            <wp:docPr id="26" name="图片 26"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训练网络1"/>
                    <pic:cNvPicPr>
                      <a:picLocks noChangeAspect="1"/>
                    </pic:cNvPicPr>
                  </pic:nvPicPr>
                  <pic:blipFill>
                    <a:blip r:embed="rId29"/>
                    <a:stretch>
                      <a:fillRect/>
                    </a:stretch>
                  </pic:blipFill>
                  <pic:spPr>
                    <a:xfrm>
                      <a:off x="0" y="0"/>
                      <a:ext cx="5269230" cy="3841115"/>
                    </a:xfrm>
                    <a:prstGeom prst="rect">
                      <a:avLst/>
                    </a:prstGeom>
                  </pic:spPr>
                </pic:pic>
              </a:graphicData>
            </a:graphic>
          </wp:inline>
        </w:drawing>
      </w:r>
    </w:p>
    <w:p w14:paraId="6FEE8E1E"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5CDD14C0" wp14:editId="2871E098">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30"/>
                    <a:stretch>
                      <a:fillRect/>
                    </a:stretch>
                  </pic:blipFill>
                  <pic:spPr>
                    <a:xfrm>
                      <a:off x="0" y="0"/>
                      <a:ext cx="5268595" cy="1698625"/>
                    </a:xfrm>
                    <a:prstGeom prst="rect">
                      <a:avLst/>
                    </a:prstGeom>
                  </pic:spPr>
                </pic:pic>
              </a:graphicData>
            </a:graphic>
          </wp:inline>
        </w:drawing>
      </w:r>
    </w:p>
    <w:p w14:paraId="2DCF0CC9" w14:textId="77777777" w:rsidR="008A2244" w:rsidRDefault="00924E7D">
      <w:pPr>
        <w:pStyle w:val="a3"/>
        <w:jc w:val="center"/>
      </w:pPr>
      <w:commentRangeStart w:id="14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11</w:t>
      </w:r>
      <w:r>
        <w:t xml:space="preserve"> </w:t>
      </w:r>
      <w:r>
        <w:t>训练</w:t>
      </w:r>
      <w:r>
        <w:rPr>
          <w:rFonts w:hint="eastAsia"/>
        </w:rPr>
        <w:t>网络</w:t>
      </w:r>
      <w:r>
        <w:rPr>
          <w:rFonts w:hint="eastAsia"/>
        </w:rPr>
        <w:t>RUCM</w:t>
      </w:r>
      <w:commentRangeEnd w:id="141"/>
      <w:r w:rsidR="008C5EED">
        <w:rPr>
          <w:rStyle w:val="a9"/>
          <w:rFonts w:asciiTheme="minorHAnsi" w:eastAsiaTheme="minorEastAsia" w:hAnsiTheme="minorHAnsi" w:cstheme="minorBidi"/>
        </w:rPr>
        <w:commentReference w:id="141"/>
      </w:r>
    </w:p>
    <w:p w14:paraId="7B2A4678" w14:textId="77777777" w:rsidR="008A2244" w:rsidRDefault="00924E7D">
      <w:pPr>
        <w:spacing w:line="360" w:lineRule="auto"/>
        <w:ind w:firstLineChars="200" w:firstLine="480"/>
      </w:pPr>
      <w:r>
        <w:rPr>
          <w:rFonts w:ascii="Times New Roman" w:hAnsi="Times New Roman" w:cs="Times New Roman" w:hint="eastAsia"/>
          <w:sz w:val="24"/>
          <w:szCs w:val="24"/>
        </w:rPr>
        <w:t>神经网络搭建好后，</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w:t>
      </w:r>
      <w:r>
        <w:rPr>
          <w:rFonts w:ascii="Times New Roman" w:hAnsi="Times New Roman" w:cs="Times New Roman" w:hint="eastAsia"/>
          <w:sz w:val="24"/>
          <w:szCs w:val="24"/>
        </w:rPr>
        <w:lastRenderedPageBreak/>
        <w:t>选择训练网络，要输入命令选择训练算法，接着输入命令选择损失函数，每次输入命令，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1FDE666D" w14:textId="77777777" w:rsidR="008A2244" w:rsidRDefault="00924E7D">
      <w:pPr>
        <w:pStyle w:val="3"/>
        <w:ind w:left="0" w:firstLine="0"/>
        <w:rPr>
          <w:sz w:val="28"/>
        </w:rPr>
      </w:pPr>
      <w:bookmarkStart w:id="142" w:name="_Toc478709586"/>
      <w:bookmarkStart w:id="143" w:name="_Toc481013930"/>
      <w:r>
        <w:rPr>
          <w:rFonts w:hint="eastAsia"/>
          <w:sz w:val="28"/>
        </w:rPr>
        <w:t>随机生成数据</w:t>
      </w:r>
      <w:bookmarkEnd w:id="142"/>
      <w:bookmarkEnd w:id="143"/>
    </w:p>
    <w:p w14:paraId="320C2EC0" w14:textId="77777777" w:rsidR="008A2244" w:rsidRDefault="00924E7D">
      <w:pPr>
        <w:keepNext/>
      </w:pPr>
      <w:r>
        <w:rPr>
          <w:rFonts w:hint="eastAsia"/>
          <w:noProof/>
        </w:rPr>
        <w:drawing>
          <wp:inline distT="0" distB="0" distL="114300" distR="114300" wp14:anchorId="33C1EEB4" wp14:editId="31EF2DCF">
            <wp:extent cx="5269230" cy="3500755"/>
            <wp:effectExtent l="0" t="0" r="7620" b="4445"/>
            <wp:docPr id="23" name="图片 23"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随机生成数据1"/>
                    <pic:cNvPicPr>
                      <a:picLocks noChangeAspect="1"/>
                    </pic:cNvPicPr>
                  </pic:nvPicPr>
                  <pic:blipFill>
                    <a:blip r:embed="rId31"/>
                    <a:stretch>
                      <a:fillRect/>
                    </a:stretch>
                  </pic:blipFill>
                  <pic:spPr>
                    <a:xfrm>
                      <a:off x="0" y="0"/>
                      <a:ext cx="5269230" cy="3500755"/>
                    </a:xfrm>
                    <a:prstGeom prst="rect">
                      <a:avLst/>
                    </a:prstGeom>
                  </pic:spPr>
                </pic:pic>
              </a:graphicData>
            </a:graphic>
          </wp:inline>
        </w:drawing>
      </w:r>
    </w:p>
    <w:p w14:paraId="186A5CB6" w14:textId="77777777" w:rsidR="008A2244" w:rsidRDefault="00924E7D">
      <w:pPr>
        <w:keepNext/>
      </w:pPr>
      <w:r>
        <w:rPr>
          <w:rFonts w:hint="eastAsia"/>
          <w:noProof/>
        </w:rPr>
        <w:drawing>
          <wp:inline distT="0" distB="0" distL="114300" distR="114300" wp14:anchorId="3FBD1D70" wp14:editId="551F3737">
            <wp:extent cx="5269865" cy="1677035"/>
            <wp:effectExtent l="0" t="0" r="6985" b="18415"/>
            <wp:docPr id="25" name="图片 25"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随机生成数据2"/>
                    <pic:cNvPicPr>
                      <a:picLocks noChangeAspect="1"/>
                    </pic:cNvPicPr>
                  </pic:nvPicPr>
                  <pic:blipFill>
                    <a:blip r:embed="rId32"/>
                    <a:stretch>
                      <a:fillRect/>
                    </a:stretch>
                  </pic:blipFill>
                  <pic:spPr>
                    <a:xfrm>
                      <a:off x="0" y="0"/>
                      <a:ext cx="5269865" cy="1677035"/>
                    </a:xfrm>
                    <a:prstGeom prst="rect">
                      <a:avLst/>
                    </a:prstGeom>
                  </pic:spPr>
                </pic:pic>
              </a:graphicData>
            </a:graphic>
          </wp:inline>
        </w:drawing>
      </w:r>
    </w:p>
    <w:p w14:paraId="4373673E" w14:textId="77777777" w:rsidR="008A2244" w:rsidRDefault="00924E7D">
      <w:pPr>
        <w:pStyle w:val="a3"/>
        <w:jc w:val="center"/>
      </w:pPr>
      <w:commentRangeStart w:id="14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12</w:t>
      </w:r>
      <w:r>
        <w:t xml:space="preserve"> </w:t>
      </w:r>
      <w:r>
        <w:rPr>
          <w:rFonts w:hint="eastAsia"/>
        </w:rPr>
        <w:t>随机生成数据</w:t>
      </w:r>
      <w:r>
        <w:rPr>
          <w:rFonts w:hint="eastAsia"/>
        </w:rPr>
        <w:t>RUCM</w:t>
      </w:r>
      <w:commentRangeEnd w:id="144"/>
      <w:r w:rsidR="008C5EED">
        <w:rPr>
          <w:rStyle w:val="a9"/>
          <w:rFonts w:asciiTheme="minorHAnsi" w:eastAsiaTheme="minorEastAsia" w:hAnsiTheme="minorHAnsi" w:cstheme="minorBidi"/>
        </w:rPr>
        <w:commentReference w:id="144"/>
      </w:r>
    </w:p>
    <w:p w14:paraId="3D4C870C" w14:textId="77777777" w:rsidR="008A2244" w:rsidRDefault="00924E7D">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高级用户）要随机生成数据作为测试集来训练神经网络，先导入工具包，接着输入命令随机生成大量数据，，每</w:t>
      </w:r>
      <w:r>
        <w:rPr>
          <w:rFonts w:ascii="Times New Roman" w:hAnsi="Times New Roman" w:cs="Times New Roman" w:hint="eastAsia"/>
          <w:sz w:val="24"/>
          <w:szCs w:val="24"/>
        </w:rPr>
        <w:lastRenderedPageBreak/>
        <w:t>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3BE5A2D0" w14:textId="77777777" w:rsidR="008A2244" w:rsidRDefault="00924E7D">
      <w:pPr>
        <w:pStyle w:val="3"/>
        <w:ind w:left="0" w:firstLine="0"/>
        <w:rPr>
          <w:sz w:val="28"/>
        </w:rPr>
      </w:pPr>
      <w:bookmarkStart w:id="145" w:name="_Toc481013931"/>
      <w:bookmarkStart w:id="146" w:name="_Toc478709587"/>
      <w:r>
        <w:rPr>
          <w:rFonts w:hint="eastAsia"/>
          <w:sz w:val="28"/>
        </w:rPr>
        <w:t>测试网络</w:t>
      </w:r>
      <w:bookmarkEnd w:id="145"/>
      <w:bookmarkEnd w:id="146"/>
    </w:p>
    <w:p w14:paraId="73A3DC07" w14:textId="77777777" w:rsidR="008A2244" w:rsidRDefault="00924E7D">
      <w:pPr>
        <w:keepNext/>
      </w:pPr>
      <w:r>
        <w:rPr>
          <w:rFonts w:hint="eastAsia"/>
          <w:noProof/>
        </w:rPr>
        <w:drawing>
          <wp:inline distT="0" distB="0" distL="114300" distR="114300" wp14:anchorId="2996178B" wp14:editId="7E11EBCF">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33"/>
                    <a:stretch>
                      <a:fillRect/>
                    </a:stretch>
                  </pic:blipFill>
                  <pic:spPr>
                    <a:xfrm>
                      <a:off x="0" y="0"/>
                      <a:ext cx="5269865" cy="3498850"/>
                    </a:xfrm>
                    <a:prstGeom prst="rect">
                      <a:avLst/>
                    </a:prstGeom>
                  </pic:spPr>
                </pic:pic>
              </a:graphicData>
            </a:graphic>
          </wp:inline>
        </w:drawing>
      </w:r>
    </w:p>
    <w:p w14:paraId="703CE9E8" w14:textId="77777777" w:rsidR="008A2244" w:rsidRDefault="00924E7D">
      <w:pPr>
        <w:keepNext/>
      </w:pPr>
      <w:r>
        <w:rPr>
          <w:rFonts w:hint="eastAsia"/>
          <w:noProof/>
        </w:rPr>
        <w:drawing>
          <wp:inline distT="0" distB="0" distL="114300" distR="114300" wp14:anchorId="10906CDF" wp14:editId="0FAD667B">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34"/>
                    <a:stretch>
                      <a:fillRect/>
                    </a:stretch>
                  </pic:blipFill>
                  <pic:spPr>
                    <a:xfrm>
                      <a:off x="0" y="0"/>
                      <a:ext cx="5269230" cy="1679575"/>
                    </a:xfrm>
                    <a:prstGeom prst="rect">
                      <a:avLst/>
                    </a:prstGeom>
                  </pic:spPr>
                </pic:pic>
              </a:graphicData>
            </a:graphic>
          </wp:inline>
        </w:drawing>
      </w:r>
    </w:p>
    <w:p w14:paraId="6BE662BD" w14:textId="77777777" w:rsidR="008A2244" w:rsidRDefault="00924E7D">
      <w:pPr>
        <w:pStyle w:val="a3"/>
        <w:jc w:val="center"/>
      </w:pPr>
      <w:commentRangeStart w:id="14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13</w:t>
      </w:r>
      <w:r>
        <w:t xml:space="preserve"> </w:t>
      </w:r>
      <w:r>
        <w:rPr>
          <w:rFonts w:hint="eastAsia"/>
        </w:rPr>
        <w:t>测试网络</w:t>
      </w:r>
      <w:r>
        <w:rPr>
          <w:rFonts w:hint="eastAsia"/>
        </w:rPr>
        <w:t>RUCM</w:t>
      </w:r>
      <w:commentRangeEnd w:id="147"/>
      <w:r w:rsidR="008C5EED">
        <w:rPr>
          <w:rStyle w:val="a9"/>
          <w:rFonts w:asciiTheme="minorHAnsi" w:eastAsiaTheme="minorEastAsia" w:hAnsiTheme="minorHAnsi" w:cstheme="minorBidi"/>
        </w:rPr>
        <w:commentReference w:id="147"/>
      </w:r>
    </w:p>
    <w:p w14:paraId="0066D770" w14:textId="77777777" w:rsidR="008A2244" w:rsidRDefault="00924E7D">
      <w:pPr>
        <w:spacing w:line="360" w:lineRule="auto"/>
        <w:ind w:firstLineChars="200" w:firstLine="480"/>
        <w:rPr>
          <w:ins w:id="148" w:author="liuchao" w:date="2017-05-01T18:03:00Z"/>
          <w:rFonts w:ascii="Times New Roman" w:hAnsi="Times New Roman" w:cs="Times New Roman"/>
          <w:sz w:val="24"/>
          <w:szCs w:val="24"/>
        </w:rPr>
      </w:pPr>
      <w:r>
        <w:rPr>
          <w:rFonts w:ascii="Times New Roman" w:hAnsi="Times New Roman" w:cs="Times New Roman" w:hint="eastAsia"/>
          <w:sz w:val="24"/>
          <w:szCs w:val="24"/>
        </w:rPr>
        <w:t>神经网络搭建并训练好后，</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高级用户）会输入命令测试神经网络，每次输入命令，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w:t>
      </w:r>
      <w:proofErr w:type="gramStart"/>
      <w:r>
        <w:rPr>
          <w:rFonts w:ascii="Times New Roman" w:hAnsi="Times New Roman" w:cs="Times New Roman" w:hint="eastAsia"/>
          <w:sz w:val="24"/>
          <w:szCs w:val="24"/>
        </w:rPr>
        <w:t>若命</w:t>
      </w:r>
      <w:proofErr w:type="gramEnd"/>
      <w:r>
        <w:rPr>
          <w:rFonts w:ascii="Times New Roman" w:hAnsi="Times New Roman" w:cs="Times New Roman" w:hint="eastAsia"/>
          <w:sz w:val="24"/>
          <w:szCs w:val="24"/>
        </w:rPr>
        <w:t>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hint="eastAsia"/>
          <w:sz w:val="24"/>
          <w:szCs w:val="24"/>
        </w:rPr>
        <w:t>Torch</w:t>
      </w:r>
      <w:r>
        <w:rPr>
          <w:rFonts w:ascii="Times New Roman" w:hAnsi="Times New Roman" w:cs="Times New Roman" w:hint="eastAsia"/>
          <w:sz w:val="24"/>
          <w:szCs w:val="24"/>
        </w:rPr>
        <w:t>平台运行神经网络</w:t>
      </w:r>
      <w:r>
        <w:rPr>
          <w:rFonts w:ascii="Times New Roman" w:hAnsi="Times New Roman" w:cs="Times New Roman" w:hint="eastAsia"/>
          <w:sz w:val="24"/>
          <w:szCs w:val="24"/>
        </w:rPr>
        <w:lastRenderedPageBreak/>
        <w:t>后会报告测试完成，对于神经网络的测试结果，</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高级用户）可以将测试结果导出。当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3102D5F7" w14:textId="77777777" w:rsidR="007B24C1" w:rsidRDefault="007B24C1">
      <w:pPr>
        <w:spacing w:line="360" w:lineRule="auto"/>
        <w:ind w:firstLineChars="200" w:firstLine="480"/>
        <w:rPr>
          <w:ins w:id="149" w:author="liuchao" w:date="2017-05-01T18:03:00Z"/>
          <w:rFonts w:ascii="Times New Roman" w:hAnsi="Times New Roman" w:cs="Times New Roman"/>
          <w:sz w:val="24"/>
          <w:szCs w:val="24"/>
        </w:rPr>
      </w:pPr>
    </w:p>
    <w:p w14:paraId="54D72791" w14:textId="1D155634" w:rsidR="007B24C1" w:rsidRDefault="007B24C1">
      <w:pPr>
        <w:spacing w:line="360" w:lineRule="auto"/>
        <w:ind w:firstLineChars="200" w:firstLine="480"/>
        <w:rPr>
          <w:rFonts w:hint="eastAsia"/>
        </w:rPr>
      </w:pPr>
      <w:commentRangeStart w:id="150"/>
      <w:ins w:id="151" w:author="liuchao" w:date="2017-05-01T18:03:00Z">
        <w:r>
          <w:rPr>
            <w:rFonts w:ascii="Times New Roman" w:hAnsi="Times New Roman" w:cs="Times New Roman"/>
            <w:sz w:val="24"/>
            <w:szCs w:val="24"/>
          </w:rPr>
          <w:t>…</w:t>
        </w:r>
        <w:commentRangeEnd w:id="150"/>
        <w:r>
          <w:rPr>
            <w:rStyle w:val="a9"/>
          </w:rPr>
          <w:commentReference w:id="150"/>
        </w:r>
      </w:ins>
    </w:p>
    <w:p w14:paraId="04639106" w14:textId="77777777" w:rsidR="008A2244" w:rsidRDefault="00924E7D">
      <w:pPr>
        <w:pStyle w:val="1"/>
        <w:numPr>
          <w:ilvl w:val="0"/>
          <w:numId w:val="1"/>
        </w:numPr>
      </w:pPr>
      <w:bookmarkStart w:id="152" w:name="_Toc481013932"/>
      <w:r>
        <w:rPr>
          <w:rFonts w:hint="eastAsia"/>
        </w:rPr>
        <w:t>运行要求</w:t>
      </w:r>
      <w:bookmarkEnd w:id="152"/>
    </w:p>
    <w:p w14:paraId="7ABF4288"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53" w:name="_Toc481013933"/>
      <w:r>
        <w:rPr>
          <w:rFonts w:ascii="Times New Roman" w:hAnsi="Times New Roman" w:cs="Times New Roman" w:hint="eastAsia"/>
          <w:kern w:val="0"/>
          <w:sz w:val="36"/>
        </w:rPr>
        <w:t>硬件要求</w:t>
      </w:r>
      <w:bookmarkEnd w:id="153"/>
    </w:p>
    <w:p w14:paraId="16686231" w14:textId="77777777" w:rsidR="008A2244" w:rsidRDefault="00924E7D">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CPU:</w:t>
      </w:r>
      <w:r>
        <w:rPr>
          <w:rFonts w:ascii="Times New Roman" w:hAnsi="Times New Roman" w:cs="Times New Roman"/>
          <w:sz w:val="24"/>
        </w:rPr>
        <w:t xml:space="preserve">  Intel</w:t>
      </w:r>
      <w:r>
        <w:rPr>
          <w:rFonts w:ascii="Times New Roman" w:hAnsi="Times New Roman" w:cs="Times New Roman" w:hint="eastAsia"/>
          <w:sz w:val="24"/>
        </w:rPr>
        <w:t>等主流</w:t>
      </w:r>
      <w:r>
        <w:rPr>
          <w:rFonts w:ascii="Times New Roman" w:hAnsi="Times New Roman" w:cs="Times New Roman" w:hint="eastAsia"/>
          <w:sz w:val="24"/>
        </w:rPr>
        <w:t>CPU</w:t>
      </w:r>
    </w:p>
    <w:p w14:paraId="3D8BAC05" w14:textId="77777777" w:rsidR="008A2244" w:rsidRDefault="00924E7D">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内存：</w:t>
      </w:r>
      <w:r>
        <w:rPr>
          <w:rFonts w:ascii="Times New Roman" w:hAnsi="Times New Roman" w:cs="Times New Roman"/>
          <w:sz w:val="24"/>
        </w:rPr>
        <w:t>2</w:t>
      </w:r>
      <w:r>
        <w:rPr>
          <w:rFonts w:ascii="Times New Roman" w:hAnsi="Times New Roman" w:cs="Times New Roman" w:hint="eastAsia"/>
          <w:sz w:val="24"/>
        </w:rPr>
        <w:t>G</w:t>
      </w:r>
      <w:r>
        <w:rPr>
          <w:rFonts w:ascii="Times New Roman" w:hAnsi="Times New Roman" w:cs="Times New Roman" w:hint="eastAsia"/>
          <w:sz w:val="24"/>
        </w:rPr>
        <w:t>内存及以上</w:t>
      </w:r>
    </w:p>
    <w:p w14:paraId="32531AD4" w14:textId="77777777" w:rsidR="008A2244" w:rsidRDefault="00924E7D">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硬盘：</w:t>
      </w:r>
      <w:r>
        <w:rPr>
          <w:rFonts w:ascii="Times New Roman" w:hAnsi="Times New Roman" w:cs="Times New Roman"/>
          <w:sz w:val="24"/>
        </w:rPr>
        <w:t>2</w:t>
      </w:r>
      <w:r>
        <w:rPr>
          <w:rFonts w:ascii="Times New Roman" w:hAnsi="Times New Roman" w:cs="Times New Roman" w:hint="eastAsia"/>
          <w:sz w:val="24"/>
        </w:rPr>
        <w:t>0G</w:t>
      </w:r>
      <w:r>
        <w:rPr>
          <w:rFonts w:ascii="Times New Roman" w:hAnsi="Times New Roman" w:cs="Times New Roman" w:hint="eastAsia"/>
          <w:sz w:val="24"/>
        </w:rPr>
        <w:t>硬盘及以上</w:t>
      </w:r>
    </w:p>
    <w:p w14:paraId="3938F6C8" w14:textId="77777777" w:rsidR="008A2244" w:rsidRDefault="00924E7D">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GPU</w:t>
      </w:r>
      <w:r>
        <w:rPr>
          <w:rFonts w:ascii="Times New Roman" w:hAnsi="Times New Roman" w:cs="Times New Roman" w:hint="eastAsia"/>
          <w:sz w:val="24"/>
        </w:rPr>
        <w:t>：能够使用</w:t>
      </w:r>
      <w:proofErr w:type="spellStart"/>
      <w:r>
        <w:rPr>
          <w:rFonts w:ascii="Times New Roman" w:hAnsi="Times New Roman" w:cs="Times New Roman" w:hint="eastAsia"/>
          <w:sz w:val="24"/>
        </w:rPr>
        <w:t>cuda</w:t>
      </w:r>
      <w:proofErr w:type="spellEnd"/>
      <w:r>
        <w:rPr>
          <w:rFonts w:ascii="Times New Roman" w:hAnsi="Times New Roman" w:cs="Times New Roman" w:hint="eastAsia"/>
          <w:sz w:val="24"/>
        </w:rPr>
        <w:t>（</w:t>
      </w:r>
      <w:r>
        <w:rPr>
          <w:rFonts w:ascii="Times New Roman" w:hAnsi="Times New Roman" w:cs="Times New Roman"/>
          <w:sz w:val="24"/>
        </w:rPr>
        <w:t>只有</w:t>
      </w:r>
      <w:r>
        <w:rPr>
          <w:rFonts w:ascii="Times New Roman" w:hAnsi="Times New Roman" w:cs="Times New Roman"/>
          <w:sz w:val="24"/>
        </w:rPr>
        <w:t>G80</w:t>
      </w:r>
      <w:r>
        <w:rPr>
          <w:rFonts w:ascii="Times New Roman" w:hAnsi="Times New Roman" w:cs="Times New Roman"/>
          <w:sz w:val="24"/>
        </w:rPr>
        <w:t>、</w:t>
      </w:r>
      <w:r>
        <w:rPr>
          <w:rFonts w:ascii="Times New Roman" w:hAnsi="Times New Roman" w:cs="Times New Roman"/>
          <w:sz w:val="24"/>
        </w:rPr>
        <w:t>G92</w:t>
      </w:r>
      <w:r>
        <w:rPr>
          <w:rFonts w:ascii="Times New Roman" w:hAnsi="Times New Roman" w:cs="Times New Roman"/>
          <w:sz w:val="24"/>
        </w:rPr>
        <w:t>、</w:t>
      </w:r>
      <w:r>
        <w:rPr>
          <w:rFonts w:ascii="Times New Roman" w:hAnsi="Times New Roman" w:cs="Times New Roman"/>
          <w:sz w:val="24"/>
        </w:rPr>
        <w:t>G94</w:t>
      </w:r>
      <w:r>
        <w:rPr>
          <w:rFonts w:ascii="Times New Roman" w:hAnsi="Times New Roman" w:cs="Times New Roman"/>
          <w:sz w:val="24"/>
        </w:rPr>
        <w:t>、</w:t>
      </w:r>
      <w:r>
        <w:rPr>
          <w:rFonts w:ascii="Times New Roman" w:hAnsi="Times New Roman" w:cs="Times New Roman"/>
          <w:sz w:val="24"/>
        </w:rPr>
        <w:t>G96</w:t>
      </w:r>
      <w:r>
        <w:rPr>
          <w:rFonts w:ascii="Times New Roman" w:hAnsi="Times New Roman" w:cs="Times New Roman"/>
          <w:sz w:val="24"/>
        </w:rPr>
        <w:t>、</w:t>
      </w:r>
      <w:r>
        <w:rPr>
          <w:rFonts w:ascii="Times New Roman" w:hAnsi="Times New Roman" w:cs="Times New Roman"/>
          <w:sz w:val="24"/>
        </w:rPr>
        <w:t>GT200</w:t>
      </w:r>
      <w:r>
        <w:rPr>
          <w:rFonts w:ascii="Times New Roman" w:hAnsi="Times New Roman" w:cs="Times New Roman"/>
          <w:sz w:val="24"/>
        </w:rPr>
        <w:t>、</w:t>
      </w:r>
      <w:r>
        <w:rPr>
          <w:rFonts w:ascii="Times New Roman" w:hAnsi="Times New Roman" w:cs="Times New Roman"/>
          <w:sz w:val="24"/>
        </w:rPr>
        <w:t>GF100</w:t>
      </w:r>
      <w:r>
        <w:rPr>
          <w:rFonts w:ascii="Times New Roman" w:hAnsi="Times New Roman" w:cs="Times New Roman"/>
          <w:sz w:val="24"/>
        </w:rPr>
        <w:t>、</w:t>
      </w:r>
      <w:r>
        <w:rPr>
          <w:rFonts w:ascii="Times New Roman" w:hAnsi="Times New Roman" w:cs="Times New Roman"/>
          <w:sz w:val="24"/>
        </w:rPr>
        <w:t>GF110</w:t>
      </w:r>
      <w:r>
        <w:rPr>
          <w:rFonts w:ascii="Times New Roman" w:hAnsi="Times New Roman" w:cs="Times New Roman"/>
          <w:sz w:val="24"/>
        </w:rPr>
        <w:t>、</w:t>
      </w:r>
      <w:r>
        <w:rPr>
          <w:rFonts w:ascii="Times New Roman" w:hAnsi="Times New Roman" w:cs="Times New Roman"/>
          <w:sz w:val="24"/>
        </w:rPr>
        <w:t>GK100</w:t>
      </w:r>
      <w:r>
        <w:rPr>
          <w:rFonts w:ascii="Times New Roman" w:hAnsi="Times New Roman" w:cs="Times New Roman"/>
          <w:sz w:val="24"/>
        </w:rPr>
        <w:t>、</w:t>
      </w:r>
      <w:r>
        <w:rPr>
          <w:rFonts w:ascii="Times New Roman" w:hAnsi="Times New Roman" w:cs="Times New Roman"/>
          <w:sz w:val="24"/>
        </w:rPr>
        <w:t>GK104</w:t>
      </w:r>
      <w:r>
        <w:rPr>
          <w:rFonts w:ascii="Times New Roman" w:hAnsi="Times New Roman" w:cs="Times New Roman"/>
          <w:sz w:val="24"/>
        </w:rPr>
        <w:t>、</w:t>
      </w:r>
      <w:r>
        <w:rPr>
          <w:rFonts w:ascii="Times New Roman" w:hAnsi="Times New Roman" w:cs="Times New Roman"/>
          <w:sz w:val="24"/>
        </w:rPr>
        <w:t>GK107</w:t>
      </w:r>
      <w:r>
        <w:rPr>
          <w:rFonts w:ascii="Times New Roman" w:hAnsi="Times New Roman" w:cs="Times New Roman" w:hint="eastAsia"/>
          <w:sz w:val="24"/>
        </w:rPr>
        <w:t>及以上平台</w:t>
      </w:r>
      <w:r>
        <w:rPr>
          <w:rFonts w:ascii="Times New Roman" w:hAnsi="Times New Roman" w:cs="Times New Roman"/>
          <w:sz w:val="24"/>
        </w:rPr>
        <w:t>的</w:t>
      </w:r>
      <w:r>
        <w:rPr>
          <w:rFonts w:ascii="Times New Roman" w:hAnsi="Times New Roman" w:cs="Times New Roman"/>
          <w:sz w:val="24"/>
        </w:rPr>
        <w:t>NVidia</w:t>
      </w:r>
      <w:r>
        <w:rPr>
          <w:rFonts w:ascii="Times New Roman" w:hAnsi="Times New Roman" w:cs="Times New Roman"/>
          <w:sz w:val="24"/>
        </w:rPr>
        <w:t>显卡</w:t>
      </w:r>
      <w:r>
        <w:rPr>
          <w:rFonts w:ascii="Times New Roman" w:hAnsi="Times New Roman" w:cs="Times New Roman" w:hint="eastAsia"/>
          <w:sz w:val="24"/>
        </w:rPr>
        <w:t>）</w:t>
      </w:r>
    </w:p>
    <w:p w14:paraId="5960203C"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54" w:name="_Toc481013934"/>
      <w:r>
        <w:rPr>
          <w:rFonts w:ascii="Times New Roman" w:hAnsi="Times New Roman" w:cs="Times New Roman" w:hint="eastAsia"/>
          <w:kern w:val="0"/>
          <w:sz w:val="36"/>
        </w:rPr>
        <w:t>软件要求</w:t>
      </w:r>
      <w:bookmarkEnd w:id="154"/>
    </w:p>
    <w:p w14:paraId="57C185DF" w14:textId="77777777" w:rsidR="008A2244" w:rsidRDefault="00924E7D">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操作系统：</w:t>
      </w:r>
      <w:proofErr w:type="spellStart"/>
      <w:r>
        <w:rPr>
          <w:rFonts w:ascii="Times New Roman" w:hAnsi="Times New Roman" w:cs="Times New Roman" w:hint="eastAsia"/>
          <w:sz w:val="24"/>
        </w:rPr>
        <w:t>linux</w:t>
      </w:r>
      <w:proofErr w:type="spellEnd"/>
      <w:r>
        <w:rPr>
          <w:rFonts w:ascii="Times New Roman" w:hAnsi="Times New Roman" w:cs="Times New Roman" w:hint="eastAsia"/>
          <w:sz w:val="24"/>
        </w:rPr>
        <w:t>（包括</w:t>
      </w:r>
      <w:r>
        <w:rPr>
          <w:rFonts w:ascii="Times New Roman" w:hAnsi="Times New Roman" w:cs="Times New Roman" w:hint="eastAsia"/>
          <w:sz w:val="24"/>
        </w:rPr>
        <w:t>ubuntu</w:t>
      </w:r>
      <w:r>
        <w:rPr>
          <w:rFonts w:ascii="Times New Roman" w:hAnsi="Times New Roman" w:cs="Times New Roman"/>
          <w:sz w:val="24"/>
        </w:rPr>
        <w:t>14.04.</w:t>
      </w:r>
      <w:r>
        <w:rPr>
          <w:rFonts w:ascii="Times New Roman" w:hAnsi="Times New Roman" w:cs="Times New Roman" w:hint="eastAsia"/>
          <w:sz w:val="24"/>
        </w:rPr>
        <w:t>以上和</w:t>
      </w:r>
      <w:r>
        <w:rPr>
          <w:rFonts w:ascii="Times New Roman" w:hAnsi="Times New Roman" w:cs="Times New Roman" w:hint="eastAsia"/>
          <w:sz w:val="24"/>
        </w:rPr>
        <w:t>OS X</w:t>
      </w:r>
      <w:r>
        <w:rPr>
          <w:rFonts w:ascii="Times New Roman" w:hAnsi="Times New Roman" w:cs="Times New Roman"/>
          <w:sz w:val="24"/>
        </w:rPr>
        <w:t>10.0</w:t>
      </w:r>
      <w:r>
        <w:rPr>
          <w:rFonts w:ascii="Times New Roman" w:hAnsi="Times New Roman" w:cs="Times New Roman" w:hint="eastAsia"/>
          <w:sz w:val="24"/>
        </w:rPr>
        <w:t>以上等）</w:t>
      </w:r>
    </w:p>
    <w:p w14:paraId="3639A151" w14:textId="77777777" w:rsidR="008A2244" w:rsidRDefault="00924E7D">
      <w:pPr>
        <w:pStyle w:val="11"/>
        <w:numPr>
          <w:ilvl w:val="0"/>
          <w:numId w:val="2"/>
        </w:numPr>
        <w:spacing w:line="360" w:lineRule="auto"/>
        <w:ind w:left="0" w:firstLineChars="0" w:firstLine="0"/>
        <w:rPr>
          <w:rFonts w:ascii="Times New Roman" w:hAnsi="Times New Roman" w:cs="Times New Roman"/>
        </w:rPr>
      </w:pPr>
      <w:r>
        <w:rPr>
          <w:rFonts w:ascii="Times New Roman" w:hAnsi="Times New Roman" w:cs="Times New Roman" w:hint="eastAsia"/>
          <w:sz w:val="24"/>
        </w:rPr>
        <w:t>编译环境：</w:t>
      </w:r>
      <w:proofErr w:type="spellStart"/>
      <w:r>
        <w:rPr>
          <w:rFonts w:ascii="Times New Roman" w:hAnsi="Times New Roman" w:cs="Times New Roman"/>
          <w:sz w:val="24"/>
        </w:rPr>
        <w:t>luaJit</w:t>
      </w:r>
      <w:proofErr w:type="spellEnd"/>
      <w:r>
        <w:rPr>
          <w:rFonts w:ascii="Times New Roman" w:hAnsi="Times New Roman" w:cs="Times New Roman"/>
          <w:sz w:val="24"/>
        </w:rPr>
        <w:t xml:space="preserve"> 2.0.0</w:t>
      </w:r>
      <w:r>
        <w:rPr>
          <w:rFonts w:ascii="Times New Roman" w:hAnsi="Times New Roman" w:cs="Times New Roman" w:hint="eastAsia"/>
          <w:sz w:val="24"/>
        </w:rPr>
        <w:t>以上版本（安装时包括）</w:t>
      </w:r>
    </w:p>
    <w:p w14:paraId="5BEE6A14" w14:textId="77777777" w:rsidR="008A2244" w:rsidRDefault="008A2244">
      <w:pPr>
        <w:rPr>
          <w:ins w:id="155" w:author="liuchao" w:date="2017-05-01T18:05:00Z"/>
        </w:rPr>
      </w:pPr>
    </w:p>
    <w:p w14:paraId="27123E98" w14:textId="77777777" w:rsidR="007568DD" w:rsidRDefault="007568DD">
      <w:pPr>
        <w:rPr>
          <w:ins w:id="156" w:author="liuchao" w:date="2017-05-01T18:05:00Z"/>
        </w:rPr>
      </w:pPr>
    </w:p>
    <w:p w14:paraId="01F81381" w14:textId="471908F9" w:rsidR="007568DD" w:rsidRDefault="007568DD">
      <w:pPr>
        <w:rPr>
          <w:rFonts w:hint="eastAsia"/>
        </w:rPr>
      </w:pPr>
      <w:commentRangeStart w:id="157"/>
      <w:ins w:id="158" w:author="liuchao" w:date="2017-05-01T18:05:00Z">
        <w:r>
          <w:t>…</w:t>
        </w:r>
        <w:commentRangeEnd w:id="157"/>
        <w:r>
          <w:rPr>
            <w:rStyle w:val="a9"/>
          </w:rPr>
          <w:commentReference w:id="157"/>
        </w:r>
      </w:ins>
    </w:p>
    <w:sectPr w:rsidR="007568DD">
      <w:footerReference w:type="default" r:id="rId35"/>
      <w:footerReference w:type="first" r:id="rId36"/>
      <w:type w:val="continuous"/>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iuchao" w:date="2017-05-01T16:45:00Z" w:initials="l">
    <w:p w14:paraId="01041087" w14:textId="77777777" w:rsidR="00924E7D" w:rsidRDefault="00924E7D">
      <w:pPr>
        <w:pStyle w:val="aa"/>
      </w:pPr>
      <w:r>
        <w:rPr>
          <w:rStyle w:val="a9"/>
        </w:rPr>
        <w:annotationRef/>
      </w:r>
      <w:r>
        <w:rPr>
          <w:rFonts w:hint="eastAsia"/>
        </w:rPr>
        <w:t>英文前后不加空格</w:t>
      </w:r>
    </w:p>
  </w:comment>
  <w:comment w:id="9" w:author="liuchao" w:date="2017-05-01T16:46:00Z" w:initials="l">
    <w:p w14:paraId="13FAC87D" w14:textId="77777777" w:rsidR="00924E7D" w:rsidRDefault="00924E7D">
      <w:pPr>
        <w:pStyle w:val="aa"/>
      </w:pPr>
      <w:r>
        <w:rPr>
          <w:rStyle w:val="a9"/>
        </w:rPr>
        <w:annotationRef/>
      </w:r>
      <w:r>
        <w:rPr>
          <w:rFonts w:hint="eastAsia"/>
        </w:rPr>
        <w:t>？我们指谁？</w:t>
      </w:r>
    </w:p>
  </w:comment>
  <w:comment w:id="12" w:author="liuchao" w:date="2017-05-01T16:48:00Z" w:initials="l">
    <w:p w14:paraId="16EA14CB" w14:textId="77777777" w:rsidR="00924E7D" w:rsidRDefault="00924E7D">
      <w:pPr>
        <w:pStyle w:val="aa"/>
      </w:pPr>
      <w:r>
        <w:rPr>
          <w:rStyle w:val="a9"/>
        </w:rPr>
        <w:annotationRef/>
      </w:r>
      <w:r>
        <w:rPr>
          <w:rFonts w:hint="eastAsia"/>
        </w:rPr>
        <w:t>没见到？</w:t>
      </w:r>
    </w:p>
  </w:comment>
  <w:comment w:id="13" w:author="liuchao" w:date="2017-05-01T16:49:00Z" w:initials="l">
    <w:p w14:paraId="2D2C6343" w14:textId="77777777" w:rsidR="00924E7D" w:rsidRDefault="00924E7D">
      <w:pPr>
        <w:pStyle w:val="aa"/>
      </w:pPr>
      <w:r>
        <w:rPr>
          <w:rStyle w:val="a9"/>
        </w:rPr>
        <w:annotationRef/>
      </w:r>
      <w:r>
        <w:rPr>
          <w:rFonts w:hint="eastAsia"/>
        </w:rPr>
        <w:t>只有示意图，没有“模型”？</w:t>
      </w:r>
    </w:p>
  </w:comment>
  <w:comment w:id="17" w:author="liuchao" w:date="2017-05-01T16:50:00Z" w:initials="l">
    <w:p w14:paraId="1AE8C351" w14:textId="77777777" w:rsidR="00924E7D" w:rsidRDefault="00924E7D">
      <w:pPr>
        <w:pStyle w:val="aa"/>
      </w:pPr>
      <w:r>
        <w:rPr>
          <w:rStyle w:val="a9"/>
        </w:rPr>
        <w:annotationRef/>
      </w:r>
      <w:r>
        <w:rPr>
          <w:rFonts w:hint="eastAsia"/>
        </w:rPr>
        <w:t>？</w:t>
      </w:r>
    </w:p>
  </w:comment>
  <w:comment w:id="18" w:author="liuchao" w:date="2017-05-01T16:51:00Z" w:initials="l">
    <w:p w14:paraId="6E99BE92" w14:textId="77777777" w:rsidR="00924E7D" w:rsidRDefault="00924E7D">
      <w:pPr>
        <w:pStyle w:val="aa"/>
      </w:pPr>
      <w:r>
        <w:rPr>
          <w:rStyle w:val="a9"/>
        </w:rPr>
        <w:annotationRef/>
      </w:r>
      <w:r>
        <w:rPr>
          <w:rFonts w:hint="eastAsia"/>
        </w:rPr>
        <w:t>？</w:t>
      </w:r>
    </w:p>
  </w:comment>
  <w:comment w:id="21" w:author="liuchao" w:date="2017-05-01T17:05:00Z" w:initials="l">
    <w:p w14:paraId="1B30DBD1" w14:textId="77777777" w:rsidR="000C6DB1" w:rsidRDefault="000C6DB1">
      <w:pPr>
        <w:pStyle w:val="aa"/>
      </w:pPr>
      <w:r>
        <w:rPr>
          <w:rStyle w:val="a9"/>
        </w:rPr>
        <w:annotationRef/>
      </w:r>
      <w:r>
        <w:rPr>
          <w:rFonts w:hint="eastAsia"/>
        </w:rPr>
        <w:t>？</w:t>
      </w:r>
    </w:p>
  </w:comment>
  <w:comment w:id="73" w:author="liuchao" w:date="2017-05-01T17:37:00Z" w:initials="l">
    <w:p w14:paraId="3007828B" w14:textId="4004924D" w:rsidR="00DD765C" w:rsidRDefault="00DD765C">
      <w:pPr>
        <w:pStyle w:val="aa"/>
      </w:pPr>
      <w:r>
        <w:rPr>
          <w:rStyle w:val="a9"/>
        </w:rPr>
        <w:annotationRef/>
      </w:r>
      <w:r>
        <w:rPr>
          <w:rFonts w:hint="eastAsia"/>
        </w:rPr>
        <w:t>一般应当先写“功能需求”，再写“非功能性需求”，</w:t>
      </w:r>
      <w:r w:rsidR="00A701E2">
        <w:rPr>
          <w:rFonts w:hint="eastAsia"/>
        </w:rPr>
        <w:t>3.4</w:t>
      </w:r>
      <w:r w:rsidR="00A701E2">
        <w:rPr>
          <w:rFonts w:hint="eastAsia"/>
        </w:rPr>
        <w:t>节是针对“功能需求”的用例模型，所以</w:t>
      </w:r>
      <w:r>
        <w:rPr>
          <w:rFonts w:hint="eastAsia"/>
        </w:rPr>
        <w:t>建议将</w:t>
      </w:r>
      <w:r>
        <w:rPr>
          <w:rFonts w:hint="eastAsia"/>
        </w:rPr>
        <w:t>3.3</w:t>
      </w:r>
      <w:r>
        <w:rPr>
          <w:rFonts w:hint="eastAsia"/>
        </w:rPr>
        <w:t>和</w:t>
      </w:r>
      <w:r>
        <w:rPr>
          <w:rFonts w:hint="eastAsia"/>
        </w:rPr>
        <w:t>3.4</w:t>
      </w:r>
      <w:r>
        <w:rPr>
          <w:rFonts w:hint="eastAsia"/>
        </w:rPr>
        <w:t>对调。</w:t>
      </w:r>
    </w:p>
  </w:comment>
  <w:comment w:id="93" w:author="liuchao" w:date="2017-05-01T17:25:00Z" w:initials="l">
    <w:p w14:paraId="1BCEECA2" w14:textId="6C58B2F4" w:rsidR="00B67541" w:rsidRDefault="00B67541" w:rsidP="00B67541">
      <w:pPr>
        <w:pStyle w:val="aa"/>
        <w:numPr>
          <w:ilvl w:val="0"/>
          <w:numId w:val="3"/>
        </w:numPr>
      </w:pPr>
      <w:r>
        <w:rPr>
          <w:rStyle w:val="a9"/>
        </w:rPr>
        <w:annotationRef/>
      </w:r>
      <w:r>
        <w:t>Step1</w:t>
      </w:r>
      <w:r>
        <w:rPr>
          <w:rFonts w:hint="eastAsia"/>
        </w:rPr>
        <w:t xml:space="preserve"> </w:t>
      </w:r>
      <w:r>
        <w:rPr>
          <w:rFonts w:hint="eastAsia"/>
        </w:rPr>
        <w:t>有</w:t>
      </w:r>
      <w:r>
        <w:rPr>
          <w:rFonts w:hint="eastAsia"/>
        </w:rPr>
        <w:t>include use case</w:t>
      </w:r>
      <w:r>
        <w:rPr>
          <w:rFonts w:hint="eastAsia"/>
        </w:rPr>
        <w:t>。所以，在</w:t>
      </w:r>
      <w:r>
        <w:rPr>
          <w:rFonts w:hint="eastAsia"/>
        </w:rPr>
        <w:t>dependency</w:t>
      </w:r>
      <w:r>
        <w:rPr>
          <w:rFonts w:hint="eastAsia"/>
        </w:rPr>
        <w:t>行中应该加入该包含用例。</w:t>
      </w:r>
    </w:p>
    <w:p w14:paraId="313C4F42" w14:textId="6D4BB0D8" w:rsidR="00B67541" w:rsidRDefault="00B67541" w:rsidP="00B67541">
      <w:pPr>
        <w:pStyle w:val="aa"/>
        <w:numPr>
          <w:ilvl w:val="0"/>
          <w:numId w:val="3"/>
        </w:numPr>
      </w:pPr>
      <w:r>
        <w:t>S</w:t>
      </w:r>
      <w:r>
        <w:rPr>
          <w:rFonts w:hint="eastAsia"/>
        </w:rPr>
        <w:t>tep4</w:t>
      </w:r>
      <w:r>
        <w:rPr>
          <w:rFonts w:hint="eastAsia"/>
        </w:rPr>
        <w:t>，</w:t>
      </w:r>
      <w:r>
        <w:rPr>
          <w:rFonts w:hint="eastAsia"/>
        </w:rPr>
        <w:t>7</w:t>
      </w:r>
      <w:r>
        <w:rPr>
          <w:rFonts w:hint="eastAsia"/>
        </w:rPr>
        <w:t>：多余。应改为：“执行修改</w:t>
      </w:r>
      <w:r>
        <w:t>…</w:t>
      </w:r>
      <w:r>
        <w:rPr>
          <w:rFonts w:hint="eastAsia"/>
        </w:rPr>
        <w:t>”</w:t>
      </w:r>
      <w:r w:rsidR="00DD765C">
        <w:rPr>
          <w:rFonts w:hint="eastAsia"/>
        </w:rPr>
        <w:t>。</w:t>
      </w:r>
    </w:p>
    <w:p w14:paraId="0BCC3F64" w14:textId="0F4BA950" w:rsidR="00DD765C" w:rsidRDefault="00DD765C" w:rsidP="00B67541">
      <w:pPr>
        <w:pStyle w:val="aa"/>
        <w:numPr>
          <w:ilvl w:val="0"/>
          <w:numId w:val="3"/>
        </w:numPr>
      </w:pPr>
      <w:r>
        <w:rPr>
          <w:rFonts w:hint="eastAsia"/>
        </w:rPr>
        <w:t>针对</w:t>
      </w:r>
      <w:r>
        <w:t>S</w:t>
      </w:r>
      <w:r>
        <w:rPr>
          <w:rFonts w:hint="eastAsia"/>
        </w:rPr>
        <w:t>tep4</w:t>
      </w:r>
      <w:r>
        <w:rPr>
          <w:rFonts w:hint="eastAsia"/>
        </w:rPr>
        <w:t>，</w:t>
      </w:r>
      <w:r>
        <w:rPr>
          <w:rFonts w:hint="eastAsia"/>
        </w:rPr>
        <w:t>7</w:t>
      </w:r>
      <w:r>
        <w:rPr>
          <w:rFonts w:hint="eastAsia"/>
        </w:rPr>
        <w:t>，增加</w:t>
      </w:r>
      <w:r>
        <w:rPr>
          <w:rFonts w:hint="eastAsia"/>
        </w:rPr>
        <w:t>Specific Alt</w:t>
      </w:r>
      <w:r>
        <w:t>. Flow</w:t>
      </w:r>
      <w:r>
        <w:rPr>
          <w:rFonts w:hint="eastAsia"/>
        </w:rPr>
        <w:t>：处理命令异常</w:t>
      </w:r>
    </w:p>
    <w:p w14:paraId="00921095" w14:textId="337798A7" w:rsidR="00B67541" w:rsidRDefault="00B67541" w:rsidP="00B67541">
      <w:pPr>
        <w:pStyle w:val="aa"/>
        <w:numPr>
          <w:ilvl w:val="0"/>
          <w:numId w:val="3"/>
        </w:numPr>
      </w:pPr>
      <w:r>
        <w:rPr>
          <w:rFonts w:hint="eastAsia"/>
        </w:rPr>
        <w:t>Global</w:t>
      </w:r>
      <w:r>
        <w:t xml:space="preserve"> Alt. Flow</w:t>
      </w:r>
      <w:r>
        <w:rPr>
          <w:rFonts w:hint="eastAsia"/>
        </w:rPr>
        <w:t>：软中断呢？</w:t>
      </w:r>
    </w:p>
    <w:p w14:paraId="734AD3C9" w14:textId="77777777" w:rsidR="00DD765C" w:rsidRDefault="00DD765C" w:rsidP="00DD765C">
      <w:pPr>
        <w:pStyle w:val="aa"/>
      </w:pPr>
    </w:p>
    <w:p w14:paraId="18ABB5BE" w14:textId="6876C8F0" w:rsidR="00DD765C" w:rsidRDefault="00DD765C" w:rsidP="00DD765C">
      <w:pPr>
        <w:pStyle w:val="aa"/>
        <w:rPr>
          <w:rFonts w:hint="eastAsia"/>
        </w:rPr>
      </w:pPr>
      <w:r>
        <w:rPr>
          <w:rFonts w:hint="eastAsia"/>
        </w:rPr>
        <w:t>其它用例的</w:t>
      </w:r>
      <w:r>
        <w:rPr>
          <w:rFonts w:hint="eastAsia"/>
        </w:rPr>
        <w:t>RUCM</w:t>
      </w:r>
      <w:r>
        <w:rPr>
          <w:rFonts w:hint="eastAsia"/>
        </w:rPr>
        <w:t>描述：有类似问题。</w:t>
      </w:r>
    </w:p>
  </w:comment>
  <w:comment w:id="95" w:author="liuchao" w:date="2017-05-01T17:33:00Z" w:initials="l">
    <w:p w14:paraId="73F6F30F" w14:textId="5D27B411" w:rsidR="00DD765C" w:rsidRDefault="00DD765C">
      <w:pPr>
        <w:pStyle w:val="aa"/>
      </w:pPr>
      <w:r>
        <w:rPr>
          <w:rStyle w:val="a9"/>
        </w:rPr>
        <w:annotationRef/>
      </w:r>
      <w:r>
        <w:rPr>
          <w:rFonts w:hint="eastAsia"/>
        </w:rPr>
        <w:t>如果输入命令不合法，</w:t>
      </w:r>
      <w:r>
        <w:t>…</w:t>
      </w:r>
    </w:p>
  </w:comment>
  <w:comment w:id="98" w:author="liuchao" w:date="2017-05-01T17:35:00Z" w:initials="l">
    <w:p w14:paraId="5733E237" w14:textId="2C7A84F1" w:rsidR="00DD765C" w:rsidRDefault="00DD765C">
      <w:pPr>
        <w:pStyle w:val="aa"/>
      </w:pPr>
      <w:r>
        <w:rPr>
          <w:rStyle w:val="a9"/>
        </w:rPr>
        <w:annotationRef/>
      </w:r>
      <w:r>
        <w:rPr>
          <w:rFonts w:hint="eastAsia"/>
        </w:rPr>
        <w:t>万一软中断的处理迟迟不结束，怎么办？</w:t>
      </w:r>
    </w:p>
  </w:comment>
  <w:comment w:id="102" w:author="liuchao" w:date="2017-05-01T17:40:00Z" w:initials="l">
    <w:p w14:paraId="0A6D6A4B" w14:textId="341947EE" w:rsidR="00A701E2" w:rsidRDefault="00A701E2">
      <w:pPr>
        <w:pStyle w:val="aa"/>
      </w:pPr>
      <w:r>
        <w:rPr>
          <w:rStyle w:val="a9"/>
        </w:rPr>
        <w:annotationRef/>
      </w:r>
      <w:r>
        <w:rPr>
          <w:rFonts w:hint="eastAsia"/>
        </w:rPr>
        <w:t>去掉图的网格背景</w:t>
      </w:r>
    </w:p>
  </w:comment>
  <w:comment w:id="103" w:author="liuchao" w:date="2017-05-01T17:48:00Z" w:initials="l">
    <w:p w14:paraId="0587ED08" w14:textId="18D10A48" w:rsidR="008C5EED" w:rsidRDefault="008C5EED">
      <w:pPr>
        <w:pStyle w:val="aa"/>
      </w:pPr>
      <w:r>
        <w:rPr>
          <w:rStyle w:val="a9"/>
        </w:rPr>
        <w:annotationRef/>
      </w:r>
      <w:r>
        <w:rPr>
          <w:rFonts w:hint="eastAsia"/>
        </w:rPr>
        <w:t>3.5.x</w:t>
      </w:r>
      <w:r>
        <w:rPr>
          <w:rFonts w:hint="eastAsia"/>
        </w:rPr>
        <w:t>只对图中的</w:t>
      </w:r>
      <w:proofErr w:type="gramStart"/>
      <w:r>
        <w:rPr>
          <w:rFonts w:hint="eastAsia"/>
        </w:rPr>
        <w:t>的</w:t>
      </w:r>
      <w:proofErr w:type="gramEnd"/>
      <w:r>
        <w:rPr>
          <w:rFonts w:hint="eastAsia"/>
        </w:rPr>
        <w:t>部分用例作了说明？不完整，且不一致。</w:t>
      </w:r>
    </w:p>
  </w:comment>
  <w:comment w:id="127" w:author="liuchao" w:date="2017-05-01T17:52:00Z" w:initials="l">
    <w:p w14:paraId="3443F9AD" w14:textId="4DF869BC" w:rsidR="008C5EED" w:rsidRDefault="008C5EED">
      <w:pPr>
        <w:pStyle w:val="aa"/>
      </w:pPr>
      <w:r>
        <w:rPr>
          <w:rStyle w:val="a9"/>
        </w:rPr>
        <w:annotationRef/>
      </w:r>
      <w:r>
        <w:rPr>
          <w:rFonts w:hint="eastAsia"/>
        </w:rPr>
        <w:t>文件数据读取？</w:t>
      </w:r>
    </w:p>
  </w:comment>
  <w:comment w:id="128" w:author="liuchao" w:date="2017-05-01T17:54:00Z" w:initials="l">
    <w:p w14:paraId="02A963B2" w14:textId="1D836091" w:rsidR="008C5EED" w:rsidRDefault="008C5EED">
      <w:pPr>
        <w:pStyle w:val="aa"/>
      </w:pPr>
      <w:r>
        <w:rPr>
          <w:rStyle w:val="a9"/>
        </w:rPr>
        <w:annotationRef/>
      </w:r>
      <w:r>
        <w:rPr>
          <w:rFonts w:hint="eastAsia"/>
        </w:rPr>
        <w:t>类似问题：</w:t>
      </w:r>
      <w:r>
        <w:rPr>
          <w:rFonts w:hint="eastAsia"/>
        </w:rPr>
        <w:t>include</w:t>
      </w:r>
      <w:r>
        <w:rPr>
          <w:rFonts w:hint="eastAsia"/>
        </w:rPr>
        <w:t>用例；命令和路径检查后，应当执行该名令。</w:t>
      </w:r>
    </w:p>
  </w:comment>
  <w:comment w:id="132" w:author="liuchao" w:date="2017-05-01T17:56:00Z" w:initials="l">
    <w:p w14:paraId="541C4A2E" w14:textId="04C3C262" w:rsidR="008C5EED" w:rsidRDefault="008C5EED">
      <w:pPr>
        <w:pStyle w:val="aa"/>
      </w:pPr>
      <w:r>
        <w:rPr>
          <w:rStyle w:val="a9"/>
        </w:rPr>
        <w:annotationRef/>
      </w:r>
      <w:r>
        <w:t>S</w:t>
      </w:r>
      <w:r>
        <w:rPr>
          <w:rFonts w:hint="eastAsia"/>
        </w:rPr>
        <w:t>tep5</w:t>
      </w:r>
      <w:r>
        <w:rPr>
          <w:rFonts w:hint="eastAsia"/>
        </w:rPr>
        <w:t>：执行工具包导入命令</w:t>
      </w:r>
    </w:p>
  </w:comment>
  <w:comment w:id="135" w:author="liuchao" w:date="2017-05-01T17:57:00Z" w:initials="l">
    <w:p w14:paraId="6504E9BD" w14:textId="729671E3" w:rsidR="008C5EED" w:rsidRDefault="008C5EED">
      <w:pPr>
        <w:pStyle w:val="aa"/>
      </w:pPr>
      <w:r>
        <w:rPr>
          <w:rStyle w:val="a9"/>
        </w:rPr>
        <w:annotationRef/>
      </w:r>
      <w:r>
        <w:rPr>
          <w:rFonts w:hint="eastAsia"/>
        </w:rPr>
        <w:t>同上</w:t>
      </w:r>
    </w:p>
  </w:comment>
  <w:comment w:id="139" w:author="liuchao" w:date="2017-05-01T17:58:00Z" w:initials="l">
    <w:p w14:paraId="109C1006" w14:textId="1668A529" w:rsidR="008C5EED" w:rsidRDefault="008C5EED">
      <w:pPr>
        <w:pStyle w:val="aa"/>
      </w:pPr>
      <w:r>
        <w:rPr>
          <w:rStyle w:val="a9"/>
        </w:rPr>
        <w:annotationRef/>
      </w:r>
      <w:r>
        <w:rPr>
          <w:rFonts w:hint="eastAsia"/>
        </w:rPr>
        <w:t>同上</w:t>
      </w:r>
    </w:p>
  </w:comment>
  <w:comment w:id="141" w:author="liuchao" w:date="2017-05-01T17:58:00Z" w:initials="l">
    <w:p w14:paraId="4794C64C" w14:textId="673A392D" w:rsidR="008C5EED" w:rsidRDefault="008C5EED">
      <w:pPr>
        <w:pStyle w:val="aa"/>
      </w:pPr>
      <w:r>
        <w:rPr>
          <w:rStyle w:val="a9"/>
        </w:rPr>
        <w:annotationRef/>
      </w:r>
      <w:r>
        <w:rPr>
          <w:rFonts w:hint="eastAsia"/>
        </w:rPr>
        <w:t>同上</w:t>
      </w:r>
    </w:p>
  </w:comment>
  <w:comment w:id="144" w:author="liuchao" w:date="2017-05-01T17:58:00Z" w:initials="l">
    <w:p w14:paraId="3FB053EE" w14:textId="69AA873D" w:rsidR="008C5EED" w:rsidRDefault="008C5EED">
      <w:pPr>
        <w:pStyle w:val="aa"/>
      </w:pPr>
      <w:r>
        <w:rPr>
          <w:rStyle w:val="a9"/>
        </w:rPr>
        <w:annotationRef/>
      </w:r>
      <w:r>
        <w:rPr>
          <w:rFonts w:hint="eastAsia"/>
        </w:rPr>
        <w:t>同上</w:t>
      </w:r>
    </w:p>
  </w:comment>
  <w:comment w:id="147" w:author="liuchao" w:date="2017-05-01T17:58:00Z" w:initials="l">
    <w:p w14:paraId="4E132B51" w14:textId="092032F8" w:rsidR="008C5EED" w:rsidRDefault="008C5EED">
      <w:pPr>
        <w:pStyle w:val="aa"/>
      </w:pPr>
      <w:r>
        <w:rPr>
          <w:rStyle w:val="a9"/>
        </w:rPr>
        <w:annotationRef/>
      </w:r>
      <w:r>
        <w:rPr>
          <w:rFonts w:hint="eastAsia"/>
        </w:rPr>
        <w:t>同上</w:t>
      </w:r>
    </w:p>
  </w:comment>
  <w:comment w:id="150" w:author="liuchao" w:date="2017-05-01T18:03:00Z" w:initials="l">
    <w:p w14:paraId="5698DB9C" w14:textId="7C91BE5C" w:rsidR="007B24C1" w:rsidRDefault="007B24C1">
      <w:pPr>
        <w:pStyle w:val="aa"/>
      </w:pPr>
      <w:r>
        <w:rPr>
          <w:rStyle w:val="a9"/>
        </w:rPr>
        <w:annotationRef/>
      </w:r>
      <w:r>
        <w:rPr>
          <w:rFonts w:hint="eastAsia"/>
        </w:rPr>
        <w:t>却一个用例的</w:t>
      </w:r>
      <w:r>
        <w:rPr>
          <w:rFonts w:hint="eastAsia"/>
        </w:rPr>
        <w:t>RUCM</w:t>
      </w:r>
      <w:r>
        <w:rPr>
          <w:rFonts w:hint="eastAsia"/>
        </w:rPr>
        <w:t>说明？</w:t>
      </w:r>
    </w:p>
  </w:comment>
  <w:comment w:id="157" w:author="liuchao" w:date="2017-05-01T18:05:00Z" w:initials="l">
    <w:p w14:paraId="267A1FEF" w14:textId="72F34164" w:rsidR="007568DD" w:rsidRDefault="007568DD">
      <w:pPr>
        <w:pStyle w:val="aa"/>
      </w:pPr>
      <w:r>
        <w:rPr>
          <w:rStyle w:val="a9"/>
        </w:rPr>
        <w:annotationRef/>
      </w:r>
      <w:r>
        <w:rPr>
          <w:rFonts w:hint="eastAsia"/>
        </w:rPr>
        <w:t>针对实验三的需求是什么？是</w:t>
      </w:r>
      <w:r>
        <w:rPr>
          <w:rFonts w:hint="eastAsia"/>
        </w:rPr>
        <w:t>3.4</w:t>
      </w:r>
      <w:r>
        <w:rPr>
          <w:rFonts w:hint="eastAsia"/>
        </w:rPr>
        <w:t>节描述的“扩展”吗？</w:t>
      </w:r>
      <w:r>
        <w:rPr>
          <w:rFonts w:hint="eastAsia"/>
        </w:rPr>
        <w:t>既不明确，也没有必要的细化说明。</w:t>
      </w:r>
      <w:bookmarkStart w:id="159" w:name="_GoBack"/>
      <w:bookmarkEnd w:id="15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41087" w15:done="0"/>
  <w15:commentEx w15:paraId="13FAC87D" w15:done="0"/>
  <w15:commentEx w15:paraId="16EA14CB" w15:done="0"/>
  <w15:commentEx w15:paraId="2D2C6343" w15:done="0"/>
  <w15:commentEx w15:paraId="1AE8C351" w15:done="0"/>
  <w15:commentEx w15:paraId="6E99BE92" w15:done="0"/>
  <w15:commentEx w15:paraId="1B30DBD1" w15:done="0"/>
  <w15:commentEx w15:paraId="3007828B" w15:done="0"/>
  <w15:commentEx w15:paraId="18ABB5BE" w15:done="0"/>
  <w15:commentEx w15:paraId="73F6F30F" w15:done="0"/>
  <w15:commentEx w15:paraId="5733E237" w15:done="0"/>
  <w15:commentEx w15:paraId="0A6D6A4B" w15:done="0"/>
  <w15:commentEx w15:paraId="0587ED08" w15:done="0"/>
  <w15:commentEx w15:paraId="3443F9AD" w15:done="0"/>
  <w15:commentEx w15:paraId="02A963B2" w15:done="0"/>
  <w15:commentEx w15:paraId="541C4A2E" w15:done="0"/>
  <w15:commentEx w15:paraId="6504E9BD" w15:done="0"/>
  <w15:commentEx w15:paraId="109C1006" w15:done="0"/>
  <w15:commentEx w15:paraId="4794C64C" w15:done="0"/>
  <w15:commentEx w15:paraId="3FB053EE" w15:done="0"/>
  <w15:commentEx w15:paraId="4E132B51" w15:done="0"/>
  <w15:commentEx w15:paraId="5698DB9C" w15:done="0"/>
  <w15:commentEx w15:paraId="267A1F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8BFF7" w14:textId="77777777" w:rsidR="009844CC" w:rsidRDefault="009844CC">
      <w:r>
        <w:separator/>
      </w:r>
    </w:p>
  </w:endnote>
  <w:endnote w:type="continuationSeparator" w:id="0">
    <w:p w14:paraId="5A08957B" w14:textId="77777777" w:rsidR="009844CC" w:rsidRDefault="0098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25504"/>
    </w:sdtPr>
    <w:sdtContent>
      <w:p w14:paraId="61830587" w14:textId="77777777" w:rsidR="00924E7D" w:rsidRDefault="00924E7D">
        <w:pPr>
          <w:pStyle w:val="a5"/>
          <w:jc w:val="center"/>
        </w:pPr>
        <w:r>
          <w:fldChar w:fldCharType="begin"/>
        </w:r>
        <w:r>
          <w:instrText>PAGE   \* MERGEFORMAT</w:instrText>
        </w:r>
        <w:r>
          <w:fldChar w:fldCharType="separate"/>
        </w:r>
        <w:r w:rsidR="007568DD" w:rsidRPr="007568DD">
          <w:rPr>
            <w:noProof/>
            <w:lang w:val="zh-CN"/>
          </w:rPr>
          <w:t>4</w:t>
        </w:r>
        <w:r>
          <w:fldChar w:fldCharType="end"/>
        </w:r>
      </w:p>
    </w:sdtContent>
  </w:sdt>
  <w:p w14:paraId="7A77EA26" w14:textId="77777777" w:rsidR="00924E7D" w:rsidRDefault="00924E7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337734"/>
    </w:sdtPr>
    <w:sdtContent>
      <w:p w14:paraId="7DFB7929" w14:textId="77777777" w:rsidR="00924E7D" w:rsidRDefault="00924E7D">
        <w:pPr>
          <w:pStyle w:val="a5"/>
          <w:jc w:val="center"/>
        </w:pPr>
        <w:r>
          <w:fldChar w:fldCharType="begin"/>
        </w:r>
        <w:r>
          <w:instrText>PAGE   \* MERGEFORMAT</w:instrText>
        </w:r>
        <w:r>
          <w:fldChar w:fldCharType="separate"/>
        </w:r>
        <w:r w:rsidR="000C6DB1" w:rsidRPr="000C6DB1">
          <w:rPr>
            <w:noProof/>
            <w:lang w:val="zh-CN"/>
          </w:rPr>
          <w:t>1</w:t>
        </w:r>
        <w:r>
          <w:fldChar w:fldCharType="end"/>
        </w:r>
      </w:p>
    </w:sdtContent>
  </w:sdt>
  <w:p w14:paraId="33640472" w14:textId="77777777" w:rsidR="00924E7D" w:rsidRDefault="00924E7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45155"/>
    </w:sdtPr>
    <w:sdtEndPr>
      <w:rPr>
        <w:sz w:val="21"/>
        <w:szCs w:val="21"/>
      </w:rPr>
    </w:sdtEndPr>
    <w:sdtContent>
      <w:p w14:paraId="0EE0B4D9" w14:textId="77777777" w:rsidR="00924E7D" w:rsidRDefault="00924E7D">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7568DD" w:rsidRPr="007568DD">
          <w:rPr>
            <w:noProof/>
            <w:sz w:val="21"/>
            <w:szCs w:val="21"/>
            <w:lang w:val="zh-CN"/>
          </w:rPr>
          <w:t>19</w:t>
        </w:r>
        <w:r>
          <w:rPr>
            <w:sz w:val="21"/>
            <w:szCs w:val="21"/>
          </w:rPr>
          <w:fldChar w:fldCharType="end"/>
        </w:r>
      </w:p>
    </w:sdtContent>
  </w:sdt>
  <w:p w14:paraId="5D868F45" w14:textId="77777777" w:rsidR="00924E7D" w:rsidRDefault="00924E7D">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840219"/>
    </w:sdtPr>
    <w:sdtContent>
      <w:p w14:paraId="5C00A0ED" w14:textId="77777777" w:rsidR="00924E7D" w:rsidRDefault="00924E7D">
        <w:pPr>
          <w:pStyle w:val="a5"/>
          <w:jc w:val="center"/>
        </w:pPr>
        <w:r>
          <w:fldChar w:fldCharType="begin"/>
        </w:r>
        <w:r>
          <w:instrText>PAGE   \* MERGEFORMAT</w:instrText>
        </w:r>
        <w:r>
          <w:fldChar w:fldCharType="separate"/>
        </w:r>
        <w:r w:rsidR="007568DD" w:rsidRPr="007568DD">
          <w:rPr>
            <w:noProof/>
            <w:lang w:val="zh-CN"/>
          </w:rPr>
          <w:t>1</w:t>
        </w:r>
        <w:r>
          <w:fldChar w:fldCharType="end"/>
        </w:r>
      </w:p>
    </w:sdtContent>
  </w:sdt>
  <w:p w14:paraId="1F2A7DDD" w14:textId="77777777" w:rsidR="00924E7D" w:rsidRDefault="00924E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C5BB1" w14:textId="77777777" w:rsidR="009844CC" w:rsidRDefault="009844CC">
      <w:r>
        <w:separator/>
      </w:r>
    </w:p>
  </w:footnote>
  <w:footnote w:type="continuationSeparator" w:id="0">
    <w:p w14:paraId="61D4E2D6" w14:textId="77777777" w:rsidR="009844CC" w:rsidRDefault="009844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53062"/>
    <w:multiLevelType w:val="hybridMultilevel"/>
    <w:tmpl w:val="A43E5B40"/>
    <w:lvl w:ilvl="0" w:tplc="B798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0D71D2"/>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6DB1"/>
    <w:rsid w:val="000C74E5"/>
    <w:rsid w:val="000D1ACC"/>
    <w:rsid w:val="000F6408"/>
    <w:rsid w:val="0012191C"/>
    <w:rsid w:val="00182C80"/>
    <w:rsid w:val="00191A97"/>
    <w:rsid w:val="001A4068"/>
    <w:rsid w:val="001C0B39"/>
    <w:rsid w:val="001C63A0"/>
    <w:rsid w:val="001D70D4"/>
    <w:rsid w:val="001E15EE"/>
    <w:rsid w:val="001F1791"/>
    <w:rsid w:val="001F43EC"/>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2319"/>
    <w:rsid w:val="003D3AD7"/>
    <w:rsid w:val="003F5781"/>
    <w:rsid w:val="003F7365"/>
    <w:rsid w:val="004B1A0A"/>
    <w:rsid w:val="00503B05"/>
    <w:rsid w:val="005064C4"/>
    <w:rsid w:val="00516B32"/>
    <w:rsid w:val="00532AF7"/>
    <w:rsid w:val="0053427F"/>
    <w:rsid w:val="00536018"/>
    <w:rsid w:val="005401D8"/>
    <w:rsid w:val="00551A74"/>
    <w:rsid w:val="00576DD7"/>
    <w:rsid w:val="00576E97"/>
    <w:rsid w:val="00580951"/>
    <w:rsid w:val="0058116C"/>
    <w:rsid w:val="005877A7"/>
    <w:rsid w:val="005A3D29"/>
    <w:rsid w:val="005C5EBC"/>
    <w:rsid w:val="005C6BA7"/>
    <w:rsid w:val="005D131C"/>
    <w:rsid w:val="006149AB"/>
    <w:rsid w:val="006152D6"/>
    <w:rsid w:val="006502D2"/>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568DD"/>
    <w:rsid w:val="0078731F"/>
    <w:rsid w:val="00796858"/>
    <w:rsid w:val="007B24C1"/>
    <w:rsid w:val="007B6871"/>
    <w:rsid w:val="007C0E3C"/>
    <w:rsid w:val="007C47B7"/>
    <w:rsid w:val="00826BA8"/>
    <w:rsid w:val="00826FDA"/>
    <w:rsid w:val="008613DB"/>
    <w:rsid w:val="008A2244"/>
    <w:rsid w:val="008A4758"/>
    <w:rsid w:val="008A6130"/>
    <w:rsid w:val="008B28DE"/>
    <w:rsid w:val="008C04F5"/>
    <w:rsid w:val="008C5135"/>
    <w:rsid w:val="008C5EED"/>
    <w:rsid w:val="008F1BB6"/>
    <w:rsid w:val="008F68B0"/>
    <w:rsid w:val="00901DDA"/>
    <w:rsid w:val="00910E5E"/>
    <w:rsid w:val="00912114"/>
    <w:rsid w:val="00924443"/>
    <w:rsid w:val="00924E7D"/>
    <w:rsid w:val="0092796B"/>
    <w:rsid w:val="009620C0"/>
    <w:rsid w:val="00972B10"/>
    <w:rsid w:val="009844CC"/>
    <w:rsid w:val="009908F1"/>
    <w:rsid w:val="009B27A3"/>
    <w:rsid w:val="009C5C99"/>
    <w:rsid w:val="009D0957"/>
    <w:rsid w:val="009D294B"/>
    <w:rsid w:val="009E0273"/>
    <w:rsid w:val="009F5122"/>
    <w:rsid w:val="00A0290D"/>
    <w:rsid w:val="00A25854"/>
    <w:rsid w:val="00A47B1E"/>
    <w:rsid w:val="00A51AFF"/>
    <w:rsid w:val="00A54248"/>
    <w:rsid w:val="00A647C9"/>
    <w:rsid w:val="00A677B9"/>
    <w:rsid w:val="00A701E2"/>
    <w:rsid w:val="00A945EE"/>
    <w:rsid w:val="00AB065A"/>
    <w:rsid w:val="00AF7FFE"/>
    <w:rsid w:val="00B12D8D"/>
    <w:rsid w:val="00B2765E"/>
    <w:rsid w:val="00B67541"/>
    <w:rsid w:val="00B679C8"/>
    <w:rsid w:val="00BC03B2"/>
    <w:rsid w:val="00BC12BB"/>
    <w:rsid w:val="00BE5866"/>
    <w:rsid w:val="00BF4DD2"/>
    <w:rsid w:val="00C0167D"/>
    <w:rsid w:val="00C21E8A"/>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D765C"/>
    <w:rsid w:val="00DF399E"/>
    <w:rsid w:val="00E07090"/>
    <w:rsid w:val="00E41E18"/>
    <w:rsid w:val="00E42BFC"/>
    <w:rsid w:val="00E52CD7"/>
    <w:rsid w:val="00E62469"/>
    <w:rsid w:val="00E62E2F"/>
    <w:rsid w:val="00E731CC"/>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038972EE"/>
    <w:rsid w:val="162E21A9"/>
    <w:rsid w:val="2D757D02"/>
    <w:rsid w:val="2D8A155C"/>
    <w:rsid w:val="30351387"/>
    <w:rsid w:val="370422DB"/>
    <w:rsid w:val="38164903"/>
    <w:rsid w:val="3EE350D5"/>
    <w:rsid w:val="48FE5528"/>
    <w:rsid w:val="55B32EFF"/>
    <w:rsid w:val="57416D83"/>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D844"/>
  <w15:docId w15:val="{EF223C3C-9FD2-49B2-945A-DF34F3C5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2"/>
    <w:next w:val="a"/>
    <w:link w:val="1Char"/>
    <w:uiPriority w:val="9"/>
    <w:qFormat/>
    <w:pPr>
      <w:outlineLvl w:val="0"/>
    </w:pPr>
    <w:rPr>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4">
    <w:name w:val="Date"/>
    <w:basedOn w:val="a"/>
    <w:next w:val="a"/>
    <w:link w:val="Char"/>
    <w:uiPriority w:val="99"/>
    <w:unhideWhenUsed/>
    <w:qFormat/>
    <w:pPr>
      <w:ind w:leftChars="2500" w:left="100"/>
    </w:p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sz w:val="44"/>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ListParagraph1">
    <w:name w:val="List Paragraph1"/>
    <w:basedOn w:val="a"/>
    <w:uiPriority w:val="34"/>
    <w:qFormat/>
    <w:pPr>
      <w:ind w:firstLineChars="200" w:firstLine="420"/>
    </w:pPr>
  </w:style>
  <w:style w:type="character" w:customStyle="1" w:styleId="Char">
    <w:name w:val="日期 Char"/>
    <w:basedOn w:val="a0"/>
    <w:link w:val="a4"/>
    <w:uiPriority w:val="99"/>
    <w:semiHidden/>
    <w:qFormat/>
  </w:style>
  <w:style w:type="paragraph" w:customStyle="1" w:styleId="TOCHeading1">
    <w:name w:val="TOC Heading1"/>
    <w:basedOn w:val="1"/>
    <w:next w:val="a"/>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3Char">
    <w:name w:val="标题 3 Char"/>
    <w:basedOn w:val="a0"/>
    <w:link w:val="3"/>
    <w:uiPriority w:val="9"/>
    <w:qFormat/>
    <w:rPr>
      <w:b/>
      <w:bCs/>
      <w:kern w:val="2"/>
      <w:sz w:val="32"/>
      <w:szCs w:val="32"/>
    </w:rPr>
  </w:style>
  <w:style w:type="paragraph" w:customStyle="1" w:styleId="11">
    <w:name w:val="列出段落1"/>
    <w:basedOn w:val="a"/>
    <w:uiPriority w:val="99"/>
    <w:qFormat/>
    <w:pPr>
      <w:ind w:firstLineChars="200" w:firstLine="420"/>
    </w:pPr>
  </w:style>
  <w:style w:type="character" w:styleId="a9">
    <w:name w:val="annotation reference"/>
    <w:basedOn w:val="a0"/>
    <w:uiPriority w:val="99"/>
    <w:semiHidden/>
    <w:unhideWhenUsed/>
    <w:rsid w:val="00924E7D"/>
    <w:rPr>
      <w:sz w:val="21"/>
      <w:szCs w:val="21"/>
    </w:rPr>
  </w:style>
  <w:style w:type="paragraph" w:styleId="aa">
    <w:name w:val="annotation text"/>
    <w:basedOn w:val="a"/>
    <w:link w:val="Char2"/>
    <w:uiPriority w:val="99"/>
    <w:semiHidden/>
    <w:unhideWhenUsed/>
    <w:rsid w:val="00924E7D"/>
    <w:pPr>
      <w:jc w:val="left"/>
    </w:pPr>
  </w:style>
  <w:style w:type="character" w:customStyle="1" w:styleId="Char2">
    <w:name w:val="批注文字 Char"/>
    <w:basedOn w:val="a0"/>
    <w:link w:val="aa"/>
    <w:uiPriority w:val="99"/>
    <w:semiHidden/>
    <w:rsid w:val="00924E7D"/>
    <w:rPr>
      <w:rFonts w:asciiTheme="minorHAnsi" w:eastAsiaTheme="minorEastAsia" w:hAnsiTheme="minorHAnsi" w:cstheme="minorBidi"/>
      <w:kern w:val="2"/>
      <w:sz w:val="21"/>
      <w:szCs w:val="22"/>
    </w:rPr>
  </w:style>
  <w:style w:type="paragraph" w:styleId="ab">
    <w:name w:val="annotation subject"/>
    <w:basedOn w:val="aa"/>
    <w:next w:val="aa"/>
    <w:link w:val="Char3"/>
    <w:uiPriority w:val="99"/>
    <w:semiHidden/>
    <w:unhideWhenUsed/>
    <w:rsid w:val="00924E7D"/>
    <w:rPr>
      <w:b/>
      <w:bCs/>
    </w:rPr>
  </w:style>
  <w:style w:type="character" w:customStyle="1" w:styleId="Char3">
    <w:name w:val="批注主题 Char"/>
    <w:basedOn w:val="Char2"/>
    <w:link w:val="ab"/>
    <w:uiPriority w:val="99"/>
    <w:semiHidden/>
    <w:rsid w:val="00924E7D"/>
    <w:rPr>
      <w:rFonts w:asciiTheme="minorHAnsi" w:eastAsiaTheme="minorEastAsia" w:hAnsiTheme="minorHAnsi" w:cstheme="minorBidi"/>
      <w:b/>
      <w:bCs/>
      <w:kern w:val="2"/>
      <w:sz w:val="21"/>
      <w:szCs w:val="22"/>
    </w:rPr>
  </w:style>
  <w:style w:type="paragraph" w:styleId="ac">
    <w:name w:val="Balloon Text"/>
    <w:basedOn w:val="a"/>
    <w:link w:val="Char4"/>
    <w:uiPriority w:val="99"/>
    <w:semiHidden/>
    <w:unhideWhenUsed/>
    <w:rsid w:val="00924E7D"/>
    <w:rPr>
      <w:sz w:val="18"/>
      <w:szCs w:val="18"/>
    </w:rPr>
  </w:style>
  <w:style w:type="character" w:customStyle="1" w:styleId="Char4">
    <w:name w:val="批注框文本 Char"/>
    <w:basedOn w:val="a0"/>
    <w:link w:val="ac"/>
    <w:uiPriority w:val="99"/>
    <w:semiHidden/>
    <w:rsid w:val="00924E7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DAFF9-F2F0-4715-B86A-6E6C784C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1921</Words>
  <Characters>10952</Characters>
  <Application>Microsoft Office Word</Application>
  <DocSecurity>0</DocSecurity>
  <Lines>91</Lines>
  <Paragraphs>25</Paragraphs>
  <ScaleCrop>false</ScaleCrop>
  <Company>Microsoft</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liuchao</cp:lastModifiedBy>
  <cp:revision>26</cp:revision>
  <cp:lastPrinted>2016-03-23T15:31:00Z</cp:lastPrinted>
  <dcterms:created xsi:type="dcterms:W3CDTF">2017-04-20T14:50:00Z</dcterms:created>
  <dcterms:modified xsi:type="dcterms:W3CDTF">2017-05-01T10:06:00Z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