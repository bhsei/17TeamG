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91993" w14:textId="77777777" w:rsidR="00DF399E" w:rsidRPr="001C63A0" w:rsidRDefault="00DF399E" w:rsidP="003D3AD7">
      <w:pPr>
        <w:pStyle w:val="Heading1"/>
        <w:rPr>
          <w:rFonts w:ascii="Times New Roman" w:hAnsi="Times New Roman" w:cs="Times New Roman"/>
        </w:rPr>
      </w:pPr>
    </w:p>
    <w:p w14:paraId="58C6E4DB" w14:textId="77777777" w:rsidR="00DF399E" w:rsidRPr="001C63A0" w:rsidRDefault="00DF399E" w:rsidP="00DF399E">
      <w:pPr>
        <w:jc w:val="center"/>
        <w:rPr>
          <w:rFonts w:ascii="Times New Roman" w:hAnsi="Times New Roman" w:cs="Times New Roman"/>
          <w:b/>
          <w:color w:val="444444"/>
          <w:sz w:val="44"/>
          <w:szCs w:val="44"/>
          <w:shd w:val="clear" w:color="auto" w:fill="FFFFFF"/>
        </w:rPr>
      </w:pPr>
    </w:p>
    <w:p w14:paraId="61469832" w14:textId="77777777" w:rsidR="00DF399E" w:rsidRPr="001C63A0" w:rsidRDefault="00DF399E" w:rsidP="00DF399E">
      <w:pPr>
        <w:jc w:val="center"/>
        <w:rPr>
          <w:rFonts w:ascii="Times New Roman" w:hAnsi="Times New Roman" w:cs="Times New Roman"/>
          <w:b/>
          <w:color w:val="444444"/>
          <w:sz w:val="44"/>
          <w:szCs w:val="44"/>
          <w:shd w:val="clear" w:color="auto" w:fill="FFFFFF"/>
        </w:rPr>
      </w:pPr>
    </w:p>
    <w:p w14:paraId="6C49B2EB" w14:textId="77777777" w:rsidR="00826BA8" w:rsidRDefault="00826BA8" w:rsidP="00DF399E">
      <w:pPr>
        <w:jc w:val="center"/>
        <w:rPr>
          <w:rFonts w:ascii="Times New Roman" w:hAnsi="Times New Roman" w:cs="Times New Roman"/>
          <w:b/>
          <w:color w:val="444444"/>
          <w:sz w:val="44"/>
          <w:szCs w:val="44"/>
          <w:shd w:val="clear" w:color="auto" w:fill="FFFFFF"/>
        </w:rPr>
      </w:pPr>
      <w:r w:rsidRPr="00826BA8">
        <w:rPr>
          <w:rFonts w:ascii="Times New Roman" w:hAnsi="Times New Roman" w:cs="Times New Roman" w:hint="eastAsia"/>
          <w:b/>
          <w:color w:val="444444"/>
          <w:sz w:val="44"/>
          <w:szCs w:val="44"/>
          <w:shd w:val="clear" w:color="auto" w:fill="FFFFFF"/>
        </w:rPr>
        <w:t>基于</w:t>
      </w:r>
      <w:r w:rsidRPr="00826BA8">
        <w:rPr>
          <w:rFonts w:ascii="Times New Roman" w:hAnsi="Times New Roman" w:cs="Times New Roman" w:hint="eastAsia"/>
          <w:b/>
          <w:color w:val="444444"/>
          <w:sz w:val="44"/>
          <w:szCs w:val="44"/>
          <w:shd w:val="clear" w:color="auto" w:fill="FFFFFF"/>
        </w:rPr>
        <w:t>Torch</w:t>
      </w:r>
      <w:r w:rsidRPr="00826BA8">
        <w:rPr>
          <w:rFonts w:ascii="Times New Roman" w:hAnsi="Times New Roman" w:cs="Times New Roman" w:hint="eastAsia"/>
          <w:b/>
          <w:color w:val="444444"/>
          <w:sz w:val="44"/>
          <w:szCs w:val="44"/>
          <w:shd w:val="clear" w:color="auto" w:fill="FFFFFF"/>
        </w:rPr>
        <w:t>平台的神经网络压缩</w:t>
      </w:r>
    </w:p>
    <w:p w14:paraId="6261CBC4" w14:textId="77777777" w:rsidR="00DF399E" w:rsidRDefault="00826BA8" w:rsidP="00DF399E">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5CD31BB5" w14:textId="77777777" w:rsidR="00826BA8" w:rsidRPr="001C63A0" w:rsidRDefault="00826BA8" w:rsidP="00DF399E">
      <w:pPr>
        <w:jc w:val="center"/>
        <w:rPr>
          <w:rFonts w:ascii="Times New Roman" w:hAnsi="Times New Roman" w:cs="Times New Roman"/>
          <w:b/>
          <w:color w:val="444444"/>
          <w:sz w:val="44"/>
          <w:szCs w:val="44"/>
          <w:shd w:val="clear" w:color="auto" w:fill="FFFFFF"/>
        </w:rPr>
      </w:pPr>
    </w:p>
    <w:p w14:paraId="29DAD21C" w14:textId="77777777" w:rsidR="00DF399E" w:rsidRPr="001C63A0" w:rsidRDefault="00F50B52" w:rsidP="00DF399E">
      <w:pPr>
        <w:jc w:val="center"/>
        <w:rPr>
          <w:rFonts w:ascii="Times New Roman" w:hAnsi="Times New Roman" w:cs="Times New Roman"/>
          <w:b/>
          <w:color w:val="444444"/>
          <w:sz w:val="44"/>
          <w:szCs w:val="44"/>
          <w:shd w:val="clear" w:color="auto" w:fill="FFFFFF"/>
        </w:rPr>
      </w:pPr>
      <w:r w:rsidRPr="001C63A0">
        <w:rPr>
          <w:rFonts w:ascii="Times New Roman" w:hAnsi="Times New Roman" w:cs="Times New Roman"/>
          <w:b/>
          <w:color w:val="444444"/>
          <w:sz w:val="44"/>
          <w:szCs w:val="44"/>
          <w:shd w:val="clear" w:color="auto" w:fill="FFFFFF"/>
        </w:rPr>
        <w:t>需求文档</w:t>
      </w:r>
    </w:p>
    <w:p w14:paraId="4ABB5077" w14:textId="77777777" w:rsidR="00DF399E" w:rsidRPr="001C63A0" w:rsidRDefault="00DF399E" w:rsidP="00DF399E">
      <w:pPr>
        <w:jc w:val="center"/>
        <w:rPr>
          <w:rFonts w:ascii="Times New Roman" w:hAnsi="Times New Roman" w:cs="Times New Roman"/>
          <w:color w:val="444444"/>
          <w:szCs w:val="21"/>
          <w:shd w:val="clear" w:color="auto" w:fill="FFFFFF"/>
        </w:rPr>
      </w:pPr>
      <w:r w:rsidRPr="001C63A0">
        <w:rPr>
          <w:rFonts w:ascii="Times New Roman" w:hAnsi="Times New Roman" w:cs="Times New Roman"/>
          <w:color w:val="444444"/>
          <w:szCs w:val="21"/>
          <w:shd w:val="clear" w:color="auto" w:fill="FFFFFF"/>
        </w:rPr>
        <w:t>Version 1.0</w:t>
      </w:r>
    </w:p>
    <w:p w14:paraId="0F0ACC56" w14:textId="77777777" w:rsidR="00DF399E" w:rsidRPr="001C63A0" w:rsidRDefault="00DF399E" w:rsidP="00DF399E">
      <w:pPr>
        <w:jc w:val="center"/>
        <w:rPr>
          <w:rFonts w:ascii="Times New Roman" w:hAnsi="Times New Roman" w:cs="Times New Roman"/>
          <w:color w:val="444444"/>
          <w:szCs w:val="21"/>
          <w:shd w:val="clear" w:color="auto" w:fill="FFFFFF"/>
        </w:rPr>
      </w:pPr>
    </w:p>
    <w:p w14:paraId="2C4DB052" w14:textId="77777777" w:rsidR="00DF399E" w:rsidRPr="001C63A0" w:rsidRDefault="00DF399E" w:rsidP="00DF399E">
      <w:pPr>
        <w:jc w:val="center"/>
        <w:rPr>
          <w:rFonts w:ascii="Times New Roman" w:hAnsi="Times New Roman" w:cs="Times New Roman"/>
          <w:color w:val="444444"/>
          <w:szCs w:val="21"/>
          <w:shd w:val="clear" w:color="auto" w:fill="FFFFFF"/>
        </w:rPr>
      </w:pPr>
    </w:p>
    <w:p w14:paraId="3B7212A8" w14:textId="77777777" w:rsidR="00DF399E" w:rsidRPr="001C63A0" w:rsidRDefault="00DF399E" w:rsidP="00DF399E">
      <w:pPr>
        <w:jc w:val="center"/>
        <w:rPr>
          <w:rFonts w:ascii="Times New Roman" w:hAnsi="Times New Roman" w:cs="Times New Roman"/>
          <w:color w:val="444444"/>
          <w:szCs w:val="21"/>
          <w:shd w:val="clear" w:color="auto" w:fill="FFFFFF"/>
        </w:rPr>
      </w:pPr>
    </w:p>
    <w:p w14:paraId="22427AD8" w14:textId="77777777" w:rsidR="00DF399E" w:rsidRPr="001C63A0" w:rsidRDefault="00DF399E" w:rsidP="00DF399E">
      <w:pPr>
        <w:jc w:val="center"/>
        <w:rPr>
          <w:rFonts w:ascii="Times New Roman" w:hAnsi="Times New Roman" w:cs="Times New Roman"/>
          <w:color w:val="444444"/>
          <w:szCs w:val="21"/>
          <w:shd w:val="clear" w:color="auto" w:fill="FFFFFF"/>
        </w:rPr>
      </w:pPr>
    </w:p>
    <w:p w14:paraId="6B6F72B4" w14:textId="77777777" w:rsidR="00DF399E" w:rsidRPr="001C63A0" w:rsidRDefault="00DF399E" w:rsidP="00DF399E">
      <w:pPr>
        <w:jc w:val="center"/>
        <w:rPr>
          <w:rFonts w:ascii="Times New Roman" w:hAnsi="Times New Roman" w:cs="Times New Roman"/>
          <w:color w:val="444444"/>
          <w:szCs w:val="21"/>
          <w:shd w:val="clear" w:color="auto" w:fill="FFFFFF"/>
        </w:rPr>
      </w:pPr>
    </w:p>
    <w:p w14:paraId="2D90531C" w14:textId="77777777" w:rsidR="00DF399E" w:rsidRPr="001C63A0" w:rsidRDefault="00DF399E" w:rsidP="00DF399E">
      <w:pPr>
        <w:jc w:val="center"/>
        <w:rPr>
          <w:rFonts w:ascii="Times New Roman" w:hAnsi="Times New Roman" w:cs="Times New Roman"/>
          <w:sz w:val="28"/>
          <w:szCs w:val="28"/>
        </w:rPr>
      </w:pPr>
    </w:p>
    <w:p w14:paraId="14D12C6C" w14:textId="77777777" w:rsidR="00DF399E" w:rsidRPr="001C63A0" w:rsidRDefault="00DF399E" w:rsidP="00DF399E">
      <w:pPr>
        <w:jc w:val="center"/>
        <w:rPr>
          <w:rFonts w:ascii="Times New Roman" w:hAnsi="Times New Roman" w:cs="Times New Roman"/>
          <w:sz w:val="28"/>
          <w:szCs w:val="28"/>
        </w:rPr>
      </w:pPr>
      <w:r w:rsidRPr="001C63A0">
        <w:rPr>
          <w:rFonts w:ascii="Times New Roman" w:hAnsi="Times New Roman" w:cs="Times New Roman"/>
          <w:sz w:val="28"/>
          <w:szCs w:val="28"/>
        </w:rPr>
        <w:t>小组成员：</w:t>
      </w:r>
    </w:p>
    <w:p w14:paraId="37A1D725" w14:textId="77777777" w:rsidR="00DF399E"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56C76ADA" w14:textId="77777777" w:rsidR="00DF399E"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3B5B00D1" w14:textId="77777777" w:rsidR="00826BA8"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2D3B20AD" w14:textId="77777777" w:rsidR="00DF399E" w:rsidRPr="001C63A0" w:rsidRDefault="00826BA8" w:rsidP="00DF399E">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50616304" w14:textId="77777777" w:rsidR="00DF399E" w:rsidRPr="001C63A0" w:rsidRDefault="00DF399E" w:rsidP="00DF399E">
      <w:pPr>
        <w:rPr>
          <w:rFonts w:ascii="Times New Roman" w:hAnsi="Times New Roman" w:cs="Times New Roman"/>
        </w:rPr>
      </w:pPr>
      <w:r w:rsidRPr="001C63A0">
        <w:rPr>
          <w:rFonts w:ascii="Times New Roman" w:hAnsi="Times New Roman" w:cs="Times New Roman"/>
        </w:rPr>
        <w:br w:type="page"/>
      </w:r>
    </w:p>
    <w:p w14:paraId="432065F2" w14:textId="77777777" w:rsidR="00DF399E" w:rsidRPr="001C63A0" w:rsidRDefault="00DF399E" w:rsidP="00DF399E">
      <w:pPr>
        <w:jc w:val="center"/>
        <w:rPr>
          <w:rFonts w:ascii="Times New Roman" w:hAnsi="Times New Roman" w:cs="Times New Roman"/>
          <w:sz w:val="28"/>
          <w:szCs w:val="28"/>
        </w:rPr>
      </w:pPr>
    </w:p>
    <w:p w14:paraId="4CF3D86B" w14:textId="77777777" w:rsidR="00DF399E" w:rsidRPr="001C63A0" w:rsidRDefault="00DF399E" w:rsidP="00DF399E">
      <w:pPr>
        <w:jc w:val="center"/>
        <w:rPr>
          <w:rFonts w:ascii="Times New Roman" w:hAnsi="Times New Roman" w:cs="Times New Roman"/>
          <w:b/>
          <w:sz w:val="28"/>
          <w:szCs w:val="28"/>
        </w:rPr>
      </w:pPr>
      <w:r w:rsidRPr="001C63A0">
        <w:rPr>
          <w:rFonts w:ascii="Times New Roman" w:hAnsi="Times New Roman" w:cs="Times New Roman"/>
          <w:b/>
          <w:sz w:val="28"/>
          <w:szCs w:val="28"/>
        </w:rPr>
        <w:t>版本变更记录</w:t>
      </w:r>
    </w:p>
    <w:tbl>
      <w:tblPr>
        <w:tblStyle w:val="TableGrid"/>
        <w:tblW w:w="0" w:type="auto"/>
        <w:tblLook w:val="04A0" w:firstRow="1" w:lastRow="0" w:firstColumn="1" w:lastColumn="0" w:noHBand="0" w:noVBand="1"/>
      </w:tblPr>
      <w:tblGrid>
        <w:gridCol w:w="1659"/>
        <w:gridCol w:w="1659"/>
        <w:gridCol w:w="1659"/>
        <w:gridCol w:w="1659"/>
        <w:gridCol w:w="1660"/>
      </w:tblGrid>
      <w:tr w:rsidR="00DF399E" w:rsidRPr="001C63A0" w14:paraId="0358DD06" w14:textId="77777777" w:rsidTr="009D294B">
        <w:tc>
          <w:tcPr>
            <w:tcW w:w="1659" w:type="dxa"/>
          </w:tcPr>
          <w:p w14:paraId="41C2631A"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版本</w:t>
            </w:r>
          </w:p>
        </w:tc>
        <w:tc>
          <w:tcPr>
            <w:tcW w:w="1659" w:type="dxa"/>
          </w:tcPr>
          <w:p w14:paraId="5960BB4E"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变更时间</w:t>
            </w:r>
          </w:p>
        </w:tc>
        <w:tc>
          <w:tcPr>
            <w:tcW w:w="1659" w:type="dxa"/>
          </w:tcPr>
          <w:p w14:paraId="6EFE7786"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修改人</w:t>
            </w:r>
          </w:p>
        </w:tc>
        <w:tc>
          <w:tcPr>
            <w:tcW w:w="1659" w:type="dxa"/>
          </w:tcPr>
          <w:p w14:paraId="333C47DE"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审核人</w:t>
            </w:r>
          </w:p>
        </w:tc>
        <w:tc>
          <w:tcPr>
            <w:tcW w:w="1660" w:type="dxa"/>
          </w:tcPr>
          <w:p w14:paraId="2A9DD09D"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备注</w:t>
            </w:r>
          </w:p>
        </w:tc>
      </w:tr>
      <w:tr w:rsidR="00DF399E" w:rsidRPr="001C63A0" w14:paraId="3D8EB8A0" w14:textId="77777777" w:rsidTr="009D294B">
        <w:tc>
          <w:tcPr>
            <w:tcW w:w="1659" w:type="dxa"/>
          </w:tcPr>
          <w:p w14:paraId="0323D552"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1.0</w:t>
            </w:r>
          </w:p>
        </w:tc>
        <w:tc>
          <w:tcPr>
            <w:tcW w:w="1659" w:type="dxa"/>
          </w:tcPr>
          <w:p w14:paraId="10BB6FBA" w14:textId="77777777" w:rsidR="00DF399E" w:rsidRPr="001C63A0" w:rsidRDefault="00826BA8" w:rsidP="009D294B">
            <w:pPr>
              <w:rPr>
                <w:rFonts w:ascii="Times New Roman" w:hAnsi="Times New Roman" w:cs="Times New Roman"/>
                <w:szCs w:val="21"/>
              </w:rPr>
            </w:pPr>
            <w:r>
              <w:rPr>
                <w:rFonts w:ascii="Times New Roman" w:hAnsi="Times New Roman" w:cs="Times New Roman"/>
                <w:szCs w:val="21"/>
              </w:rPr>
              <w:t>20170324</w:t>
            </w:r>
          </w:p>
        </w:tc>
        <w:tc>
          <w:tcPr>
            <w:tcW w:w="1659" w:type="dxa"/>
          </w:tcPr>
          <w:p w14:paraId="01B9EA40" w14:textId="77777777" w:rsidR="00DF399E" w:rsidRPr="001C63A0" w:rsidRDefault="00826BA8" w:rsidP="009D294B">
            <w:pPr>
              <w:rPr>
                <w:rFonts w:ascii="Times New Roman" w:hAnsi="Times New Roman" w:cs="Times New Roman"/>
                <w:szCs w:val="21"/>
              </w:rPr>
            </w:pPr>
            <w:r>
              <w:rPr>
                <w:rFonts w:ascii="Times New Roman" w:hAnsi="Times New Roman" w:cs="Times New Roman" w:hint="eastAsia"/>
                <w:szCs w:val="21"/>
              </w:rPr>
              <w:t>陈伟民</w:t>
            </w:r>
          </w:p>
        </w:tc>
        <w:tc>
          <w:tcPr>
            <w:tcW w:w="1659" w:type="dxa"/>
          </w:tcPr>
          <w:p w14:paraId="545C3BCB" w14:textId="77777777" w:rsidR="00DF399E" w:rsidRPr="001C63A0" w:rsidRDefault="00826BA8" w:rsidP="009D294B">
            <w:pP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tcPr>
          <w:p w14:paraId="716EAA78" w14:textId="77777777" w:rsidR="00DF399E" w:rsidRPr="001C63A0" w:rsidRDefault="00DF399E" w:rsidP="009D294B">
            <w:pPr>
              <w:rPr>
                <w:rFonts w:ascii="Times New Roman" w:hAnsi="Times New Roman" w:cs="Times New Roman"/>
                <w:szCs w:val="21"/>
              </w:rPr>
            </w:pPr>
            <w:r w:rsidRPr="001C63A0">
              <w:rPr>
                <w:rFonts w:ascii="Times New Roman" w:hAnsi="Times New Roman" w:cs="Times New Roman"/>
                <w:szCs w:val="21"/>
              </w:rPr>
              <w:t>初稿</w:t>
            </w:r>
          </w:p>
        </w:tc>
      </w:tr>
      <w:tr w:rsidR="00DF399E" w:rsidRPr="001C63A0" w14:paraId="26707637" w14:textId="77777777" w:rsidTr="009D294B">
        <w:tc>
          <w:tcPr>
            <w:tcW w:w="1659" w:type="dxa"/>
          </w:tcPr>
          <w:p w14:paraId="274DB5DB" w14:textId="77777777" w:rsidR="00DF399E" w:rsidRPr="001C63A0" w:rsidRDefault="00DF399E" w:rsidP="009D294B">
            <w:pPr>
              <w:rPr>
                <w:rFonts w:ascii="Times New Roman" w:hAnsi="Times New Roman" w:cs="Times New Roman"/>
                <w:szCs w:val="21"/>
              </w:rPr>
            </w:pPr>
          </w:p>
        </w:tc>
        <w:tc>
          <w:tcPr>
            <w:tcW w:w="1659" w:type="dxa"/>
          </w:tcPr>
          <w:p w14:paraId="6B466354" w14:textId="77777777" w:rsidR="00DF399E" w:rsidRPr="001C63A0" w:rsidRDefault="00DF399E" w:rsidP="009D294B">
            <w:pPr>
              <w:rPr>
                <w:rFonts w:ascii="Times New Roman" w:hAnsi="Times New Roman" w:cs="Times New Roman"/>
                <w:szCs w:val="21"/>
              </w:rPr>
            </w:pPr>
          </w:p>
        </w:tc>
        <w:tc>
          <w:tcPr>
            <w:tcW w:w="1659" w:type="dxa"/>
          </w:tcPr>
          <w:p w14:paraId="065D8661" w14:textId="77777777" w:rsidR="00DF399E" w:rsidRPr="001C63A0" w:rsidRDefault="00DF399E" w:rsidP="009D294B">
            <w:pPr>
              <w:rPr>
                <w:rFonts w:ascii="Times New Roman" w:hAnsi="Times New Roman" w:cs="Times New Roman"/>
                <w:szCs w:val="21"/>
              </w:rPr>
            </w:pPr>
          </w:p>
        </w:tc>
        <w:tc>
          <w:tcPr>
            <w:tcW w:w="1659" w:type="dxa"/>
          </w:tcPr>
          <w:p w14:paraId="4CF8EA44" w14:textId="77777777" w:rsidR="00DF399E" w:rsidRPr="001C63A0" w:rsidRDefault="00DF399E" w:rsidP="009D294B">
            <w:pPr>
              <w:rPr>
                <w:rFonts w:ascii="Times New Roman" w:hAnsi="Times New Roman" w:cs="Times New Roman"/>
                <w:b/>
                <w:szCs w:val="21"/>
              </w:rPr>
            </w:pPr>
          </w:p>
        </w:tc>
        <w:tc>
          <w:tcPr>
            <w:tcW w:w="1660" w:type="dxa"/>
          </w:tcPr>
          <w:p w14:paraId="044000EF" w14:textId="77777777" w:rsidR="00DF399E" w:rsidRPr="001C63A0" w:rsidRDefault="00DF399E" w:rsidP="009D294B">
            <w:pPr>
              <w:rPr>
                <w:rFonts w:ascii="Times New Roman" w:hAnsi="Times New Roman" w:cs="Times New Roman"/>
                <w:szCs w:val="21"/>
              </w:rPr>
            </w:pPr>
          </w:p>
        </w:tc>
      </w:tr>
      <w:tr w:rsidR="00DF399E" w:rsidRPr="001C63A0" w14:paraId="0D1266BB" w14:textId="77777777" w:rsidTr="009D294B">
        <w:tc>
          <w:tcPr>
            <w:tcW w:w="1659" w:type="dxa"/>
          </w:tcPr>
          <w:p w14:paraId="4373E7F5" w14:textId="77777777" w:rsidR="00DF399E" w:rsidRPr="001C63A0" w:rsidRDefault="00DF399E" w:rsidP="009D294B">
            <w:pPr>
              <w:rPr>
                <w:rFonts w:ascii="Times New Roman" w:hAnsi="Times New Roman" w:cs="Times New Roman"/>
                <w:b/>
                <w:szCs w:val="21"/>
              </w:rPr>
            </w:pPr>
          </w:p>
        </w:tc>
        <w:tc>
          <w:tcPr>
            <w:tcW w:w="1659" w:type="dxa"/>
          </w:tcPr>
          <w:p w14:paraId="509682E3" w14:textId="77777777" w:rsidR="00DF399E" w:rsidRPr="001C63A0" w:rsidRDefault="00DF399E" w:rsidP="009D294B">
            <w:pPr>
              <w:rPr>
                <w:rFonts w:ascii="Times New Roman" w:hAnsi="Times New Roman" w:cs="Times New Roman"/>
                <w:b/>
                <w:szCs w:val="21"/>
              </w:rPr>
            </w:pPr>
          </w:p>
        </w:tc>
        <w:tc>
          <w:tcPr>
            <w:tcW w:w="1659" w:type="dxa"/>
          </w:tcPr>
          <w:p w14:paraId="392812FC" w14:textId="77777777" w:rsidR="00DF399E" w:rsidRPr="001C63A0" w:rsidRDefault="00DF399E" w:rsidP="009D294B">
            <w:pPr>
              <w:rPr>
                <w:rFonts w:ascii="Times New Roman" w:hAnsi="Times New Roman" w:cs="Times New Roman"/>
                <w:b/>
                <w:szCs w:val="21"/>
              </w:rPr>
            </w:pPr>
          </w:p>
        </w:tc>
        <w:tc>
          <w:tcPr>
            <w:tcW w:w="1659" w:type="dxa"/>
          </w:tcPr>
          <w:p w14:paraId="516D2330" w14:textId="77777777" w:rsidR="00DF399E" w:rsidRPr="001C63A0" w:rsidRDefault="00DF399E" w:rsidP="009D294B">
            <w:pPr>
              <w:rPr>
                <w:rFonts w:ascii="Times New Roman" w:hAnsi="Times New Roman" w:cs="Times New Roman"/>
                <w:b/>
                <w:szCs w:val="21"/>
              </w:rPr>
            </w:pPr>
          </w:p>
        </w:tc>
        <w:tc>
          <w:tcPr>
            <w:tcW w:w="1660" w:type="dxa"/>
          </w:tcPr>
          <w:p w14:paraId="62EBD9E1" w14:textId="77777777" w:rsidR="00DF399E" w:rsidRPr="001C63A0" w:rsidRDefault="00DF399E" w:rsidP="009D294B">
            <w:pPr>
              <w:rPr>
                <w:rFonts w:ascii="Times New Roman" w:hAnsi="Times New Roman" w:cs="Times New Roman"/>
                <w:b/>
                <w:szCs w:val="21"/>
              </w:rPr>
            </w:pPr>
          </w:p>
        </w:tc>
      </w:tr>
      <w:tr w:rsidR="00DF399E" w:rsidRPr="001C63A0" w14:paraId="739480A8" w14:textId="77777777" w:rsidTr="009D294B">
        <w:tc>
          <w:tcPr>
            <w:tcW w:w="1659" w:type="dxa"/>
          </w:tcPr>
          <w:p w14:paraId="15FBCD2F" w14:textId="77777777" w:rsidR="00DF399E" w:rsidRPr="001C63A0" w:rsidRDefault="00DF399E" w:rsidP="009D294B">
            <w:pPr>
              <w:rPr>
                <w:rFonts w:ascii="Times New Roman" w:hAnsi="Times New Roman" w:cs="Times New Roman"/>
                <w:b/>
                <w:szCs w:val="21"/>
              </w:rPr>
            </w:pPr>
          </w:p>
        </w:tc>
        <w:tc>
          <w:tcPr>
            <w:tcW w:w="1659" w:type="dxa"/>
          </w:tcPr>
          <w:p w14:paraId="77FB2EDB" w14:textId="77777777" w:rsidR="00DF399E" w:rsidRPr="001C63A0" w:rsidRDefault="00DF399E" w:rsidP="009D294B">
            <w:pPr>
              <w:rPr>
                <w:rFonts w:ascii="Times New Roman" w:hAnsi="Times New Roman" w:cs="Times New Roman"/>
                <w:b/>
                <w:szCs w:val="21"/>
              </w:rPr>
            </w:pPr>
          </w:p>
        </w:tc>
        <w:tc>
          <w:tcPr>
            <w:tcW w:w="1659" w:type="dxa"/>
          </w:tcPr>
          <w:p w14:paraId="7A417CE5" w14:textId="77777777" w:rsidR="00DF399E" w:rsidRPr="001C63A0" w:rsidRDefault="00DF399E" w:rsidP="009D294B">
            <w:pPr>
              <w:rPr>
                <w:rFonts w:ascii="Times New Roman" w:hAnsi="Times New Roman" w:cs="Times New Roman"/>
                <w:b/>
                <w:szCs w:val="21"/>
              </w:rPr>
            </w:pPr>
          </w:p>
        </w:tc>
        <w:tc>
          <w:tcPr>
            <w:tcW w:w="1659" w:type="dxa"/>
          </w:tcPr>
          <w:p w14:paraId="3D61486A" w14:textId="77777777" w:rsidR="00DF399E" w:rsidRPr="001C63A0" w:rsidRDefault="00DF399E" w:rsidP="009D294B">
            <w:pPr>
              <w:rPr>
                <w:rFonts w:ascii="Times New Roman" w:hAnsi="Times New Roman" w:cs="Times New Roman"/>
                <w:b/>
                <w:szCs w:val="21"/>
              </w:rPr>
            </w:pPr>
          </w:p>
        </w:tc>
        <w:tc>
          <w:tcPr>
            <w:tcW w:w="1660" w:type="dxa"/>
          </w:tcPr>
          <w:p w14:paraId="5823E1A6" w14:textId="77777777" w:rsidR="00DF399E" w:rsidRPr="001C63A0" w:rsidRDefault="00DF399E" w:rsidP="009D294B">
            <w:pPr>
              <w:rPr>
                <w:rFonts w:ascii="Times New Roman" w:hAnsi="Times New Roman" w:cs="Times New Roman"/>
                <w:b/>
                <w:szCs w:val="21"/>
              </w:rPr>
            </w:pPr>
          </w:p>
        </w:tc>
      </w:tr>
      <w:tr w:rsidR="00DF399E" w:rsidRPr="001C63A0" w14:paraId="0E45E5D9" w14:textId="77777777" w:rsidTr="009D294B">
        <w:tc>
          <w:tcPr>
            <w:tcW w:w="1659" w:type="dxa"/>
          </w:tcPr>
          <w:p w14:paraId="2318A7B1" w14:textId="77777777" w:rsidR="00DF399E" w:rsidRPr="001C63A0" w:rsidRDefault="00DF399E" w:rsidP="009D294B">
            <w:pPr>
              <w:rPr>
                <w:rFonts w:ascii="Times New Roman" w:hAnsi="Times New Roman" w:cs="Times New Roman"/>
                <w:b/>
                <w:szCs w:val="21"/>
              </w:rPr>
            </w:pPr>
          </w:p>
        </w:tc>
        <w:tc>
          <w:tcPr>
            <w:tcW w:w="1659" w:type="dxa"/>
          </w:tcPr>
          <w:p w14:paraId="03E5F21E" w14:textId="77777777" w:rsidR="00DF399E" w:rsidRPr="001C63A0" w:rsidRDefault="00DF399E" w:rsidP="009D294B">
            <w:pPr>
              <w:rPr>
                <w:rFonts w:ascii="Times New Roman" w:hAnsi="Times New Roman" w:cs="Times New Roman"/>
                <w:b/>
                <w:szCs w:val="21"/>
              </w:rPr>
            </w:pPr>
          </w:p>
        </w:tc>
        <w:tc>
          <w:tcPr>
            <w:tcW w:w="1659" w:type="dxa"/>
          </w:tcPr>
          <w:p w14:paraId="278620F2" w14:textId="77777777" w:rsidR="00DF399E" w:rsidRPr="001C63A0" w:rsidRDefault="00DF399E" w:rsidP="009D294B">
            <w:pPr>
              <w:rPr>
                <w:rFonts w:ascii="Times New Roman" w:hAnsi="Times New Roman" w:cs="Times New Roman"/>
                <w:b/>
                <w:szCs w:val="21"/>
              </w:rPr>
            </w:pPr>
          </w:p>
        </w:tc>
        <w:tc>
          <w:tcPr>
            <w:tcW w:w="1659" w:type="dxa"/>
          </w:tcPr>
          <w:p w14:paraId="5FAAB8A8" w14:textId="77777777" w:rsidR="00DF399E" w:rsidRPr="001C63A0" w:rsidRDefault="00DF399E" w:rsidP="009D294B">
            <w:pPr>
              <w:rPr>
                <w:rFonts w:ascii="Times New Roman" w:hAnsi="Times New Roman" w:cs="Times New Roman"/>
                <w:b/>
                <w:szCs w:val="21"/>
              </w:rPr>
            </w:pPr>
          </w:p>
        </w:tc>
        <w:tc>
          <w:tcPr>
            <w:tcW w:w="1660" w:type="dxa"/>
          </w:tcPr>
          <w:p w14:paraId="337AEF95" w14:textId="77777777" w:rsidR="00DF399E" w:rsidRPr="001C63A0" w:rsidRDefault="00DF399E" w:rsidP="009D294B">
            <w:pPr>
              <w:rPr>
                <w:rFonts w:ascii="Times New Roman" w:hAnsi="Times New Roman" w:cs="Times New Roman"/>
                <w:b/>
                <w:szCs w:val="21"/>
              </w:rPr>
            </w:pPr>
          </w:p>
        </w:tc>
      </w:tr>
      <w:tr w:rsidR="00DF399E" w:rsidRPr="001C63A0" w14:paraId="06F2E88E" w14:textId="77777777" w:rsidTr="009D294B">
        <w:tc>
          <w:tcPr>
            <w:tcW w:w="1659" w:type="dxa"/>
          </w:tcPr>
          <w:p w14:paraId="2A8F6A95" w14:textId="77777777" w:rsidR="00DF399E" w:rsidRPr="001C63A0" w:rsidRDefault="00DF399E" w:rsidP="009D294B">
            <w:pPr>
              <w:rPr>
                <w:rFonts w:ascii="Times New Roman" w:hAnsi="Times New Roman" w:cs="Times New Roman"/>
                <w:b/>
                <w:szCs w:val="21"/>
              </w:rPr>
            </w:pPr>
          </w:p>
        </w:tc>
        <w:tc>
          <w:tcPr>
            <w:tcW w:w="1659" w:type="dxa"/>
          </w:tcPr>
          <w:p w14:paraId="5AF8AB2C" w14:textId="77777777" w:rsidR="00DF399E" w:rsidRPr="001C63A0" w:rsidRDefault="00DF399E" w:rsidP="009D294B">
            <w:pPr>
              <w:rPr>
                <w:rFonts w:ascii="Times New Roman" w:hAnsi="Times New Roman" w:cs="Times New Roman"/>
                <w:b/>
                <w:szCs w:val="21"/>
              </w:rPr>
            </w:pPr>
          </w:p>
        </w:tc>
        <w:tc>
          <w:tcPr>
            <w:tcW w:w="1659" w:type="dxa"/>
          </w:tcPr>
          <w:p w14:paraId="10CB970C" w14:textId="77777777" w:rsidR="00DF399E" w:rsidRPr="001C63A0" w:rsidRDefault="00DF399E" w:rsidP="009D294B">
            <w:pPr>
              <w:rPr>
                <w:rFonts w:ascii="Times New Roman" w:hAnsi="Times New Roman" w:cs="Times New Roman"/>
                <w:b/>
                <w:szCs w:val="21"/>
              </w:rPr>
            </w:pPr>
          </w:p>
        </w:tc>
        <w:tc>
          <w:tcPr>
            <w:tcW w:w="1659" w:type="dxa"/>
          </w:tcPr>
          <w:p w14:paraId="6D6E5596" w14:textId="77777777" w:rsidR="00DF399E" w:rsidRPr="001C63A0" w:rsidRDefault="00DF399E" w:rsidP="009D294B">
            <w:pPr>
              <w:rPr>
                <w:rFonts w:ascii="Times New Roman" w:hAnsi="Times New Roman" w:cs="Times New Roman"/>
                <w:b/>
                <w:szCs w:val="21"/>
              </w:rPr>
            </w:pPr>
          </w:p>
        </w:tc>
        <w:tc>
          <w:tcPr>
            <w:tcW w:w="1660" w:type="dxa"/>
          </w:tcPr>
          <w:p w14:paraId="3CD65E78" w14:textId="77777777" w:rsidR="00DF399E" w:rsidRPr="001C63A0" w:rsidRDefault="00DF399E" w:rsidP="009D294B">
            <w:pPr>
              <w:rPr>
                <w:rFonts w:ascii="Times New Roman" w:hAnsi="Times New Roman" w:cs="Times New Roman"/>
                <w:b/>
                <w:szCs w:val="21"/>
              </w:rPr>
            </w:pPr>
          </w:p>
        </w:tc>
      </w:tr>
      <w:tr w:rsidR="00DF399E" w:rsidRPr="001C63A0" w14:paraId="32187F09" w14:textId="77777777" w:rsidTr="009D294B">
        <w:tc>
          <w:tcPr>
            <w:tcW w:w="1659" w:type="dxa"/>
          </w:tcPr>
          <w:p w14:paraId="2FD04396" w14:textId="77777777" w:rsidR="00DF399E" w:rsidRPr="001C63A0" w:rsidRDefault="00DF399E" w:rsidP="009D294B">
            <w:pPr>
              <w:rPr>
                <w:rFonts w:ascii="Times New Roman" w:hAnsi="Times New Roman" w:cs="Times New Roman"/>
                <w:b/>
                <w:szCs w:val="21"/>
              </w:rPr>
            </w:pPr>
          </w:p>
        </w:tc>
        <w:tc>
          <w:tcPr>
            <w:tcW w:w="1659" w:type="dxa"/>
          </w:tcPr>
          <w:p w14:paraId="63BDAD94" w14:textId="77777777" w:rsidR="00DF399E" w:rsidRPr="001C63A0" w:rsidRDefault="00DF399E" w:rsidP="009D294B">
            <w:pPr>
              <w:rPr>
                <w:rFonts w:ascii="Times New Roman" w:hAnsi="Times New Roman" w:cs="Times New Roman"/>
                <w:b/>
                <w:szCs w:val="21"/>
              </w:rPr>
            </w:pPr>
          </w:p>
        </w:tc>
        <w:tc>
          <w:tcPr>
            <w:tcW w:w="1659" w:type="dxa"/>
          </w:tcPr>
          <w:p w14:paraId="7EB8E9AB" w14:textId="77777777" w:rsidR="00DF399E" w:rsidRPr="001C63A0" w:rsidRDefault="00DF399E" w:rsidP="009D294B">
            <w:pPr>
              <w:rPr>
                <w:rFonts w:ascii="Times New Roman" w:hAnsi="Times New Roman" w:cs="Times New Roman"/>
                <w:b/>
                <w:szCs w:val="21"/>
              </w:rPr>
            </w:pPr>
          </w:p>
        </w:tc>
        <w:tc>
          <w:tcPr>
            <w:tcW w:w="1659" w:type="dxa"/>
          </w:tcPr>
          <w:p w14:paraId="16E93C56" w14:textId="77777777" w:rsidR="00DF399E" w:rsidRPr="001C63A0" w:rsidRDefault="00DF399E" w:rsidP="009D294B">
            <w:pPr>
              <w:rPr>
                <w:rFonts w:ascii="Times New Roman" w:hAnsi="Times New Roman" w:cs="Times New Roman"/>
                <w:b/>
                <w:szCs w:val="21"/>
              </w:rPr>
            </w:pPr>
          </w:p>
        </w:tc>
        <w:tc>
          <w:tcPr>
            <w:tcW w:w="1660" w:type="dxa"/>
          </w:tcPr>
          <w:p w14:paraId="0CBC626C" w14:textId="77777777" w:rsidR="00DF399E" w:rsidRPr="001C63A0" w:rsidRDefault="00DF399E" w:rsidP="009D294B">
            <w:pPr>
              <w:rPr>
                <w:rFonts w:ascii="Times New Roman" w:hAnsi="Times New Roman" w:cs="Times New Roman"/>
                <w:b/>
                <w:szCs w:val="21"/>
              </w:rPr>
            </w:pPr>
          </w:p>
        </w:tc>
      </w:tr>
    </w:tbl>
    <w:p w14:paraId="70CE3FC7" w14:textId="77777777" w:rsidR="00DF399E" w:rsidRPr="001C63A0" w:rsidRDefault="00DF399E" w:rsidP="00DF399E">
      <w:pPr>
        <w:rPr>
          <w:rFonts w:ascii="Times New Roman" w:hAnsi="Times New Roman" w:cs="Times New Roman"/>
        </w:rPr>
      </w:pPr>
    </w:p>
    <w:p w14:paraId="3371A862" w14:textId="77777777" w:rsidR="00DF399E" w:rsidRPr="001C63A0" w:rsidRDefault="00DF399E" w:rsidP="00DF399E">
      <w:pPr>
        <w:rPr>
          <w:rFonts w:ascii="Times New Roman" w:hAnsi="Times New Roman" w:cs="Times New Roman"/>
        </w:rPr>
      </w:pPr>
      <w:r w:rsidRPr="001C63A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2A559171" w14:textId="77777777" w:rsidR="00DF399E" w:rsidRPr="001C63A0" w:rsidRDefault="00DF399E">
          <w:pPr>
            <w:pStyle w:val="TOCHeading"/>
            <w:rPr>
              <w:rFonts w:ascii="Times New Roman" w:hAnsi="Times New Roman" w:cs="Times New Roman"/>
            </w:rPr>
          </w:pPr>
          <w:r w:rsidRPr="001C63A0">
            <w:rPr>
              <w:rFonts w:ascii="Times New Roman" w:hAnsi="Times New Roman" w:cs="Times New Roman"/>
              <w:lang w:val="zh-CN"/>
            </w:rPr>
            <w:t>目录</w:t>
          </w:r>
        </w:p>
        <w:p w14:paraId="2FB96DB9" w14:textId="77777777" w:rsidR="00F33E62" w:rsidRDefault="00DF399E">
          <w:pPr>
            <w:pStyle w:val="TOC1"/>
            <w:tabs>
              <w:tab w:val="right" w:leader="dot" w:pos="8296"/>
            </w:tabs>
            <w:rPr>
              <w:noProof/>
            </w:rPr>
          </w:pPr>
          <w:r w:rsidRPr="001C63A0">
            <w:rPr>
              <w:rFonts w:ascii="Times New Roman" w:hAnsi="Times New Roman" w:cs="Times New Roman"/>
            </w:rPr>
            <w:fldChar w:fldCharType="begin"/>
          </w:r>
          <w:r w:rsidRPr="001C63A0">
            <w:rPr>
              <w:rFonts w:ascii="Times New Roman" w:hAnsi="Times New Roman" w:cs="Times New Roman"/>
            </w:rPr>
            <w:instrText xml:space="preserve"> TOC \o "1-3" \h \z \u </w:instrText>
          </w:r>
          <w:r w:rsidRPr="001C63A0">
            <w:rPr>
              <w:rFonts w:ascii="Times New Roman" w:hAnsi="Times New Roman" w:cs="Times New Roman"/>
            </w:rPr>
            <w:fldChar w:fldCharType="separate"/>
          </w:r>
          <w:hyperlink w:anchor="_Toc478139215" w:history="1">
            <w:r w:rsidR="00F33E62" w:rsidRPr="00D239D6">
              <w:rPr>
                <w:rStyle w:val="Hyperlink"/>
                <w:rFonts w:ascii="Times New Roman" w:hAnsi="Times New Roman" w:cs="Times New Roman"/>
                <w:noProof/>
              </w:rPr>
              <w:t>1</w:t>
            </w:r>
            <w:r w:rsidR="00F33E62" w:rsidRPr="00D239D6">
              <w:rPr>
                <w:rStyle w:val="Hyperlink"/>
                <w:rFonts w:ascii="Times New Roman" w:hAnsi="Times New Roman" w:cs="Times New Roman"/>
                <w:noProof/>
              </w:rPr>
              <w:t>前言</w:t>
            </w:r>
            <w:r w:rsidR="00F33E62">
              <w:rPr>
                <w:noProof/>
                <w:webHidden/>
              </w:rPr>
              <w:tab/>
            </w:r>
            <w:r w:rsidR="00F33E62">
              <w:rPr>
                <w:noProof/>
                <w:webHidden/>
              </w:rPr>
              <w:fldChar w:fldCharType="begin"/>
            </w:r>
            <w:r w:rsidR="00F33E62">
              <w:rPr>
                <w:noProof/>
                <w:webHidden/>
              </w:rPr>
              <w:instrText xml:space="preserve"> PAGEREF _Toc478139215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77B32B98" w14:textId="77777777" w:rsidR="00F33E62" w:rsidRDefault="00D16B88">
          <w:pPr>
            <w:pStyle w:val="TOC1"/>
            <w:tabs>
              <w:tab w:val="right" w:leader="dot" w:pos="8296"/>
            </w:tabs>
            <w:rPr>
              <w:noProof/>
            </w:rPr>
          </w:pPr>
          <w:hyperlink w:anchor="_Toc478139216" w:history="1">
            <w:r w:rsidR="00F33E62" w:rsidRPr="00D239D6">
              <w:rPr>
                <w:rStyle w:val="Hyperlink"/>
                <w:rFonts w:ascii="Times New Roman" w:hAnsi="Times New Roman" w:cs="Times New Roman"/>
                <w:noProof/>
              </w:rPr>
              <w:t>1.1</w:t>
            </w:r>
            <w:r w:rsidR="00F33E62" w:rsidRPr="00D239D6">
              <w:rPr>
                <w:rStyle w:val="Hyperlink"/>
                <w:rFonts w:ascii="Times New Roman" w:hAnsi="Times New Roman" w:cs="Times New Roman"/>
                <w:noProof/>
              </w:rPr>
              <w:t>目的</w:t>
            </w:r>
            <w:r w:rsidR="00F33E62">
              <w:rPr>
                <w:noProof/>
                <w:webHidden/>
              </w:rPr>
              <w:tab/>
            </w:r>
            <w:r w:rsidR="00F33E62">
              <w:rPr>
                <w:noProof/>
                <w:webHidden/>
              </w:rPr>
              <w:fldChar w:fldCharType="begin"/>
            </w:r>
            <w:r w:rsidR="00F33E62">
              <w:rPr>
                <w:noProof/>
                <w:webHidden/>
              </w:rPr>
              <w:instrText xml:space="preserve"> PAGEREF _Toc478139216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2F9C5ACF" w14:textId="77777777" w:rsidR="00F33E62" w:rsidRDefault="00D16B88">
          <w:pPr>
            <w:pStyle w:val="TOC1"/>
            <w:tabs>
              <w:tab w:val="right" w:leader="dot" w:pos="8296"/>
            </w:tabs>
            <w:rPr>
              <w:noProof/>
            </w:rPr>
          </w:pPr>
          <w:hyperlink w:anchor="_Toc478139217" w:history="1">
            <w:r w:rsidR="00F33E62" w:rsidRPr="00D239D6">
              <w:rPr>
                <w:rStyle w:val="Hyperlink"/>
                <w:rFonts w:ascii="Times New Roman" w:hAnsi="Times New Roman" w:cs="Times New Roman"/>
                <w:noProof/>
              </w:rPr>
              <w:t>1.2</w:t>
            </w:r>
            <w:r w:rsidR="00F33E62" w:rsidRPr="00D239D6">
              <w:rPr>
                <w:rStyle w:val="Hyperlink"/>
                <w:rFonts w:ascii="Times New Roman" w:hAnsi="Times New Roman" w:cs="Times New Roman"/>
                <w:noProof/>
              </w:rPr>
              <w:t>系统概述</w:t>
            </w:r>
            <w:r w:rsidR="00F33E62">
              <w:rPr>
                <w:noProof/>
                <w:webHidden/>
              </w:rPr>
              <w:tab/>
            </w:r>
            <w:r w:rsidR="00F33E62">
              <w:rPr>
                <w:noProof/>
                <w:webHidden/>
              </w:rPr>
              <w:fldChar w:fldCharType="begin"/>
            </w:r>
            <w:r w:rsidR="00F33E62">
              <w:rPr>
                <w:noProof/>
                <w:webHidden/>
              </w:rPr>
              <w:instrText xml:space="preserve"> PAGEREF _Toc478139217 \h </w:instrText>
            </w:r>
            <w:r w:rsidR="00F33E62">
              <w:rPr>
                <w:noProof/>
                <w:webHidden/>
              </w:rPr>
            </w:r>
            <w:r w:rsidR="00F33E62">
              <w:rPr>
                <w:noProof/>
                <w:webHidden/>
              </w:rPr>
              <w:fldChar w:fldCharType="separate"/>
            </w:r>
            <w:r w:rsidR="00F33E62">
              <w:rPr>
                <w:noProof/>
                <w:webHidden/>
              </w:rPr>
              <w:t>4</w:t>
            </w:r>
            <w:r w:rsidR="00F33E62">
              <w:rPr>
                <w:noProof/>
                <w:webHidden/>
              </w:rPr>
              <w:fldChar w:fldCharType="end"/>
            </w:r>
          </w:hyperlink>
        </w:p>
        <w:p w14:paraId="1C5482F4" w14:textId="77777777" w:rsidR="00F33E62" w:rsidRDefault="00D16B88">
          <w:pPr>
            <w:pStyle w:val="TOC1"/>
            <w:tabs>
              <w:tab w:val="right" w:leader="dot" w:pos="8296"/>
            </w:tabs>
            <w:rPr>
              <w:noProof/>
            </w:rPr>
          </w:pPr>
          <w:hyperlink w:anchor="_Toc478139218" w:history="1">
            <w:r w:rsidR="00F33E62" w:rsidRPr="00D239D6">
              <w:rPr>
                <w:rStyle w:val="Hyperlink"/>
                <w:rFonts w:ascii="Times New Roman" w:hAnsi="Times New Roman" w:cs="Times New Roman"/>
                <w:noProof/>
              </w:rPr>
              <w:t>1.3</w:t>
            </w:r>
            <w:r w:rsidR="00F33E62" w:rsidRPr="00D239D6">
              <w:rPr>
                <w:rStyle w:val="Hyperlink"/>
                <w:rFonts w:ascii="Times New Roman" w:hAnsi="Times New Roman" w:cs="Times New Roman"/>
                <w:noProof/>
              </w:rPr>
              <w:t>文档概述</w:t>
            </w:r>
            <w:r w:rsidR="00F33E62">
              <w:rPr>
                <w:noProof/>
                <w:webHidden/>
              </w:rPr>
              <w:tab/>
            </w:r>
            <w:r w:rsidR="00F33E62">
              <w:rPr>
                <w:noProof/>
                <w:webHidden/>
              </w:rPr>
              <w:fldChar w:fldCharType="begin"/>
            </w:r>
            <w:r w:rsidR="00F33E62">
              <w:rPr>
                <w:noProof/>
                <w:webHidden/>
              </w:rPr>
              <w:instrText xml:space="preserve"> PAGEREF _Toc478139218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130969E" w14:textId="77777777" w:rsidR="00F33E62" w:rsidRDefault="00D16B88">
          <w:pPr>
            <w:pStyle w:val="TOC1"/>
            <w:tabs>
              <w:tab w:val="right" w:leader="dot" w:pos="8296"/>
            </w:tabs>
            <w:rPr>
              <w:noProof/>
            </w:rPr>
          </w:pPr>
          <w:hyperlink w:anchor="_Toc478139219" w:history="1">
            <w:r w:rsidR="00F33E62" w:rsidRPr="00D239D6">
              <w:rPr>
                <w:rStyle w:val="Hyperlink"/>
                <w:rFonts w:ascii="Times New Roman" w:hAnsi="Times New Roman" w:cs="Times New Roman"/>
                <w:noProof/>
              </w:rPr>
              <w:t>1.4</w:t>
            </w:r>
            <w:r w:rsidR="00F33E62" w:rsidRPr="00D239D6">
              <w:rPr>
                <w:rStyle w:val="Hyperlink"/>
                <w:rFonts w:ascii="Times New Roman" w:hAnsi="Times New Roman" w:cs="Times New Roman"/>
                <w:noProof/>
              </w:rPr>
              <w:t>术语和缩略语</w:t>
            </w:r>
            <w:r w:rsidR="00F33E62">
              <w:rPr>
                <w:noProof/>
                <w:webHidden/>
              </w:rPr>
              <w:tab/>
            </w:r>
            <w:r w:rsidR="00F33E62">
              <w:rPr>
                <w:noProof/>
                <w:webHidden/>
              </w:rPr>
              <w:fldChar w:fldCharType="begin"/>
            </w:r>
            <w:r w:rsidR="00F33E62">
              <w:rPr>
                <w:noProof/>
                <w:webHidden/>
              </w:rPr>
              <w:instrText xml:space="preserve"> PAGEREF _Toc478139219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00F0C47" w14:textId="77777777" w:rsidR="00F33E62" w:rsidRDefault="00D16B88">
          <w:pPr>
            <w:pStyle w:val="TOC1"/>
            <w:tabs>
              <w:tab w:val="right" w:leader="dot" w:pos="8296"/>
            </w:tabs>
            <w:rPr>
              <w:noProof/>
            </w:rPr>
          </w:pPr>
          <w:hyperlink w:anchor="_Toc478139220" w:history="1">
            <w:r w:rsidR="00F33E62" w:rsidRPr="00D239D6">
              <w:rPr>
                <w:rStyle w:val="Hyperlink"/>
                <w:rFonts w:ascii="Times New Roman" w:hAnsi="Times New Roman" w:cs="Times New Roman"/>
                <w:noProof/>
              </w:rPr>
              <w:t>2</w:t>
            </w:r>
            <w:r w:rsidR="00F33E62" w:rsidRPr="00D239D6">
              <w:rPr>
                <w:rStyle w:val="Hyperlink"/>
                <w:rFonts w:ascii="Times New Roman" w:hAnsi="Times New Roman" w:cs="Times New Roman"/>
                <w:noProof/>
              </w:rPr>
              <w:t>引用文档</w:t>
            </w:r>
            <w:r w:rsidR="00F33E62">
              <w:rPr>
                <w:noProof/>
                <w:webHidden/>
              </w:rPr>
              <w:tab/>
            </w:r>
            <w:r w:rsidR="00F33E62">
              <w:rPr>
                <w:noProof/>
                <w:webHidden/>
              </w:rPr>
              <w:fldChar w:fldCharType="begin"/>
            </w:r>
            <w:r w:rsidR="00F33E62">
              <w:rPr>
                <w:noProof/>
                <w:webHidden/>
              </w:rPr>
              <w:instrText xml:space="preserve"> PAGEREF _Toc478139220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0C56FAC1" w14:textId="77777777" w:rsidR="00F33E62" w:rsidRDefault="00D16B88">
          <w:pPr>
            <w:pStyle w:val="TOC1"/>
            <w:tabs>
              <w:tab w:val="right" w:leader="dot" w:pos="8296"/>
            </w:tabs>
            <w:rPr>
              <w:noProof/>
            </w:rPr>
          </w:pPr>
          <w:hyperlink w:anchor="_Toc478139221" w:history="1">
            <w:r w:rsidR="00F33E62" w:rsidRPr="00D239D6">
              <w:rPr>
                <w:rStyle w:val="Hyperlink"/>
                <w:rFonts w:ascii="Times New Roman" w:hAnsi="Times New Roman" w:cs="Times New Roman"/>
                <w:noProof/>
              </w:rPr>
              <w:t>3</w:t>
            </w:r>
            <w:r w:rsidR="00F33E62" w:rsidRPr="00D239D6">
              <w:rPr>
                <w:rStyle w:val="Hyperlink"/>
                <w:rFonts w:ascii="Times New Roman" w:hAnsi="Times New Roman" w:cs="Times New Roman"/>
                <w:noProof/>
              </w:rPr>
              <w:t>需求分析</w:t>
            </w:r>
            <w:r w:rsidR="00F33E62">
              <w:rPr>
                <w:noProof/>
                <w:webHidden/>
              </w:rPr>
              <w:tab/>
            </w:r>
            <w:r w:rsidR="00F33E62">
              <w:rPr>
                <w:noProof/>
                <w:webHidden/>
              </w:rPr>
              <w:fldChar w:fldCharType="begin"/>
            </w:r>
            <w:r w:rsidR="00F33E62">
              <w:rPr>
                <w:noProof/>
                <w:webHidden/>
              </w:rPr>
              <w:instrText xml:space="preserve"> PAGEREF _Toc478139221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7FDE746F" w14:textId="77777777" w:rsidR="00F33E62" w:rsidRDefault="00D16B88">
          <w:pPr>
            <w:pStyle w:val="TOC1"/>
            <w:tabs>
              <w:tab w:val="right" w:leader="dot" w:pos="8296"/>
            </w:tabs>
            <w:rPr>
              <w:noProof/>
            </w:rPr>
          </w:pPr>
          <w:hyperlink w:anchor="_Toc478139222" w:history="1">
            <w:r w:rsidR="00F33E62" w:rsidRPr="00D239D6">
              <w:rPr>
                <w:rStyle w:val="Hyperlink"/>
                <w:rFonts w:ascii="Times New Roman" w:hAnsi="Times New Roman" w:cs="Times New Roman"/>
                <w:noProof/>
              </w:rPr>
              <w:t>3.1</w:t>
            </w:r>
            <w:r w:rsidR="00F33E62" w:rsidRPr="00D239D6">
              <w:rPr>
                <w:rStyle w:val="Hyperlink"/>
                <w:rFonts w:ascii="Times New Roman" w:hAnsi="Times New Roman" w:cs="Times New Roman"/>
                <w:noProof/>
              </w:rPr>
              <w:t>功能性需求分析</w:t>
            </w:r>
            <w:r w:rsidR="00F33E62">
              <w:rPr>
                <w:noProof/>
                <w:webHidden/>
              </w:rPr>
              <w:tab/>
            </w:r>
            <w:r w:rsidR="00F33E62">
              <w:rPr>
                <w:noProof/>
                <w:webHidden/>
              </w:rPr>
              <w:fldChar w:fldCharType="begin"/>
            </w:r>
            <w:r w:rsidR="00F33E62">
              <w:rPr>
                <w:noProof/>
                <w:webHidden/>
              </w:rPr>
              <w:instrText xml:space="preserve"> PAGEREF _Toc478139222 \h </w:instrText>
            </w:r>
            <w:r w:rsidR="00F33E62">
              <w:rPr>
                <w:noProof/>
                <w:webHidden/>
              </w:rPr>
            </w:r>
            <w:r w:rsidR="00F33E62">
              <w:rPr>
                <w:noProof/>
                <w:webHidden/>
              </w:rPr>
              <w:fldChar w:fldCharType="separate"/>
            </w:r>
            <w:r w:rsidR="00F33E62">
              <w:rPr>
                <w:noProof/>
                <w:webHidden/>
              </w:rPr>
              <w:t>5</w:t>
            </w:r>
            <w:r w:rsidR="00F33E62">
              <w:rPr>
                <w:noProof/>
                <w:webHidden/>
              </w:rPr>
              <w:fldChar w:fldCharType="end"/>
            </w:r>
          </w:hyperlink>
        </w:p>
        <w:p w14:paraId="1425BA9E" w14:textId="77777777" w:rsidR="00F33E62" w:rsidRDefault="00D16B88">
          <w:pPr>
            <w:pStyle w:val="TOC1"/>
            <w:tabs>
              <w:tab w:val="right" w:leader="dot" w:pos="8296"/>
            </w:tabs>
            <w:rPr>
              <w:noProof/>
            </w:rPr>
          </w:pPr>
          <w:hyperlink w:anchor="_Toc478139223" w:history="1">
            <w:r w:rsidR="00F33E62" w:rsidRPr="00D239D6">
              <w:rPr>
                <w:rStyle w:val="Hyperlink"/>
                <w:rFonts w:ascii="Times New Roman" w:hAnsi="Times New Roman" w:cs="Times New Roman"/>
                <w:noProof/>
              </w:rPr>
              <w:t>3.1.1</w:t>
            </w:r>
            <w:r w:rsidR="00F33E62" w:rsidRPr="00D239D6">
              <w:rPr>
                <w:rStyle w:val="Hyperlink"/>
                <w:rFonts w:ascii="Times New Roman" w:hAnsi="Times New Roman" w:cs="Times New Roman"/>
                <w:noProof/>
              </w:rPr>
              <w:t>丰富的工具包</w:t>
            </w:r>
            <w:r w:rsidR="00F33E62">
              <w:rPr>
                <w:noProof/>
                <w:webHidden/>
              </w:rPr>
              <w:tab/>
            </w:r>
            <w:r w:rsidR="00F33E62">
              <w:rPr>
                <w:noProof/>
                <w:webHidden/>
              </w:rPr>
              <w:fldChar w:fldCharType="begin"/>
            </w:r>
            <w:r w:rsidR="00F33E62">
              <w:rPr>
                <w:noProof/>
                <w:webHidden/>
              </w:rPr>
              <w:instrText xml:space="preserve"> PAGEREF _Toc478139223 \h </w:instrText>
            </w:r>
            <w:r w:rsidR="00F33E62">
              <w:rPr>
                <w:noProof/>
                <w:webHidden/>
              </w:rPr>
            </w:r>
            <w:r w:rsidR="00F33E62">
              <w:rPr>
                <w:noProof/>
                <w:webHidden/>
              </w:rPr>
              <w:fldChar w:fldCharType="separate"/>
            </w:r>
            <w:r w:rsidR="00F33E62">
              <w:rPr>
                <w:noProof/>
                <w:webHidden/>
              </w:rPr>
              <w:t>6</w:t>
            </w:r>
            <w:r w:rsidR="00F33E62">
              <w:rPr>
                <w:noProof/>
                <w:webHidden/>
              </w:rPr>
              <w:fldChar w:fldCharType="end"/>
            </w:r>
          </w:hyperlink>
        </w:p>
        <w:p w14:paraId="0674EF48" w14:textId="77777777" w:rsidR="00F33E62" w:rsidRDefault="00D16B88">
          <w:pPr>
            <w:pStyle w:val="TOC1"/>
            <w:tabs>
              <w:tab w:val="right" w:leader="dot" w:pos="8296"/>
            </w:tabs>
            <w:rPr>
              <w:noProof/>
            </w:rPr>
          </w:pPr>
          <w:hyperlink w:anchor="_Toc478139224" w:history="1">
            <w:r w:rsidR="00F33E62" w:rsidRPr="00D239D6">
              <w:rPr>
                <w:rStyle w:val="Hyperlink"/>
                <w:rFonts w:ascii="Times New Roman" w:hAnsi="Times New Roman" w:cs="Times New Roman"/>
                <w:noProof/>
              </w:rPr>
              <w:t>3.1.2</w:t>
            </w:r>
            <w:r w:rsidR="00F33E62" w:rsidRPr="00D239D6">
              <w:rPr>
                <w:rStyle w:val="Hyperlink"/>
                <w:rFonts w:ascii="Times New Roman" w:hAnsi="Times New Roman" w:cs="Times New Roman"/>
                <w:noProof/>
              </w:rPr>
              <w:t>模块化搭建神经网络</w:t>
            </w:r>
            <w:r w:rsidR="00F33E62">
              <w:rPr>
                <w:noProof/>
                <w:webHidden/>
              </w:rPr>
              <w:tab/>
            </w:r>
            <w:r w:rsidR="00F33E62">
              <w:rPr>
                <w:noProof/>
                <w:webHidden/>
              </w:rPr>
              <w:fldChar w:fldCharType="begin"/>
            </w:r>
            <w:r w:rsidR="00F33E62">
              <w:rPr>
                <w:noProof/>
                <w:webHidden/>
              </w:rPr>
              <w:instrText xml:space="preserve"> PAGEREF _Toc478139224 \h </w:instrText>
            </w:r>
            <w:r w:rsidR="00F33E62">
              <w:rPr>
                <w:noProof/>
                <w:webHidden/>
              </w:rPr>
            </w:r>
            <w:r w:rsidR="00F33E62">
              <w:rPr>
                <w:noProof/>
                <w:webHidden/>
              </w:rPr>
              <w:fldChar w:fldCharType="separate"/>
            </w:r>
            <w:r w:rsidR="00F33E62">
              <w:rPr>
                <w:noProof/>
                <w:webHidden/>
              </w:rPr>
              <w:t>6</w:t>
            </w:r>
            <w:r w:rsidR="00F33E62">
              <w:rPr>
                <w:noProof/>
                <w:webHidden/>
              </w:rPr>
              <w:fldChar w:fldCharType="end"/>
            </w:r>
          </w:hyperlink>
        </w:p>
        <w:p w14:paraId="4F0C5341" w14:textId="77777777" w:rsidR="00F33E62" w:rsidRDefault="00D16B88">
          <w:pPr>
            <w:pStyle w:val="TOC1"/>
            <w:tabs>
              <w:tab w:val="right" w:leader="dot" w:pos="8296"/>
            </w:tabs>
            <w:rPr>
              <w:noProof/>
            </w:rPr>
          </w:pPr>
          <w:hyperlink w:anchor="_Toc478139225" w:history="1">
            <w:r w:rsidR="00F33E62" w:rsidRPr="00D239D6">
              <w:rPr>
                <w:rStyle w:val="Hyperlink"/>
                <w:rFonts w:ascii="Times New Roman" w:hAnsi="Times New Roman" w:cs="Times New Roman"/>
                <w:noProof/>
              </w:rPr>
              <w:t>3.2</w:t>
            </w:r>
            <w:r w:rsidR="00F33E62" w:rsidRPr="00D239D6">
              <w:rPr>
                <w:rStyle w:val="Hyperlink"/>
                <w:rFonts w:ascii="Times New Roman" w:hAnsi="Times New Roman" w:cs="Times New Roman"/>
                <w:noProof/>
              </w:rPr>
              <w:t>非功能性需求分析</w:t>
            </w:r>
            <w:r w:rsidR="00F33E62">
              <w:rPr>
                <w:noProof/>
                <w:webHidden/>
              </w:rPr>
              <w:tab/>
            </w:r>
            <w:r w:rsidR="00F33E62">
              <w:rPr>
                <w:noProof/>
                <w:webHidden/>
              </w:rPr>
              <w:fldChar w:fldCharType="begin"/>
            </w:r>
            <w:r w:rsidR="00F33E62">
              <w:rPr>
                <w:noProof/>
                <w:webHidden/>
              </w:rPr>
              <w:instrText xml:space="preserve"> PAGEREF _Toc478139225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26E2C400" w14:textId="77777777" w:rsidR="00F33E62" w:rsidRDefault="00D16B88">
          <w:pPr>
            <w:pStyle w:val="TOC1"/>
            <w:tabs>
              <w:tab w:val="right" w:leader="dot" w:pos="8296"/>
            </w:tabs>
            <w:rPr>
              <w:noProof/>
            </w:rPr>
          </w:pPr>
          <w:hyperlink w:anchor="_Toc478139226" w:history="1">
            <w:r w:rsidR="00F33E62" w:rsidRPr="00D239D6">
              <w:rPr>
                <w:rStyle w:val="Hyperlink"/>
                <w:rFonts w:ascii="Times New Roman" w:hAnsi="Times New Roman" w:cs="Times New Roman"/>
                <w:noProof/>
              </w:rPr>
              <w:t>3.2.1</w:t>
            </w:r>
            <w:r w:rsidR="00F33E62" w:rsidRPr="00D239D6">
              <w:rPr>
                <w:rStyle w:val="Hyperlink"/>
                <w:rFonts w:ascii="Times New Roman" w:hAnsi="Times New Roman" w:cs="Times New Roman"/>
                <w:noProof/>
              </w:rPr>
              <w:t>高效性</w:t>
            </w:r>
            <w:r w:rsidR="00F33E62">
              <w:rPr>
                <w:noProof/>
                <w:webHidden/>
              </w:rPr>
              <w:tab/>
            </w:r>
            <w:r w:rsidR="00F33E62">
              <w:rPr>
                <w:noProof/>
                <w:webHidden/>
              </w:rPr>
              <w:fldChar w:fldCharType="begin"/>
            </w:r>
            <w:r w:rsidR="00F33E62">
              <w:rPr>
                <w:noProof/>
                <w:webHidden/>
              </w:rPr>
              <w:instrText xml:space="preserve"> PAGEREF _Toc478139226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6485F03E" w14:textId="77777777" w:rsidR="00F33E62" w:rsidRDefault="00D16B88">
          <w:pPr>
            <w:pStyle w:val="TOC1"/>
            <w:tabs>
              <w:tab w:val="right" w:leader="dot" w:pos="8296"/>
            </w:tabs>
            <w:rPr>
              <w:noProof/>
            </w:rPr>
          </w:pPr>
          <w:hyperlink w:anchor="_Toc478139227" w:history="1">
            <w:r w:rsidR="00F33E62" w:rsidRPr="00D239D6">
              <w:rPr>
                <w:rStyle w:val="Hyperlink"/>
                <w:rFonts w:ascii="Times New Roman" w:hAnsi="Times New Roman" w:cs="Times New Roman"/>
                <w:noProof/>
              </w:rPr>
              <w:t>3.2.2</w:t>
            </w:r>
            <w:r w:rsidR="00F33E62" w:rsidRPr="00D239D6">
              <w:rPr>
                <w:rStyle w:val="Hyperlink"/>
                <w:rFonts w:ascii="Times New Roman" w:hAnsi="Times New Roman" w:cs="Times New Roman"/>
                <w:noProof/>
              </w:rPr>
              <w:t>用户友好性</w:t>
            </w:r>
            <w:r w:rsidR="00F33E62">
              <w:rPr>
                <w:noProof/>
                <w:webHidden/>
              </w:rPr>
              <w:tab/>
            </w:r>
            <w:r w:rsidR="00F33E62">
              <w:rPr>
                <w:noProof/>
                <w:webHidden/>
              </w:rPr>
              <w:fldChar w:fldCharType="begin"/>
            </w:r>
            <w:r w:rsidR="00F33E62">
              <w:rPr>
                <w:noProof/>
                <w:webHidden/>
              </w:rPr>
              <w:instrText xml:space="preserve"> PAGEREF _Toc478139227 \h </w:instrText>
            </w:r>
            <w:r w:rsidR="00F33E62">
              <w:rPr>
                <w:noProof/>
                <w:webHidden/>
              </w:rPr>
            </w:r>
            <w:r w:rsidR="00F33E62">
              <w:rPr>
                <w:noProof/>
                <w:webHidden/>
              </w:rPr>
              <w:fldChar w:fldCharType="separate"/>
            </w:r>
            <w:r w:rsidR="00F33E62">
              <w:rPr>
                <w:noProof/>
                <w:webHidden/>
              </w:rPr>
              <w:t>7</w:t>
            </w:r>
            <w:r w:rsidR="00F33E62">
              <w:rPr>
                <w:noProof/>
                <w:webHidden/>
              </w:rPr>
              <w:fldChar w:fldCharType="end"/>
            </w:r>
          </w:hyperlink>
        </w:p>
        <w:p w14:paraId="015E55DD" w14:textId="77777777" w:rsidR="00F33E62" w:rsidRDefault="00D16B88">
          <w:pPr>
            <w:pStyle w:val="TOC1"/>
            <w:tabs>
              <w:tab w:val="right" w:leader="dot" w:pos="8296"/>
            </w:tabs>
            <w:rPr>
              <w:noProof/>
            </w:rPr>
          </w:pPr>
          <w:hyperlink w:anchor="_Toc478139228" w:history="1">
            <w:r w:rsidR="00F33E62" w:rsidRPr="00D239D6">
              <w:rPr>
                <w:rStyle w:val="Hyperlink"/>
                <w:rFonts w:ascii="Times New Roman" w:hAnsi="Times New Roman" w:cs="Times New Roman"/>
                <w:noProof/>
              </w:rPr>
              <w:t>3.2.3</w:t>
            </w:r>
            <w:r w:rsidR="00F33E62" w:rsidRPr="00D239D6">
              <w:rPr>
                <w:rStyle w:val="Hyperlink"/>
                <w:rFonts w:ascii="Times New Roman" w:hAnsi="Times New Roman" w:cs="Times New Roman"/>
                <w:noProof/>
              </w:rPr>
              <w:t>可修改性</w:t>
            </w:r>
            <w:r w:rsidR="00F33E62">
              <w:rPr>
                <w:noProof/>
                <w:webHidden/>
              </w:rPr>
              <w:tab/>
            </w:r>
            <w:r w:rsidR="00F33E62">
              <w:rPr>
                <w:noProof/>
                <w:webHidden/>
              </w:rPr>
              <w:fldChar w:fldCharType="begin"/>
            </w:r>
            <w:r w:rsidR="00F33E62">
              <w:rPr>
                <w:noProof/>
                <w:webHidden/>
              </w:rPr>
              <w:instrText xml:space="preserve"> PAGEREF _Toc478139228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1B10C2E0" w14:textId="77777777" w:rsidR="00F33E62" w:rsidRDefault="00D16B88">
          <w:pPr>
            <w:pStyle w:val="TOC1"/>
            <w:tabs>
              <w:tab w:val="right" w:leader="dot" w:pos="8296"/>
            </w:tabs>
            <w:rPr>
              <w:noProof/>
            </w:rPr>
          </w:pPr>
          <w:hyperlink w:anchor="_Toc478139229" w:history="1">
            <w:r w:rsidR="00F33E62" w:rsidRPr="00D239D6">
              <w:rPr>
                <w:rStyle w:val="Hyperlink"/>
                <w:rFonts w:ascii="Times New Roman" w:hAnsi="Times New Roman" w:cs="Times New Roman"/>
                <w:noProof/>
              </w:rPr>
              <w:t>3.2.4</w:t>
            </w:r>
            <w:r w:rsidR="00F33E62" w:rsidRPr="00D239D6">
              <w:rPr>
                <w:rStyle w:val="Hyperlink"/>
                <w:rFonts w:ascii="Times New Roman" w:hAnsi="Times New Roman" w:cs="Times New Roman"/>
                <w:noProof/>
              </w:rPr>
              <w:t>鲁棒性</w:t>
            </w:r>
            <w:r w:rsidR="00F33E62">
              <w:rPr>
                <w:noProof/>
                <w:webHidden/>
              </w:rPr>
              <w:tab/>
            </w:r>
            <w:r w:rsidR="00F33E62">
              <w:rPr>
                <w:noProof/>
                <w:webHidden/>
              </w:rPr>
              <w:fldChar w:fldCharType="begin"/>
            </w:r>
            <w:r w:rsidR="00F33E62">
              <w:rPr>
                <w:noProof/>
                <w:webHidden/>
              </w:rPr>
              <w:instrText xml:space="preserve"> PAGEREF _Toc478139229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6D10B8B5" w14:textId="77777777" w:rsidR="00F33E62" w:rsidRDefault="00D16B88">
          <w:pPr>
            <w:pStyle w:val="TOC1"/>
            <w:tabs>
              <w:tab w:val="right" w:leader="dot" w:pos="8296"/>
            </w:tabs>
            <w:rPr>
              <w:noProof/>
            </w:rPr>
          </w:pPr>
          <w:hyperlink w:anchor="_Toc478139230" w:history="1">
            <w:r w:rsidR="00F33E62" w:rsidRPr="00D239D6">
              <w:rPr>
                <w:rStyle w:val="Hyperlink"/>
                <w:rFonts w:ascii="Times New Roman" w:hAnsi="Times New Roman" w:cs="Times New Roman"/>
                <w:noProof/>
              </w:rPr>
              <w:t>3.3</w:t>
            </w:r>
            <w:r w:rsidR="00F33E62" w:rsidRPr="00D239D6">
              <w:rPr>
                <w:rStyle w:val="Hyperlink"/>
                <w:rFonts w:ascii="Times New Roman" w:hAnsi="Times New Roman" w:cs="Times New Roman"/>
                <w:noProof/>
              </w:rPr>
              <w:t>需求识别</w:t>
            </w:r>
            <w:r w:rsidR="00F33E62">
              <w:rPr>
                <w:noProof/>
                <w:webHidden/>
              </w:rPr>
              <w:tab/>
            </w:r>
            <w:r w:rsidR="00F33E62">
              <w:rPr>
                <w:noProof/>
                <w:webHidden/>
              </w:rPr>
              <w:fldChar w:fldCharType="begin"/>
            </w:r>
            <w:r w:rsidR="00F33E62">
              <w:rPr>
                <w:noProof/>
                <w:webHidden/>
              </w:rPr>
              <w:instrText xml:space="preserve"> PAGEREF _Toc478139230 \h </w:instrText>
            </w:r>
            <w:r w:rsidR="00F33E62">
              <w:rPr>
                <w:noProof/>
                <w:webHidden/>
              </w:rPr>
            </w:r>
            <w:r w:rsidR="00F33E62">
              <w:rPr>
                <w:noProof/>
                <w:webHidden/>
              </w:rPr>
              <w:fldChar w:fldCharType="separate"/>
            </w:r>
            <w:r w:rsidR="00F33E62">
              <w:rPr>
                <w:noProof/>
                <w:webHidden/>
              </w:rPr>
              <w:t>8</w:t>
            </w:r>
            <w:r w:rsidR="00F33E62">
              <w:rPr>
                <w:noProof/>
                <w:webHidden/>
              </w:rPr>
              <w:fldChar w:fldCharType="end"/>
            </w:r>
          </w:hyperlink>
        </w:p>
        <w:p w14:paraId="358AD8F9" w14:textId="77777777" w:rsidR="00F33E62" w:rsidRDefault="00D16B88">
          <w:pPr>
            <w:pStyle w:val="TOC1"/>
            <w:tabs>
              <w:tab w:val="right" w:leader="dot" w:pos="8296"/>
            </w:tabs>
            <w:rPr>
              <w:noProof/>
            </w:rPr>
          </w:pPr>
          <w:hyperlink w:anchor="_Toc478139231" w:history="1">
            <w:r w:rsidR="00F33E62" w:rsidRPr="00D239D6">
              <w:rPr>
                <w:rStyle w:val="Hyperlink"/>
                <w:rFonts w:ascii="Times New Roman" w:hAnsi="Times New Roman" w:cs="Times New Roman"/>
                <w:noProof/>
              </w:rPr>
              <w:t>3.3.1</w:t>
            </w:r>
            <w:r w:rsidR="00F33E62" w:rsidRPr="00D239D6">
              <w:rPr>
                <w:rStyle w:val="Hyperlink"/>
                <w:rFonts w:ascii="Times New Roman" w:hAnsi="Times New Roman" w:cs="Times New Roman"/>
                <w:noProof/>
              </w:rPr>
              <w:t>载入数据</w:t>
            </w:r>
            <w:r w:rsidR="00F33E62">
              <w:rPr>
                <w:noProof/>
                <w:webHidden/>
              </w:rPr>
              <w:tab/>
            </w:r>
            <w:r w:rsidR="00F33E62">
              <w:rPr>
                <w:noProof/>
                <w:webHidden/>
              </w:rPr>
              <w:fldChar w:fldCharType="begin"/>
            </w:r>
            <w:r w:rsidR="00F33E62">
              <w:rPr>
                <w:noProof/>
                <w:webHidden/>
              </w:rPr>
              <w:instrText xml:space="preserve"> PAGEREF _Toc478139231 \h </w:instrText>
            </w:r>
            <w:r w:rsidR="00F33E62">
              <w:rPr>
                <w:noProof/>
                <w:webHidden/>
              </w:rPr>
            </w:r>
            <w:r w:rsidR="00F33E62">
              <w:rPr>
                <w:noProof/>
                <w:webHidden/>
              </w:rPr>
              <w:fldChar w:fldCharType="separate"/>
            </w:r>
            <w:r w:rsidR="00F33E62">
              <w:rPr>
                <w:noProof/>
                <w:webHidden/>
              </w:rPr>
              <w:t>9</w:t>
            </w:r>
            <w:r w:rsidR="00F33E62">
              <w:rPr>
                <w:noProof/>
                <w:webHidden/>
              </w:rPr>
              <w:fldChar w:fldCharType="end"/>
            </w:r>
          </w:hyperlink>
        </w:p>
        <w:p w14:paraId="2AB2A931" w14:textId="77777777" w:rsidR="00F33E62" w:rsidRDefault="00D16B88">
          <w:pPr>
            <w:pStyle w:val="TOC1"/>
            <w:tabs>
              <w:tab w:val="right" w:leader="dot" w:pos="8296"/>
            </w:tabs>
            <w:rPr>
              <w:noProof/>
            </w:rPr>
          </w:pPr>
          <w:hyperlink w:anchor="_Toc478139232" w:history="1">
            <w:r w:rsidR="00F33E62" w:rsidRPr="00D239D6">
              <w:rPr>
                <w:rStyle w:val="Hyperlink"/>
                <w:rFonts w:ascii="Times New Roman" w:hAnsi="Times New Roman" w:cs="Times New Roman"/>
                <w:noProof/>
              </w:rPr>
              <w:t>3.3.2</w:t>
            </w:r>
            <w:r w:rsidR="00F33E62" w:rsidRPr="00D239D6">
              <w:rPr>
                <w:rStyle w:val="Hyperlink"/>
                <w:rFonts w:ascii="Times New Roman" w:hAnsi="Times New Roman" w:cs="Times New Roman"/>
                <w:noProof/>
              </w:rPr>
              <w:t>定义模型</w:t>
            </w:r>
            <w:r w:rsidR="00F33E62">
              <w:rPr>
                <w:noProof/>
                <w:webHidden/>
              </w:rPr>
              <w:tab/>
            </w:r>
            <w:r w:rsidR="00F33E62">
              <w:rPr>
                <w:noProof/>
                <w:webHidden/>
              </w:rPr>
              <w:fldChar w:fldCharType="begin"/>
            </w:r>
            <w:r w:rsidR="00F33E62">
              <w:rPr>
                <w:noProof/>
                <w:webHidden/>
              </w:rPr>
              <w:instrText xml:space="preserve"> PAGEREF _Toc478139232 \h </w:instrText>
            </w:r>
            <w:r w:rsidR="00F33E62">
              <w:rPr>
                <w:noProof/>
                <w:webHidden/>
              </w:rPr>
            </w:r>
            <w:r w:rsidR="00F33E62">
              <w:rPr>
                <w:noProof/>
                <w:webHidden/>
              </w:rPr>
              <w:fldChar w:fldCharType="separate"/>
            </w:r>
            <w:r w:rsidR="00F33E62">
              <w:rPr>
                <w:noProof/>
                <w:webHidden/>
              </w:rPr>
              <w:t>10</w:t>
            </w:r>
            <w:r w:rsidR="00F33E62">
              <w:rPr>
                <w:noProof/>
                <w:webHidden/>
              </w:rPr>
              <w:fldChar w:fldCharType="end"/>
            </w:r>
          </w:hyperlink>
        </w:p>
        <w:p w14:paraId="23118363" w14:textId="77777777" w:rsidR="00F33E62" w:rsidRDefault="00D16B88">
          <w:pPr>
            <w:pStyle w:val="TOC1"/>
            <w:tabs>
              <w:tab w:val="right" w:leader="dot" w:pos="8296"/>
            </w:tabs>
            <w:rPr>
              <w:noProof/>
            </w:rPr>
          </w:pPr>
          <w:hyperlink w:anchor="_Toc478139233" w:history="1">
            <w:r w:rsidR="00F33E62" w:rsidRPr="00D239D6">
              <w:rPr>
                <w:rStyle w:val="Hyperlink"/>
                <w:rFonts w:ascii="Times New Roman" w:hAnsi="Times New Roman" w:cs="Times New Roman"/>
                <w:noProof/>
              </w:rPr>
              <w:t>3.3.3</w:t>
            </w:r>
            <w:r w:rsidR="00F33E62" w:rsidRPr="00D239D6">
              <w:rPr>
                <w:rStyle w:val="Hyperlink"/>
                <w:rFonts w:ascii="Times New Roman" w:hAnsi="Times New Roman" w:cs="Times New Roman"/>
                <w:noProof/>
              </w:rPr>
              <w:t>训练网络</w:t>
            </w:r>
            <w:r w:rsidR="00F33E62">
              <w:rPr>
                <w:noProof/>
                <w:webHidden/>
              </w:rPr>
              <w:tab/>
            </w:r>
            <w:r w:rsidR="00F33E62">
              <w:rPr>
                <w:noProof/>
                <w:webHidden/>
              </w:rPr>
              <w:fldChar w:fldCharType="begin"/>
            </w:r>
            <w:r w:rsidR="00F33E62">
              <w:rPr>
                <w:noProof/>
                <w:webHidden/>
              </w:rPr>
              <w:instrText xml:space="preserve"> PAGEREF _Toc478139233 \h </w:instrText>
            </w:r>
            <w:r w:rsidR="00F33E62">
              <w:rPr>
                <w:noProof/>
                <w:webHidden/>
              </w:rPr>
            </w:r>
            <w:r w:rsidR="00F33E62">
              <w:rPr>
                <w:noProof/>
                <w:webHidden/>
              </w:rPr>
              <w:fldChar w:fldCharType="separate"/>
            </w:r>
            <w:r w:rsidR="00F33E62">
              <w:rPr>
                <w:noProof/>
                <w:webHidden/>
              </w:rPr>
              <w:t>11</w:t>
            </w:r>
            <w:r w:rsidR="00F33E62">
              <w:rPr>
                <w:noProof/>
                <w:webHidden/>
              </w:rPr>
              <w:fldChar w:fldCharType="end"/>
            </w:r>
          </w:hyperlink>
        </w:p>
        <w:p w14:paraId="71EA247C" w14:textId="77777777" w:rsidR="00F33E62" w:rsidRDefault="00D16B88">
          <w:pPr>
            <w:pStyle w:val="TOC1"/>
            <w:tabs>
              <w:tab w:val="right" w:leader="dot" w:pos="8296"/>
            </w:tabs>
            <w:rPr>
              <w:noProof/>
            </w:rPr>
          </w:pPr>
          <w:hyperlink w:anchor="_Toc478139234" w:history="1">
            <w:r w:rsidR="00F33E62" w:rsidRPr="00D239D6">
              <w:rPr>
                <w:rStyle w:val="Hyperlink"/>
                <w:rFonts w:ascii="Times New Roman" w:hAnsi="Times New Roman" w:cs="Times New Roman"/>
                <w:noProof/>
              </w:rPr>
              <w:t>3.3.4</w:t>
            </w:r>
            <w:r w:rsidR="00F33E62" w:rsidRPr="00D239D6">
              <w:rPr>
                <w:rStyle w:val="Hyperlink"/>
                <w:rFonts w:ascii="Times New Roman" w:hAnsi="Times New Roman" w:cs="Times New Roman"/>
                <w:noProof/>
              </w:rPr>
              <w:t>测试网络</w:t>
            </w:r>
            <w:r w:rsidR="00F33E62">
              <w:rPr>
                <w:noProof/>
                <w:webHidden/>
              </w:rPr>
              <w:tab/>
            </w:r>
            <w:r w:rsidR="00F33E62">
              <w:rPr>
                <w:noProof/>
                <w:webHidden/>
              </w:rPr>
              <w:fldChar w:fldCharType="begin"/>
            </w:r>
            <w:r w:rsidR="00F33E62">
              <w:rPr>
                <w:noProof/>
                <w:webHidden/>
              </w:rPr>
              <w:instrText xml:space="preserve"> PAGEREF _Toc478139234 \h </w:instrText>
            </w:r>
            <w:r w:rsidR="00F33E62">
              <w:rPr>
                <w:noProof/>
                <w:webHidden/>
              </w:rPr>
            </w:r>
            <w:r w:rsidR="00F33E62">
              <w:rPr>
                <w:noProof/>
                <w:webHidden/>
              </w:rPr>
              <w:fldChar w:fldCharType="separate"/>
            </w:r>
            <w:r w:rsidR="00F33E62">
              <w:rPr>
                <w:noProof/>
                <w:webHidden/>
              </w:rPr>
              <w:t>12</w:t>
            </w:r>
            <w:r w:rsidR="00F33E62">
              <w:rPr>
                <w:noProof/>
                <w:webHidden/>
              </w:rPr>
              <w:fldChar w:fldCharType="end"/>
            </w:r>
          </w:hyperlink>
        </w:p>
        <w:p w14:paraId="3E8699BD" w14:textId="77777777" w:rsidR="00F33E62" w:rsidRDefault="00D16B88">
          <w:pPr>
            <w:pStyle w:val="TOC1"/>
            <w:tabs>
              <w:tab w:val="right" w:leader="dot" w:pos="8296"/>
            </w:tabs>
            <w:rPr>
              <w:noProof/>
            </w:rPr>
          </w:pPr>
          <w:hyperlink w:anchor="_Toc478139235" w:history="1">
            <w:r w:rsidR="00F33E62" w:rsidRPr="00D239D6">
              <w:rPr>
                <w:rStyle w:val="Hyperlink"/>
                <w:rFonts w:ascii="Times New Roman" w:hAnsi="Times New Roman" w:cs="Times New Roman"/>
                <w:noProof/>
              </w:rPr>
              <w:t>3.4RUCM</w:t>
            </w:r>
            <w:r w:rsidR="00F33E62" w:rsidRPr="00D239D6">
              <w:rPr>
                <w:rStyle w:val="Hyperlink"/>
                <w:rFonts w:ascii="Times New Roman" w:hAnsi="Times New Roman" w:cs="Times New Roman"/>
                <w:noProof/>
              </w:rPr>
              <w:t>模型</w:t>
            </w:r>
            <w:r w:rsidR="00F33E62">
              <w:rPr>
                <w:noProof/>
                <w:webHidden/>
              </w:rPr>
              <w:tab/>
            </w:r>
            <w:r w:rsidR="00F33E62">
              <w:rPr>
                <w:noProof/>
                <w:webHidden/>
              </w:rPr>
              <w:fldChar w:fldCharType="begin"/>
            </w:r>
            <w:r w:rsidR="00F33E62">
              <w:rPr>
                <w:noProof/>
                <w:webHidden/>
              </w:rPr>
              <w:instrText xml:space="preserve"> PAGEREF _Toc478139235 \h </w:instrText>
            </w:r>
            <w:r w:rsidR="00F33E62">
              <w:rPr>
                <w:noProof/>
                <w:webHidden/>
              </w:rPr>
            </w:r>
            <w:r w:rsidR="00F33E62">
              <w:rPr>
                <w:noProof/>
                <w:webHidden/>
              </w:rPr>
              <w:fldChar w:fldCharType="separate"/>
            </w:r>
            <w:r w:rsidR="00F33E62">
              <w:rPr>
                <w:noProof/>
                <w:webHidden/>
              </w:rPr>
              <w:t>12</w:t>
            </w:r>
            <w:r w:rsidR="00F33E62">
              <w:rPr>
                <w:noProof/>
                <w:webHidden/>
              </w:rPr>
              <w:fldChar w:fldCharType="end"/>
            </w:r>
          </w:hyperlink>
        </w:p>
        <w:p w14:paraId="4CC4C8B1" w14:textId="77777777" w:rsidR="00F33E62" w:rsidRDefault="00D16B88">
          <w:pPr>
            <w:pStyle w:val="TOC1"/>
            <w:tabs>
              <w:tab w:val="right" w:leader="dot" w:pos="8296"/>
            </w:tabs>
            <w:rPr>
              <w:noProof/>
            </w:rPr>
          </w:pPr>
          <w:hyperlink w:anchor="_Toc478139236" w:history="1">
            <w:r w:rsidR="00F33E62" w:rsidRPr="00D239D6">
              <w:rPr>
                <w:rStyle w:val="Hyperlink"/>
                <w:rFonts w:ascii="Times New Roman" w:hAnsi="Times New Roman" w:cs="Times New Roman"/>
                <w:noProof/>
              </w:rPr>
              <w:t>3.4.1</w:t>
            </w:r>
            <w:r w:rsidR="00F33E62" w:rsidRPr="00D239D6">
              <w:rPr>
                <w:rStyle w:val="Hyperlink"/>
                <w:rFonts w:ascii="Times New Roman" w:hAnsi="Times New Roman" w:cs="Times New Roman"/>
                <w:noProof/>
              </w:rPr>
              <w:t>读取数据</w:t>
            </w:r>
            <w:r w:rsidR="00F33E62">
              <w:rPr>
                <w:noProof/>
                <w:webHidden/>
              </w:rPr>
              <w:tab/>
            </w:r>
            <w:r w:rsidR="00F33E62">
              <w:rPr>
                <w:noProof/>
                <w:webHidden/>
              </w:rPr>
              <w:fldChar w:fldCharType="begin"/>
            </w:r>
            <w:r w:rsidR="00F33E62">
              <w:rPr>
                <w:noProof/>
                <w:webHidden/>
              </w:rPr>
              <w:instrText xml:space="preserve"> PAGEREF _Toc478139236 \h </w:instrText>
            </w:r>
            <w:r w:rsidR="00F33E62">
              <w:rPr>
                <w:noProof/>
                <w:webHidden/>
              </w:rPr>
            </w:r>
            <w:r w:rsidR="00F33E62">
              <w:rPr>
                <w:noProof/>
                <w:webHidden/>
              </w:rPr>
              <w:fldChar w:fldCharType="separate"/>
            </w:r>
            <w:r w:rsidR="00F33E62">
              <w:rPr>
                <w:noProof/>
                <w:webHidden/>
              </w:rPr>
              <w:t>13</w:t>
            </w:r>
            <w:r w:rsidR="00F33E62">
              <w:rPr>
                <w:noProof/>
                <w:webHidden/>
              </w:rPr>
              <w:fldChar w:fldCharType="end"/>
            </w:r>
          </w:hyperlink>
        </w:p>
        <w:p w14:paraId="345410C2" w14:textId="77777777" w:rsidR="00F33E62" w:rsidRDefault="00D16B88">
          <w:pPr>
            <w:pStyle w:val="TOC1"/>
            <w:tabs>
              <w:tab w:val="right" w:leader="dot" w:pos="8296"/>
            </w:tabs>
            <w:rPr>
              <w:noProof/>
            </w:rPr>
          </w:pPr>
          <w:hyperlink w:anchor="_Toc478139237" w:history="1">
            <w:r w:rsidR="00F33E62" w:rsidRPr="00D239D6">
              <w:rPr>
                <w:rStyle w:val="Hyperlink"/>
                <w:rFonts w:ascii="Times New Roman" w:hAnsi="Times New Roman" w:cs="Times New Roman"/>
                <w:noProof/>
              </w:rPr>
              <w:t>3.4.2</w:t>
            </w:r>
            <w:r w:rsidR="00F33E62" w:rsidRPr="00D239D6">
              <w:rPr>
                <w:rStyle w:val="Hyperlink"/>
                <w:rFonts w:ascii="Times New Roman" w:hAnsi="Times New Roman" w:cs="Times New Roman"/>
                <w:noProof/>
              </w:rPr>
              <w:t>导入工具包</w:t>
            </w:r>
            <w:r w:rsidR="00F33E62">
              <w:rPr>
                <w:noProof/>
                <w:webHidden/>
              </w:rPr>
              <w:tab/>
            </w:r>
            <w:r w:rsidR="00F33E62">
              <w:rPr>
                <w:noProof/>
                <w:webHidden/>
              </w:rPr>
              <w:fldChar w:fldCharType="begin"/>
            </w:r>
            <w:r w:rsidR="00F33E62">
              <w:rPr>
                <w:noProof/>
                <w:webHidden/>
              </w:rPr>
              <w:instrText xml:space="preserve"> PAGEREF _Toc478139237 \h </w:instrText>
            </w:r>
            <w:r w:rsidR="00F33E62">
              <w:rPr>
                <w:noProof/>
                <w:webHidden/>
              </w:rPr>
            </w:r>
            <w:r w:rsidR="00F33E62">
              <w:rPr>
                <w:noProof/>
                <w:webHidden/>
              </w:rPr>
              <w:fldChar w:fldCharType="separate"/>
            </w:r>
            <w:r w:rsidR="00F33E62">
              <w:rPr>
                <w:noProof/>
                <w:webHidden/>
              </w:rPr>
              <w:t>13</w:t>
            </w:r>
            <w:r w:rsidR="00F33E62">
              <w:rPr>
                <w:noProof/>
                <w:webHidden/>
              </w:rPr>
              <w:fldChar w:fldCharType="end"/>
            </w:r>
          </w:hyperlink>
        </w:p>
        <w:p w14:paraId="1813AFE1" w14:textId="77777777" w:rsidR="00F33E62" w:rsidRDefault="00D16B88">
          <w:pPr>
            <w:pStyle w:val="TOC1"/>
            <w:tabs>
              <w:tab w:val="right" w:leader="dot" w:pos="8296"/>
            </w:tabs>
            <w:rPr>
              <w:noProof/>
            </w:rPr>
          </w:pPr>
          <w:hyperlink w:anchor="_Toc478139238" w:history="1">
            <w:r w:rsidR="00F33E62" w:rsidRPr="00D239D6">
              <w:rPr>
                <w:rStyle w:val="Hyperlink"/>
                <w:rFonts w:ascii="Times New Roman" w:hAnsi="Times New Roman" w:cs="Times New Roman"/>
                <w:noProof/>
              </w:rPr>
              <w:t>3.4.3</w:t>
            </w:r>
            <w:r w:rsidR="00F33E62" w:rsidRPr="00D239D6">
              <w:rPr>
                <w:rStyle w:val="Hyperlink"/>
                <w:rFonts w:ascii="Times New Roman" w:hAnsi="Times New Roman" w:cs="Times New Roman"/>
                <w:noProof/>
              </w:rPr>
              <w:t>搭建神经网络模型</w:t>
            </w:r>
            <w:r w:rsidR="00F33E62">
              <w:rPr>
                <w:noProof/>
                <w:webHidden/>
              </w:rPr>
              <w:tab/>
            </w:r>
            <w:r w:rsidR="00F33E62">
              <w:rPr>
                <w:noProof/>
                <w:webHidden/>
              </w:rPr>
              <w:fldChar w:fldCharType="begin"/>
            </w:r>
            <w:r w:rsidR="00F33E62">
              <w:rPr>
                <w:noProof/>
                <w:webHidden/>
              </w:rPr>
              <w:instrText xml:space="preserve"> PAGEREF _Toc478139238 \h </w:instrText>
            </w:r>
            <w:r w:rsidR="00F33E62">
              <w:rPr>
                <w:noProof/>
                <w:webHidden/>
              </w:rPr>
            </w:r>
            <w:r w:rsidR="00F33E62">
              <w:rPr>
                <w:noProof/>
                <w:webHidden/>
              </w:rPr>
              <w:fldChar w:fldCharType="separate"/>
            </w:r>
            <w:r w:rsidR="00F33E62">
              <w:rPr>
                <w:noProof/>
                <w:webHidden/>
              </w:rPr>
              <w:t>14</w:t>
            </w:r>
            <w:r w:rsidR="00F33E62">
              <w:rPr>
                <w:noProof/>
                <w:webHidden/>
              </w:rPr>
              <w:fldChar w:fldCharType="end"/>
            </w:r>
          </w:hyperlink>
        </w:p>
        <w:p w14:paraId="464F1691" w14:textId="77777777" w:rsidR="00F33E62" w:rsidRDefault="00D16B88">
          <w:pPr>
            <w:pStyle w:val="TOC1"/>
            <w:tabs>
              <w:tab w:val="right" w:leader="dot" w:pos="8296"/>
            </w:tabs>
            <w:rPr>
              <w:noProof/>
            </w:rPr>
          </w:pPr>
          <w:hyperlink w:anchor="_Toc478139239" w:history="1">
            <w:r w:rsidR="00F33E62" w:rsidRPr="00D239D6">
              <w:rPr>
                <w:rStyle w:val="Hyperlink"/>
                <w:rFonts w:ascii="Times New Roman" w:hAnsi="Times New Roman" w:cs="Times New Roman"/>
                <w:noProof/>
              </w:rPr>
              <w:t>3.4.4</w:t>
            </w:r>
            <w:r w:rsidR="00F33E62" w:rsidRPr="00D239D6">
              <w:rPr>
                <w:rStyle w:val="Hyperlink"/>
                <w:rFonts w:ascii="Times New Roman" w:hAnsi="Times New Roman" w:cs="Times New Roman"/>
                <w:noProof/>
              </w:rPr>
              <w:t>训练模型</w:t>
            </w:r>
            <w:r w:rsidR="00F33E62">
              <w:rPr>
                <w:noProof/>
                <w:webHidden/>
              </w:rPr>
              <w:tab/>
            </w:r>
            <w:r w:rsidR="00F33E62">
              <w:rPr>
                <w:noProof/>
                <w:webHidden/>
              </w:rPr>
              <w:fldChar w:fldCharType="begin"/>
            </w:r>
            <w:r w:rsidR="00F33E62">
              <w:rPr>
                <w:noProof/>
                <w:webHidden/>
              </w:rPr>
              <w:instrText xml:space="preserve"> PAGEREF _Toc478139239 \h </w:instrText>
            </w:r>
            <w:r w:rsidR="00F33E62">
              <w:rPr>
                <w:noProof/>
                <w:webHidden/>
              </w:rPr>
            </w:r>
            <w:r w:rsidR="00F33E62">
              <w:rPr>
                <w:noProof/>
                <w:webHidden/>
              </w:rPr>
              <w:fldChar w:fldCharType="separate"/>
            </w:r>
            <w:r w:rsidR="00F33E62">
              <w:rPr>
                <w:noProof/>
                <w:webHidden/>
              </w:rPr>
              <w:t>15</w:t>
            </w:r>
            <w:r w:rsidR="00F33E62">
              <w:rPr>
                <w:noProof/>
                <w:webHidden/>
              </w:rPr>
              <w:fldChar w:fldCharType="end"/>
            </w:r>
          </w:hyperlink>
        </w:p>
        <w:p w14:paraId="63218B9F" w14:textId="77777777" w:rsidR="00F33E62" w:rsidRDefault="00D16B88">
          <w:pPr>
            <w:pStyle w:val="TOC1"/>
            <w:tabs>
              <w:tab w:val="right" w:leader="dot" w:pos="8296"/>
            </w:tabs>
            <w:rPr>
              <w:noProof/>
            </w:rPr>
          </w:pPr>
          <w:hyperlink w:anchor="_Toc478139240" w:history="1">
            <w:r w:rsidR="00F33E62" w:rsidRPr="00D239D6">
              <w:rPr>
                <w:rStyle w:val="Hyperlink"/>
                <w:rFonts w:ascii="Times New Roman" w:hAnsi="Times New Roman" w:cs="Times New Roman"/>
                <w:noProof/>
              </w:rPr>
              <w:t>3.4.5</w:t>
            </w:r>
            <w:r w:rsidR="00F33E62" w:rsidRPr="00D239D6">
              <w:rPr>
                <w:rStyle w:val="Hyperlink"/>
                <w:rFonts w:ascii="Times New Roman" w:hAnsi="Times New Roman" w:cs="Times New Roman"/>
                <w:noProof/>
              </w:rPr>
              <w:t>输入命令</w:t>
            </w:r>
            <w:r w:rsidR="00F33E62">
              <w:rPr>
                <w:noProof/>
                <w:webHidden/>
              </w:rPr>
              <w:tab/>
            </w:r>
            <w:r w:rsidR="00F33E62">
              <w:rPr>
                <w:noProof/>
                <w:webHidden/>
              </w:rPr>
              <w:fldChar w:fldCharType="begin"/>
            </w:r>
            <w:r w:rsidR="00F33E62">
              <w:rPr>
                <w:noProof/>
                <w:webHidden/>
              </w:rPr>
              <w:instrText xml:space="preserve"> PAGEREF _Toc478139240 \h </w:instrText>
            </w:r>
            <w:r w:rsidR="00F33E62">
              <w:rPr>
                <w:noProof/>
                <w:webHidden/>
              </w:rPr>
            </w:r>
            <w:r w:rsidR="00F33E62">
              <w:rPr>
                <w:noProof/>
                <w:webHidden/>
              </w:rPr>
              <w:fldChar w:fldCharType="separate"/>
            </w:r>
            <w:r w:rsidR="00F33E62">
              <w:rPr>
                <w:noProof/>
                <w:webHidden/>
              </w:rPr>
              <w:t>15</w:t>
            </w:r>
            <w:r w:rsidR="00F33E62">
              <w:rPr>
                <w:noProof/>
                <w:webHidden/>
              </w:rPr>
              <w:fldChar w:fldCharType="end"/>
            </w:r>
          </w:hyperlink>
        </w:p>
        <w:p w14:paraId="18F62F87" w14:textId="77777777" w:rsidR="00F33E62" w:rsidRDefault="00D16B88">
          <w:pPr>
            <w:pStyle w:val="TOC1"/>
            <w:tabs>
              <w:tab w:val="right" w:leader="dot" w:pos="8296"/>
            </w:tabs>
            <w:rPr>
              <w:noProof/>
            </w:rPr>
          </w:pPr>
          <w:hyperlink w:anchor="_Toc478139241" w:history="1">
            <w:r w:rsidR="00F33E62" w:rsidRPr="00D239D6">
              <w:rPr>
                <w:rStyle w:val="Hyperlink"/>
                <w:rFonts w:ascii="Times New Roman" w:hAnsi="Times New Roman" w:cs="Times New Roman"/>
                <w:noProof/>
              </w:rPr>
              <w:t>3.4.6</w:t>
            </w:r>
            <w:r w:rsidR="00F33E62" w:rsidRPr="00D239D6">
              <w:rPr>
                <w:rStyle w:val="Hyperlink"/>
                <w:rFonts w:ascii="Times New Roman" w:hAnsi="Times New Roman" w:cs="Times New Roman"/>
                <w:noProof/>
              </w:rPr>
              <w:t>随机生成数据</w:t>
            </w:r>
            <w:r w:rsidR="00F33E62">
              <w:rPr>
                <w:noProof/>
                <w:webHidden/>
              </w:rPr>
              <w:tab/>
            </w:r>
            <w:r w:rsidR="00F33E62">
              <w:rPr>
                <w:noProof/>
                <w:webHidden/>
              </w:rPr>
              <w:fldChar w:fldCharType="begin"/>
            </w:r>
            <w:r w:rsidR="00F33E62">
              <w:rPr>
                <w:noProof/>
                <w:webHidden/>
              </w:rPr>
              <w:instrText xml:space="preserve"> PAGEREF _Toc478139241 \h </w:instrText>
            </w:r>
            <w:r w:rsidR="00F33E62">
              <w:rPr>
                <w:noProof/>
                <w:webHidden/>
              </w:rPr>
            </w:r>
            <w:r w:rsidR="00F33E62">
              <w:rPr>
                <w:noProof/>
                <w:webHidden/>
              </w:rPr>
              <w:fldChar w:fldCharType="separate"/>
            </w:r>
            <w:r w:rsidR="00F33E62">
              <w:rPr>
                <w:noProof/>
                <w:webHidden/>
              </w:rPr>
              <w:t>16</w:t>
            </w:r>
            <w:r w:rsidR="00F33E62">
              <w:rPr>
                <w:noProof/>
                <w:webHidden/>
              </w:rPr>
              <w:fldChar w:fldCharType="end"/>
            </w:r>
          </w:hyperlink>
        </w:p>
        <w:p w14:paraId="3789FC93" w14:textId="77777777" w:rsidR="00DF399E" w:rsidRPr="001C63A0" w:rsidRDefault="00DF399E">
          <w:pPr>
            <w:rPr>
              <w:rFonts w:ascii="Times New Roman" w:hAnsi="Times New Roman" w:cs="Times New Roman"/>
            </w:rPr>
          </w:pPr>
          <w:r w:rsidRPr="001C63A0">
            <w:rPr>
              <w:rFonts w:ascii="Times New Roman" w:hAnsi="Times New Roman" w:cs="Times New Roman"/>
              <w:b/>
              <w:bCs/>
              <w:lang w:val="zh-CN"/>
            </w:rPr>
            <w:fldChar w:fldCharType="end"/>
          </w:r>
        </w:p>
      </w:sdtContent>
    </w:sdt>
    <w:p w14:paraId="43AB6586" w14:textId="77777777" w:rsidR="00DF399E" w:rsidRPr="001C63A0" w:rsidRDefault="00DF399E">
      <w:pPr>
        <w:widowControl/>
        <w:jc w:val="left"/>
        <w:rPr>
          <w:rFonts w:ascii="Times New Roman" w:hAnsi="Times New Roman" w:cs="Times New Roman"/>
        </w:rPr>
      </w:pPr>
      <w:r w:rsidRPr="001C63A0">
        <w:rPr>
          <w:rFonts w:ascii="Times New Roman" w:hAnsi="Times New Roman" w:cs="Times New Roman"/>
        </w:rPr>
        <w:br w:type="page"/>
      </w:r>
    </w:p>
    <w:p w14:paraId="2162A285" w14:textId="77777777" w:rsidR="00DF399E" w:rsidRPr="001C63A0" w:rsidRDefault="00DF399E" w:rsidP="00DF399E">
      <w:pPr>
        <w:rPr>
          <w:rFonts w:ascii="Times New Roman" w:hAnsi="Times New Roman" w:cs="Times New Roman"/>
        </w:rPr>
      </w:pPr>
    </w:p>
    <w:p w14:paraId="60017DD0" w14:textId="77777777" w:rsidR="00F04B57" w:rsidRPr="001C63A0" w:rsidRDefault="003D3AD7" w:rsidP="003D3AD7">
      <w:pPr>
        <w:pStyle w:val="Heading1"/>
        <w:rPr>
          <w:rFonts w:ascii="Times New Roman" w:hAnsi="Times New Roman" w:cs="Times New Roman"/>
        </w:rPr>
      </w:pPr>
      <w:bookmarkStart w:id="0" w:name="_Toc478139215"/>
      <w:r w:rsidRPr="001C63A0">
        <w:rPr>
          <w:rFonts w:ascii="Times New Roman" w:hAnsi="Times New Roman" w:cs="Times New Roman"/>
        </w:rPr>
        <w:t>1</w:t>
      </w:r>
      <w:r w:rsidR="00DF399E" w:rsidRPr="001C63A0">
        <w:rPr>
          <w:rFonts w:ascii="Times New Roman" w:hAnsi="Times New Roman" w:cs="Times New Roman"/>
        </w:rPr>
        <w:t>前言</w:t>
      </w:r>
      <w:bookmarkEnd w:id="0"/>
    </w:p>
    <w:p w14:paraId="344488ED" w14:textId="77777777" w:rsidR="003D3AD7" w:rsidRPr="001C63A0" w:rsidRDefault="003D3AD7" w:rsidP="003D3AD7">
      <w:pPr>
        <w:pStyle w:val="Heading1"/>
        <w:rPr>
          <w:rFonts w:ascii="Times New Roman" w:hAnsi="Times New Roman" w:cs="Times New Roman"/>
          <w:sz w:val="32"/>
          <w:szCs w:val="32"/>
        </w:rPr>
      </w:pPr>
      <w:bookmarkStart w:id="1" w:name="_Toc478139216"/>
      <w:r w:rsidRPr="001C63A0">
        <w:rPr>
          <w:rFonts w:ascii="Times New Roman" w:hAnsi="Times New Roman" w:cs="Times New Roman"/>
          <w:sz w:val="32"/>
          <w:szCs w:val="32"/>
        </w:rPr>
        <w:t>1.1</w:t>
      </w:r>
      <w:r w:rsidR="00DF399E" w:rsidRPr="001C63A0">
        <w:rPr>
          <w:rFonts w:ascii="Times New Roman" w:hAnsi="Times New Roman" w:cs="Times New Roman"/>
          <w:sz w:val="32"/>
          <w:szCs w:val="32"/>
        </w:rPr>
        <w:t>目的</w:t>
      </w:r>
      <w:bookmarkEnd w:id="1"/>
    </w:p>
    <w:p w14:paraId="4445C94F" w14:textId="77777777" w:rsidR="00DF399E" w:rsidRPr="001C63A0" w:rsidRDefault="00DF399E"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4448B40A" w14:textId="77777777" w:rsidR="003D3AD7" w:rsidRPr="001C63A0" w:rsidRDefault="003D3AD7" w:rsidP="003D3AD7">
      <w:pPr>
        <w:pStyle w:val="Heading1"/>
        <w:rPr>
          <w:rFonts w:ascii="Times New Roman" w:hAnsi="Times New Roman" w:cs="Times New Roman"/>
          <w:sz w:val="32"/>
          <w:szCs w:val="32"/>
        </w:rPr>
      </w:pPr>
      <w:bookmarkStart w:id="2" w:name="_Toc478139217"/>
      <w:r w:rsidRPr="001C63A0">
        <w:rPr>
          <w:rFonts w:ascii="Times New Roman" w:hAnsi="Times New Roman" w:cs="Times New Roman"/>
          <w:sz w:val="32"/>
          <w:szCs w:val="32"/>
        </w:rPr>
        <w:t>1.2</w:t>
      </w:r>
      <w:r w:rsidRPr="001C63A0">
        <w:rPr>
          <w:rFonts w:ascii="Times New Roman" w:hAnsi="Times New Roman" w:cs="Times New Roman"/>
          <w:sz w:val="32"/>
          <w:szCs w:val="32"/>
        </w:rPr>
        <w:t>系统概述</w:t>
      </w:r>
      <w:bookmarkEnd w:id="2"/>
    </w:p>
    <w:p w14:paraId="342FC364" w14:textId="77777777" w:rsidR="005C5EBC"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Torch </w:t>
      </w:r>
      <w:r w:rsidRPr="001C63A0">
        <w:rPr>
          <w:rFonts w:ascii="Times New Roman" w:hAnsi="Times New Roman" w:cs="Times New Roman"/>
          <w:sz w:val="24"/>
          <w:szCs w:val="24"/>
        </w:rPr>
        <w:t>是一个用</w:t>
      </w:r>
      <w:r w:rsidRPr="001C63A0">
        <w:rPr>
          <w:rFonts w:ascii="Times New Roman" w:hAnsi="Times New Roman" w:cs="Times New Roman"/>
          <w:sz w:val="24"/>
          <w:szCs w:val="24"/>
        </w:rPr>
        <w:t xml:space="preserve"> </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 xml:space="preserve"> </w:t>
      </w:r>
      <w:r w:rsidRPr="001C63A0">
        <w:rPr>
          <w:rFonts w:ascii="Times New Roman" w:hAnsi="Times New Roman" w:cs="Times New Roman"/>
          <w:sz w:val="24"/>
          <w:szCs w:val="24"/>
        </w:rPr>
        <w:t>编写的支持机器学习算法的计算框架。其中的一些版本被</w:t>
      </w:r>
      <w:r w:rsidRPr="001C63A0">
        <w:rPr>
          <w:rFonts w:ascii="Times New Roman" w:hAnsi="Times New Roman" w:cs="Times New Roman"/>
          <w:sz w:val="24"/>
          <w:szCs w:val="24"/>
        </w:rPr>
        <w:t xml:space="preserve"> Facebook</w:t>
      </w:r>
      <w:r w:rsidRPr="001C63A0">
        <w:rPr>
          <w:rFonts w:ascii="Times New Roman" w:hAnsi="Times New Roman" w:cs="Times New Roman"/>
          <w:sz w:val="24"/>
          <w:szCs w:val="24"/>
        </w:rPr>
        <w:t>、</w:t>
      </w:r>
      <w:r w:rsidRPr="001C63A0">
        <w:rPr>
          <w:rFonts w:ascii="Times New Roman" w:hAnsi="Times New Roman" w:cs="Times New Roman"/>
          <w:sz w:val="24"/>
          <w:szCs w:val="24"/>
        </w:rPr>
        <w:t xml:space="preserve">Twitter </w:t>
      </w:r>
      <w:r w:rsidRPr="001C63A0">
        <w:rPr>
          <w:rFonts w:ascii="Times New Roman" w:hAnsi="Times New Roman" w:cs="Times New Roman"/>
          <w:sz w:val="24"/>
          <w:szCs w:val="24"/>
        </w:rPr>
        <w:t>这样的大型科技公司使用，为内部团队专门化其深度学习平台。</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 xml:space="preserve"> </w:t>
      </w:r>
      <w:r w:rsidRPr="001C63A0">
        <w:rPr>
          <w:rFonts w:ascii="Times New Roman" w:hAnsi="Times New Roman" w:cs="Times New Roman"/>
          <w:sz w:val="24"/>
          <w:szCs w:val="24"/>
        </w:rPr>
        <w:t>是一种在上世纪</w:t>
      </w:r>
      <w:r w:rsidRPr="001C63A0">
        <w:rPr>
          <w:rFonts w:ascii="Times New Roman" w:hAnsi="Times New Roman" w:cs="Times New Roman"/>
          <w:sz w:val="24"/>
          <w:szCs w:val="24"/>
        </w:rPr>
        <w:t xml:space="preserve"> 90 </w:t>
      </w:r>
      <w:r w:rsidRPr="001C63A0">
        <w:rPr>
          <w:rFonts w:ascii="Times New Roman" w:hAnsi="Times New Roman" w:cs="Times New Roman"/>
          <w:sz w:val="24"/>
          <w:szCs w:val="24"/>
        </w:rPr>
        <w:t>年代早期在巴西开发出来的多范式的脚本语言。</w:t>
      </w:r>
    </w:p>
    <w:p w14:paraId="2767B26A" w14:textId="77777777" w:rsidR="00C718B3" w:rsidRPr="00C718B3" w:rsidRDefault="00C718B3" w:rsidP="00C718B3">
      <w:pPr>
        <w:spacing w:line="360" w:lineRule="auto"/>
        <w:ind w:firstLineChars="200" w:firstLine="480"/>
        <w:rPr>
          <w:rFonts w:ascii="Times New Roman" w:hAnsi="Times New Roman" w:cs="Times New Roman"/>
          <w:sz w:val="24"/>
          <w:szCs w:val="24"/>
        </w:rPr>
      </w:pP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的目标是在建立科学算法的同时，要有最大的灵活性和速度，而这一过程非常简单。</w:t>
      </w: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sidRPr="00C718B3">
        <w:rPr>
          <w:rFonts w:ascii="Times New Roman" w:hAnsi="Times New Roman" w:cs="Times New Roman" w:hint="eastAsia"/>
          <w:sz w:val="24"/>
          <w:szCs w:val="24"/>
        </w:rPr>
        <w:t>Lua</w:t>
      </w:r>
      <w:proofErr w:type="spellEnd"/>
      <w:r w:rsidRPr="00C718B3">
        <w:rPr>
          <w:rFonts w:ascii="Times New Roman" w:hAnsi="Times New Roman" w:cs="Times New Roman" w:hint="eastAsia"/>
          <w:sz w:val="24"/>
          <w:szCs w:val="24"/>
        </w:rPr>
        <w:t>社区基础之上。</w:t>
      </w:r>
    </w:p>
    <w:p w14:paraId="5034533D" w14:textId="77777777" w:rsidR="00C718B3" w:rsidRPr="001C63A0" w:rsidRDefault="00C718B3" w:rsidP="00C718B3">
      <w:pPr>
        <w:spacing w:line="360" w:lineRule="auto"/>
        <w:ind w:firstLineChars="200" w:firstLine="480"/>
        <w:rPr>
          <w:rFonts w:ascii="Times New Roman" w:hAnsi="Times New Roman" w:cs="Times New Roman"/>
          <w:sz w:val="24"/>
          <w:szCs w:val="24"/>
        </w:rPr>
      </w:pPr>
      <w:r w:rsidRPr="00C718B3">
        <w:rPr>
          <w:rFonts w:ascii="Times New Roman" w:hAnsi="Times New Roman" w:cs="Times New Roman" w:hint="eastAsia"/>
          <w:sz w:val="24"/>
          <w:szCs w:val="24"/>
        </w:rPr>
        <w:t>Torch</w:t>
      </w:r>
      <w:r w:rsidRPr="00C718B3">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sidRPr="00C718B3">
        <w:rPr>
          <w:rFonts w:ascii="Times New Roman" w:hAnsi="Times New Roman" w:cs="Times New Roman" w:hint="eastAsia"/>
          <w:sz w:val="24"/>
          <w:szCs w:val="24"/>
        </w:rPr>
        <w:t>CPUs</w:t>
      </w:r>
      <w:r w:rsidRPr="00C718B3">
        <w:rPr>
          <w:rFonts w:ascii="Times New Roman" w:hAnsi="Times New Roman" w:cs="Times New Roman" w:hint="eastAsia"/>
          <w:sz w:val="24"/>
          <w:szCs w:val="24"/>
        </w:rPr>
        <w:t>和</w:t>
      </w:r>
      <w:r w:rsidRPr="00C718B3">
        <w:rPr>
          <w:rFonts w:ascii="Times New Roman" w:hAnsi="Times New Roman" w:cs="Times New Roman" w:hint="eastAsia"/>
          <w:sz w:val="24"/>
          <w:szCs w:val="24"/>
        </w:rPr>
        <w:t>GPUs</w:t>
      </w:r>
      <w:r w:rsidRPr="00C718B3">
        <w:rPr>
          <w:rFonts w:ascii="Times New Roman" w:hAnsi="Times New Roman" w:cs="Times New Roman" w:hint="eastAsia"/>
          <w:sz w:val="24"/>
          <w:szCs w:val="24"/>
        </w:rPr>
        <w:t>上有效地并行化。</w:t>
      </w:r>
    </w:p>
    <w:p w14:paraId="026A36FC" w14:textId="77777777" w:rsidR="00DF399E"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Torch 7 </w:t>
      </w:r>
      <w:r w:rsidRPr="001C63A0">
        <w:rPr>
          <w:rFonts w:ascii="Times New Roman" w:hAnsi="Times New Roman" w:cs="Times New Roman"/>
          <w:sz w:val="24"/>
          <w:szCs w:val="24"/>
        </w:rPr>
        <w:t>虽然强大，却并未被基于</w:t>
      </w:r>
      <w:r w:rsidRPr="001C63A0">
        <w:rPr>
          <w:rFonts w:ascii="Times New Roman" w:hAnsi="Times New Roman" w:cs="Times New Roman"/>
          <w:sz w:val="24"/>
          <w:szCs w:val="24"/>
        </w:rPr>
        <w:t xml:space="preserve"> Python </w:t>
      </w:r>
      <w:r w:rsidRPr="001C63A0">
        <w:rPr>
          <w:rFonts w:ascii="Times New Roman" w:hAnsi="Times New Roman" w:cs="Times New Roman"/>
          <w:sz w:val="24"/>
          <w:szCs w:val="24"/>
        </w:rPr>
        <w:t>的学术社区和通用语言为</w:t>
      </w:r>
      <w:r w:rsidRPr="001C63A0">
        <w:rPr>
          <w:rFonts w:ascii="Times New Roman" w:hAnsi="Times New Roman" w:cs="Times New Roman"/>
          <w:sz w:val="24"/>
          <w:szCs w:val="24"/>
        </w:rPr>
        <w:t xml:space="preserve"> Java </w:t>
      </w:r>
      <w:r w:rsidRPr="001C63A0">
        <w:rPr>
          <w:rFonts w:ascii="Times New Roman" w:hAnsi="Times New Roman" w:cs="Times New Roman"/>
          <w:sz w:val="24"/>
          <w:szCs w:val="24"/>
        </w:rPr>
        <w:t>的企业软件工程师普遍使用。</w:t>
      </w:r>
      <w:r w:rsidRPr="001C63A0">
        <w:rPr>
          <w:rFonts w:ascii="Times New Roman" w:hAnsi="Times New Roman" w:cs="Times New Roman"/>
          <w:sz w:val="24"/>
          <w:szCs w:val="24"/>
        </w:rPr>
        <w:t xml:space="preserve">Deeplearning4j </w:t>
      </w:r>
      <w:r w:rsidRPr="001C63A0">
        <w:rPr>
          <w:rFonts w:ascii="Times New Roman" w:hAnsi="Times New Roman" w:cs="Times New Roman"/>
          <w:sz w:val="24"/>
          <w:szCs w:val="24"/>
        </w:rPr>
        <w:t>使用</w:t>
      </w:r>
      <w:r w:rsidRPr="001C63A0">
        <w:rPr>
          <w:rFonts w:ascii="Times New Roman" w:hAnsi="Times New Roman" w:cs="Times New Roman"/>
          <w:sz w:val="24"/>
          <w:szCs w:val="24"/>
        </w:rPr>
        <w:t xml:space="preserve"> Java </w:t>
      </w:r>
      <w:r w:rsidRPr="001C63A0">
        <w:rPr>
          <w:rFonts w:ascii="Times New Roman" w:hAnsi="Times New Roman" w:cs="Times New Roman"/>
          <w:sz w:val="24"/>
          <w:szCs w:val="24"/>
        </w:rPr>
        <w:t>编写，这反映了我们对产业和易用性的关注。我们相信可用性的限制给深度学习的广泛使用带来了阻碍。我们认为</w:t>
      </w:r>
      <w:r w:rsidRPr="001C63A0">
        <w:rPr>
          <w:rFonts w:ascii="Times New Roman" w:hAnsi="Times New Roman" w:cs="Times New Roman"/>
          <w:sz w:val="24"/>
          <w:szCs w:val="24"/>
        </w:rPr>
        <w:t xml:space="preserve"> Hadoop </w:t>
      </w:r>
      <w:r w:rsidRPr="001C63A0">
        <w:rPr>
          <w:rFonts w:ascii="Times New Roman" w:hAnsi="Times New Roman" w:cs="Times New Roman"/>
          <w:sz w:val="24"/>
          <w:szCs w:val="24"/>
        </w:rPr>
        <w:t>和</w:t>
      </w:r>
      <w:r w:rsidRPr="001C63A0">
        <w:rPr>
          <w:rFonts w:ascii="Times New Roman" w:hAnsi="Times New Roman" w:cs="Times New Roman"/>
          <w:sz w:val="24"/>
          <w:szCs w:val="24"/>
        </w:rPr>
        <w:t xml:space="preserve"> Spark </w:t>
      </w:r>
      <w:r w:rsidRPr="001C63A0">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3FCC23A2" w14:textId="77777777" w:rsidR="003D3AD7" w:rsidRPr="001C63A0" w:rsidRDefault="003D3AD7" w:rsidP="003D3AD7">
      <w:pPr>
        <w:pStyle w:val="Heading1"/>
        <w:rPr>
          <w:rFonts w:ascii="Times New Roman" w:hAnsi="Times New Roman" w:cs="Times New Roman"/>
          <w:sz w:val="32"/>
          <w:szCs w:val="32"/>
        </w:rPr>
      </w:pPr>
      <w:bookmarkStart w:id="3" w:name="_Toc478139218"/>
      <w:r w:rsidRPr="001C63A0">
        <w:rPr>
          <w:rFonts w:ascii="Times New Roman" w:hAnsi="Times New Roman" w:cs="Times New Roman"/>
          <w:sz w:val="32"/>
          <w:szCs w:val="32"/>
        </w:rPr>
        <w:lastRenderedPageBreak/>
        <w:t>1.3</w:t>
      </w:r>
      <w:r w:rsidRPr="001C63A0">
        <w:rPr>
          <w:rFonts w:ascii="Times New Roman" w:hAnsi="Times New Roman" w:cs="Times New Roman"/>
          <w:sz w:val="32"/>
          <w:szCs w:val="32"/>
        </w:rPr>
        <w:t>文档概述</w:t>
      </w:r>
      <w:bookmarkEnd w:id="3"/>
    </w:p>
    <w:p w14:paraId="157FDFA3"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文档用途：本文档主要是介绍</w:t>
      </w:r>
      <w:r w:rsidR="00C718B3">
        <w:rPr>
          <w:rFonts w:ascii="Times New Roman" w:hAnsi="Times New Roman" w:cs="Times New Roman"/>
          <w:sz w:val="24"/>
          <w:szCs w:val="24"/>
        </w:rPr>
        <w:t>Torch</w:t>
      </w:r>
      <w:r w:rsidRPr="001C63A0">
        <w:rPr>
          <w:rFonts w:ascii="Times New Roman" w:hAnsi="Times New Roman" w:cs="Times New Roman"/>
          <w:sz w:val="24"/>
          <w:szCs w:val="24"/>
        </w:rPr>
        <w:t>系统需求及规格说明。</w:t>
      </w:r>
      <w:r w:rsidRPr="001C63A0">
        <w:rPr>
          <w:rFonts w:ascii="Times New Roman" w:hAnsi="Times New Roman" w:cs="Times New Roman"/>
          <w:sz w:val="24"/>
          <w:szCs w:val="24"/>
        </w:rPr>
        <w:t xml:space="preserve"> </w:t>
      </w:r>
      <w:r w:rsidRPr="001C63A0">
        <w:rPr>
          <w:rFonts w:ascii="Times New Roman" w:hAnsi="Times New Roman" w:cs="Times New Roman"/>
          <w:sz w:val="24"/>
          <w:szCs w:val="24"/>
        </w:rPr>
        <w:t>主要内容：</w:t>
      </w:r>
    </w:p>
    <w:p w14:paraId="65B33C44"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以用例图、状态图的形式给出</w:t>
      </w:r>
      <w:r w:rsidRPr="001C63A0">
        <w:rPr>
          <w:rFonts w:ascii="Times New Roman" w:hAnsi="Times New Roman" w:cs="Times New Roman"/>
          <w:sz w:val="24"/>
          <w:szCs w:val="24"/>
        </w:rPr>
        <w:t xml:space="preserve"> </w:t>
      </w:r>
      <w:r w:rsidR="00C718B3">
        <w:rPr>
          <w:rFonts w:ascii="Times New Roman" w:hAnsi="Times New Roman" w:cs="Times New Roman"/>
          <w:sz w:val="24"/>
          <w:szCs w:val="24"/>
        </w:rPr>
        <w:t>Torch</w:t>
      </w:r>
      <w:r w:rsidRPr="001C63A0">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281BE48E"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使用</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模型对功能需求进行建模；</w:t>
      </w:r>
    </w:p>
    <w:p w14:paraId="511BEBFC"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描述了与此次系统实施相关的硬件环境的一些要求；</w:t>
      </w:r>
    </w:p>
    <w:p w14:paraId="3738F891" w14:textId="77777777" w:rsidR="003D3AD7" w:rsidRPr="001C63A0" w:rsidRDefault="003D3A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sym w:font="Wingdings" w:char="F0D8"/>
      </w:r>
      <w:r w:rsidRPr="001C63A0">
        <w:rPr>
          <w:rFonts w:ascii="Times New Roman" w:hAnsi="Times New Roman" w:cs="Times New Roman"/>
          <w:sz w:val="24"/>
          <w:szCs w:val="24"/>
        </w:rPr>
        <w:t></w:t>
      </w:r>
      <w:r w:rsidRPr="001C63A0">
        <w:rPr>
          <w:rFonts w:ascii="Times New Roman" w:hAnsi="Times New Roman" w:cs="Times New Roman"/>
          <w:sz w:val="24"/>
          <w:szCs w:val="24"/>
        </w:rPr>
        <w:t>描述了与此系统实施相关的软件环境的要求；</w:t>
      </w:r>
    </w:p>
    <w:p w14:paraId="1FA49A3C" w14:textId="77777777" w:rsidR="003D3AD7" w:rsidRPr="001C63A0" w:rsidRDefault="003D3AD7" w:rsidP="003D3AD7">
      <w:pPr>
        <w:pStyle w:val="Heading1"/>
        <w:rPr>
          <w:rFonts w:ascii="Times New Roman" w:hAnsi="Times New Roman" w:cs="Times New Roman"/>
          <w:sz w:val="32"/>
          <w:szCs w:val="32"/>
        </w:rPr>
      </w:pPr>
      <w:bookmarkStart w:id="4" w:name="_Toc478139219"/>
      <w:r w:rsidRPr="001C63A0">
        <w:rPr>
          <w:rFonts w:ascii="Times New Roman" w:hAnsi="Times New Roman" w:cs="Times New Roman"/>
          <w:sz w:val="32"/>
          <w:szCs w:val="32"/>
        </w:rPr>
        <w:t>1.4</w:t>
      </w:r>
      <w:r w:rsidRPr="001C63A0">
        <w:rPr>
          <w:rFonts w:ascii="Times New Roman" w:hAnsi="Times New Roman" w:cs="Times New Roman"/>
          <w:sz w:val="32"/>
          <w:szCs w:val="32"/>
        </w:rPr>
        <w:t>术语和缩略语</w:t>
      </w:r>
      <w:bookmarkEnd w:id="4"/>
    </w:p>
    <w:tbl>
      <w:tblPr>
        <w:tblStyle w:val="TableGrid"/>
        <w:tblW w:w="0" w:type="auto"/>
        <w:tblLayout w:type="fixed"/>
        <w:tblLook w:val="04A0" w:firstRow="1" w:lastRow="0" w:firstColumn="1" w:lastColumn="0" w:noHBand="0" w:noVBand="1"/>
      </w:tblPr>
      <w:tblGrid>
        <w:gridCol w:w="704"/>
        <w:gridCol w:w="1559"/>
        <w:gridCol w:w="1418"/>
        <w:gridCol w:w="4615"/>
      </w:tblGrid>
      <w:tr w:rsidR="003D3AD7" w:rsidRPr="001C63A0" w14:paraId="5BC0D609" w14:textId="77777777" w:rsidTr="009D294B">
        <w:tc>
          <w:tcPr>
            <w:tcW w:w="704" w:type="dxa"/>
          </w:tcPr>
          <w:p w14:paraId="08BDB52F"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编号</w:t>
            </w:r>
          </w:p>
        </w:tc>
        <w:tc>
          <w:tcPr>
            <w:tcW w:w="1559" w:type="dxa"/>
          </w:tcPr>
          <w:p w14:paraId="70DC8731"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术语</w:t>
            </w:r>
          </w:p>
        </w:tc>
        <w:tc>
          <w:tcPr>
            <w:tcW w:w="1418" w:type="dxa"/>
          </w:tcPr>
          <w:p w14:paraId="573B48B4"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英文</w:t>
            </w:r>
          </w:p>
        </w:tc>
        <w:tc>
          <w:tcPr>
            <w:tcW w:w="4615" w:type="dxa"/>
          </w:tcPr>
          <w:p w14:paraId="1860FC6E"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说明</w:t>
            </w:r>
          </w:p>
        </w:tc>
      </w:tr>
      <w:tr w:rsidR="003D3AD7" w:rsidRPr="001C63A0" w14:paraId="145E837B" w14:textId="77777777" w:rsidTr="009D294B">
        <w:tc>
          <w:tcPr>
            <w:tcW w:w="704" w:type="dxa"/>
          </w:tcPr>
          <w:p w14:paraId="0FDFFB74"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1</w:t>
            </w:r>
          </w:p>
        </w:tc>
        <w:tc>
          <w:tcPr>
            <w:tcW w:w="1559" w:type="dxa"/>
          </w:tcPr>
          <w:p w14:paraId="1EBE3F00"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UCM</w:t>
            </w:r>
          </w:p>
        </w:tc>
        <w:tc>
          <w:tcPr>
            <w:tcW w:w="1418" w:type="dxa"/>
          </w:tcPr>
          <w:p w14:paraId="03839CC6"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UCM</w:t>
            </w:r>
          </w:p>
        </w:tc>
        <w:tc>
          <w:tcPr>
            <w:tcW w:w="4615" w:type="dxa"/>
          </w:tcPr>
          <w:p w14:paraId="6B220D20"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用例建模</w:t>
            </w:r>
          </w:p>
        </w:tc>
      </w:tr>
      <w:tr w:rsidR="003D3AD7" w:rsidRPr="001C63A0" w14:paraId="2DF0C053" w14:textId="77777777" w:rsidTr="009D294B">
        <w:tc>
          <w:tcPr>
            <w:tcW w:w="704" w:type="dxa"/>
          </w:tcPr>
          <w:p w14:paraId="08E6CD18"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2</w:t>
            </w:r>
          </w:p>
        </w:tc>
        <w:tc>
          <w:tcPr>
            <w:tcW w:w="1559" w:type="dxa"/>
          </w:tcPr>
          <w:p w14:paraId="1956C92B"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RUCM</w:t>
            </w:r>
          </w:p>
        </w:tc>
        <w:tc>
          <w:tcPr>
            <w:tcW w:w="1418" w:type="dxa"/>
          </w:tcPr>
          <w:p w14:paraId="317039FC"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RUCM</w:t>
            </w:r>
          </w:p>
        </w:tc>
        <w:tc>
          <w:tcPr>
            <w:tcW w:w="4615" w:type="dxa"/>
          </w:tcPr>
          <w:p w14:paraId="396D3756" w14:textId="77777777" w:rsidR="003D3AD7" w:rsidRPr="001C63A0" w:rsidRDefault="003D3AD7" w:rsidP="009D294B">
            <w:pPr>
              <w:rPr>
                <w:rFonts w:ascii="Times New Roman" w:hAnsi="Times New Roman" w:cs="Times New Roman"/>
              </w:rPr>
            </w:pPr>
            <w:r w:rsidRPr="001C63A0">
              <w:rPr>
                <w:rFonts w:ascii="Times New Roman" w:hAnsi="Times New Roman" w:cs="Times New Roman"/>
              </w:rPr>
              <w:t>限制性用例模型</w:t>
            </w:r>
          </w:p>
        </w:tc>
      </w:tr>
      <w:tr w:rsidR="00C718B3" w:rsidRPr="001C63A0" w14:paraId="3B9C8C3B" w14:textId="77777777" w:rsidTr="009D294B">
        <w:tc>
          <w:tcPr>
            <w:tcW w:w="704" w:type="dxa"/>
          </w:tcPr>
          <w:p w14:paraId="080F0114" w14:textId="77777777" w:rsidR="00C718B3" w:rsidRPr="001C63A0" w:rsidRDefault="00C718B3" w:rsidP="00C718B3">
            <w:pPr>
              <w:rPr>
                <w:rFonts w:ascii="Times New Roman" w:hAnsi="Times New Roman" w:cs="Times New Roman"/>
              </w:rPr>
            </w:pPr>
            <w:r>
              <w:rPr>
                <w:rFonts w:ascii="Times New Roman" w:hAnsi="Times New Roman" w:cs="Times New Roman" w:hint="eastAsia"/>
              </w:rPr>
              <w:t>3</w:t>
            </w:r>
          </w:p>
        </w:tc>
        <w:tc>
          <w:tcPr>
            <w:tcW w:w="1559" w:type="dxa"/>
          </w:tcPr>
          <w:p w14:paraId="42A91656"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LuaJIT</w:t>
            </w:r>
            <w:proofErr w:type="spellEnd"/>
          </w:p>
        </w:tc>
        <w:tc>
          <w:tcPr>
            <w:tcW w:w="1418" w:type="dxa"/>
          </w:tcPr>
          <w:p w14:paraId="6BCAB250"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LuaJIT</w:t>
            </w:r>
            <w:proofErr w:type="spellEnd"/>
          </w:p>
        </w:tc>
        <w:tc>
          <w:tcPr>
            <w:tcW w:w="4615" w:type="dxa"/>
          </w:tcPr>
          <w:p w14:paraId="5A27956E"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LuaJIT</w:t>
            </w:r>
            <w:proofErr w:type="spellEnd"/>
            <w:r w:rsidRPr="00C718B3">
              <w:rPr>
                <w:rFonts w:ascii="Times New Roman" w:hAnsi="Times New Roman" w:cs="Times New Roman"/>
              </w:rPr>
              <w:t>即采用</w:t>
            </w:r>
            <w:r w:rsidRPr="00C718B3">
              <w:rPr>
                <w:rFonts w:ascii="Times New Roman" w:hAnsi="Times New Roman" w:cs="Times New Roman"/>
              </w:rPr>
              <w:t>C</w:t>
            </w:r>
            <w:r w:rsidRPr="00C718B3">
              <w:rPr>
                <w:rFonts w:ascii="Times New Roman" w:hAnsi="Times New Roman" w:cs="Times New Roman"/>
              </w:rPr>
              <w:t>语言写的</w:t>
            </w:r>
            <w:proofErr w:type="spellStart"/>
            <w:r w:rsidRPr="00C718B3">
              <w:rPr>
                <w:rFonts w:ascii="Times New Roman" w:hAnsi="Times New Roman" w:cs="Times New Roman"/>
              </w:rPr>
              <w:t>Lua</w:t>
            </w:r>
            <w:proofErr w:type="spellEnd"/>
            <w:r w:rsidRPr="00C718B3">
              <w:rPr>
                <w:rFonts w:ascii="Times New Roman" w:hAnsi="Times New Roman" w:cs="Times New Roman"/>
              </w:rPr>
              <w:t>代码的解释器。</w:t>
            </w:r>
          </w:p>
        </w:tc>
      </w:tr>
      <w:tr w:rsidR="00C718B3" w:rsidRPr="001C63A0" w14:paraId="115285DF" w14:textId="77777777" w:rsidTr="009D294B">
        <w:tc>
          <w:tcPr>
            <w:tcW w:w="704" w:type="dxa"/>
          </w:tcPr>
          <w:p w14:paraId="7FBC8327" w14:textId="77777777" w:rsidR="00C718B3" w:rsidRPr="001C63A0" w:rsidRDefault="00C718B3" w:rsidP="00C718B3">
            <w:pPr>
              <w:rPr>
                <w:rFonts w:ascii="Times New Roman" w:hAnsi="Times New Roman" w:cs="Times New Roman"/>
              </w:rPr>
            </w:pPr>
            <w:r>
              <w:rPr>
                <w:rFonts w:ascii="Times New Roman" w:hAnsi="Times New Roman" w:cs="Times New Roman" w:hint="eastAsia"/>
              </w:rPr>
              <w:t>4</w:t>
            </w:r>
          </w:p>
        </w:tc>
        <w:tc>
          <w:tcPr>
            <w:tcW w:w="1559" w:type="dxa"/>
          </w:tcPr>
          <w:p w14:paraId="7E00798F"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w:t>
            </w:r>
            <w:proofErr w:type="spellEnd"/>
          </w:p>
        </w:tc>
        <w:tc>
          <w:tcPr>
            <w:tcW w:w="1418" w:type="dxa"/>
          </w:tcPr>
          <w:p w14:paraId="73444FAB"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w:t>
            </w:r>
            <w:proofErr w:type="spellEnd"/>
          </w:p>
        </w:tc>
        <w:tc>
          <w:tcPr>
            <w:tcW w:w="4615" w:type="dxa"/>
          </w:tcPr>
          <w:p w14:paraId="1EB1428B" w14:textId="77777777" w:rsidR="00C718B3" w:rsidRPr="00C718B3" w:rsidRDefault="00C718B3" w:rsidP="00C718B3">
            <w:pPr>
              <w:rPr>
                <w:rFonts w:ascii="Times New Roman" w:hAnsi="Times New Roman" w:cs="Times New Roman"/>
              </w:rPr>
            </w:pPr>
            <w:proofErr w:type="spellStart"/>
            <w:r w:rsidRPr="00C718B3">
              <w:rPr>
                <w:rFonts w:ascii="Times New Roman" w:hAnsi="Times New Roman" w:cs="Times New Roman"/>
              </w:rPr>
              <w:t>Lua</w:t>
            </w:r>
            <w:proofErr w:type="spellEnd"/>
            <w:r w:rsidRPr="00C718B3">
              <w:rPr>
                <w:rFonts w:ascii="Times New Roman" w:hAnsi="Times New Roman" w:cs="Times New Roman"/>
              </w:rPr>
              <w:t>是一个小巧的脚本语言。由标准</w:t>
            </w:r>
            <w:r w:rsidRPr="00C718B3">
              <w:rPr>
                <w:rFonts w:ascii="Times New Roman" w:hAnsi="Times New Roman" w:cs="Times New Roman"/>
              </w:rPr>
              <w:t>C</w:t>
            </w:r>
            <w:r w:rsidRPr="00C718B3">
              <w:rPr>
                <w:rFonts w:ascii="Times New Roman" w:hAnsi="Times New Roman" w:cs="Times New Roman"/>
              </w:rPr>
              <w:t>编写而成，几乎在所有操作系统和平台上都可以编译，运行。</w:t>
            </w:r>
          </w:p>
        </w:tc>
      </w:tr>
    </w:tbl>
    <w:p w14:paraId="25E67868" w14:textId="77777777" w:rsidR="003D3AD7" w:rsidRPr="001C63A0" w:rsidRDefault="003D3AD7" w:rsidP="003D3AD7">
      <w:pPr>
        <w:rPr>
          <w:rFonts w:ascii="Times New Roman" w:hAnsi="Times New Roman" w:cs="Times New Roman"/>
        </w:rPr>
      </w:pPr>
    </w:p>
    <w:p w14:paraId="15A5F0B2" w14:textId="77777777" w:rsidR="003D3AD7" w:rsidRPr="001C63A0" w:rsidRDefault="003D3AD7" w:rsidP="003D3AD7">
      <w:pPr>
        <w:pStyle w:val="Heading1"/>
        <w:rPr>
          <w:rFonts w:ascii="Times New Roman" w:hAnsi="Times New Roman" w:cs="Times New Roman"/>
        </w:rPr>
      </w:pPr>
      <w:bookmarkStart w:id="5" w:name="_Toc478139220"/>
      <w:r w:rsidRPr="001C63A0">
        <w:rPr>
          <w:rFonts w:ascii="Times New Roman" w:hAnsi="Times New Roman" w:cs="Times New Roman"/>
        </w:rPr>
        <w:t>2</w:t>
      </w:r>
      <w:r w:rsidRPr="001C63A0">
        <w:rPr>
          <w:rFonts w:ascii="Times New Roman" w:hAnsi="Times New Roman" w:cs="Times New Roman"/>
        </w:rPr>
        <w:t>引用文档</w:t>
      </w:r>
      <w:bookmarkEnd w:id="5"/>
    </w:p>
    <w:p w14:paraId="1A0F9803" w14:textId="77777777" w:rsidR="00DF399E" w:rsidRPr="001C63A0" w:rsidRDefault="00C718B3" w:rsidP="009D294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sidRPr="00C718B3">
        <w:rPr>
          <w:rFonts w:ascii="Times New Roman" w:hAnsi="Times New Roman" w:cs="Times New Roman" w:hint="eastAsia"/>
          <w:sz w:val="24"/>
          <w:szCs w:val="24"/>
        </w:rPr>
        <w:t>官方</w:t>
      </w:r>
      <w:r>
        <w:rPr>
          <w:rFonts w:ascii="Times New Roman" w:hAnsi="Times New Roman" w:cs="Times New Roman" w:hint="eastAsia"/>
          <w:sz w:val="24"/>
          <w:szCs w:val="24"/>
        </w:rPr>
        <w:t>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w:t>
      </w:r>
      <w:r w:rsidRPr="00C718B3">
        <w:rPr>
          <w:rFonts w:ascii="Times New Roman" w:hAnsi="Times New Roman" w:cs="Times New Roman" w:hint="eastAsia"/>
          <w:sz w:val="24"/>
          <w:szCs w:val="24"/>
        </w:rPr>
        <w:t>文档</w:t>
      </w:r>
      <w:r w:rsidRPr="00C718B3">
        <w:rPr>
          <w:rFonts w:ascii="Times New Roman" w:hAnsi="Times New Roman" w:cs="Times New Roman"/>
          <w:sz w:val="24"/>
          <w:szCs w:val="24"/>
        </w:rPr>
        <w:t>https://github.com/torch/nn/tree/master/doc</w:t>
      </w:r>
    </w:p>
    <w:p w14:paraId="6347592B" w14:textId="77777777" w:rsidR="003D3AD7" w:rsidRPr="001C63A0" w:rsidRDefault="003D3AD7" w:rsidP="003D3AD7">
      <w:pPr>
        <w:pStyle w:val="Heading1"/>
        <w:rPr>
          <w:rFonts w:ascii="Times New Roman" w:hAnsi="Times New Roman" w:cs="Times New Roman"/>
        </w:rPr>
      </w:pPr>
      <w:bookmarkStart w:id="6" w:name="_Toc478139221"/>
      <w:r w:rsidRPr="001C63A0">
        <w:rPr>
          <w:rFonts w:ascii="Times New Roman" w:hAnsi="Times New Roman" w:cs="Times New Roman"/>
        </w:rPr>
        <w:t>3</w:t>
      </w:r>
      <w:r w:rsidRPr="001C63A0">
        <w:rPr>
          <w:rFonts w:ascii="Times New Roman" w:hAnsi="Times New Roman" w:cs="Times New Roman"/>
        </w:rPr>
        <w:t>需求分析</w:t>
      </w:r>
      <w:bookmarkEnd w:id="6"/>
    </w:p>
    <w:p w14:paraId="4334BBA9" w14:textId="77777777" w:rsidR="003D3AD7" w:rsidRPr="001C63A0" w:rsidRDefault="003D3AD7" w:rsidP="00DF399E">
      <w:pPr>
        <w:pStyle w:val="Heading1"/>
        <w:tabs>
          <w:tab w:val="left" w:pos="3135"/>
        </w:tabs>
        <w:rPr>
          <w:rFonts w:ascii="Times New Roman" w:hAnsi="Times New Roman" w:cs="Times New Roman"/>
          <w:sz w:val="32"/>
          <w:szCs w:val="32"/>
        </w:rPr>
      </w:pPr>
      <w:bookmarkStart w:id="7" w:name="_Toc478139222"/>
      <w:r w:rsidRPr="001C63A0">
        <w:rPr>
          <w:rFonts w:ascii="Times New Roman" w:hAnsi="Times New Roman" w:cs="Times New Roman"/>
          <w:sz w:val="32"/>
          <w:szCs w:val="32"/>
        </w:rPr>
        <w:t>3.1</w:t>
      </w:r>
      <w:r w:rsidRPr="001C63A0">
        <w:rPr>
          <w:rFonts w:ascii="Times New Roman" w:hAnsi="Times New Roman" w:cs="Times New Roman"/>
          <w:sz w:val="32"/>
          <w:szCs w:val="32"/>
        </w:rPr>
        <w:t>功能</w:t>
      </w:r>
      <w:r w:rsidR="006C5692">
        <w:rPr>
          <w:rFonts w:ascii="Times New Roman" w:hAnsi="Times New Roman" w:cs="Times New Roman" w:hint="eastAsia"/>
          <w:sz w:val="32"/>
          <w:szCs w:val="32"/>
        </w:rPr>
        <w:t>性需求</w:t>
      </w:r>
      <w:r w:rsidRPr="001C63A0">
        <w:rPr>
          <w:rFonts w:ascii="Times New Roman" w:hAnsi="Times New Roman" w:cs="Times New Roman"/>
          <w:sz w:val="32"/>
          <w:szCs w:val="32"/>
        </w:rPr>
        <w:t>分析</w:t>
      </w:r>
      <w:bookmarkEnd w:id="7"/>
      <w:r w:rsidR="00DF399E" w:rsidRPr="001C63A0">
        <w:rPr>
          <w:rFonts w:ascii="Times New Roman" w:hAnsi="Times New Roman" w:cs="Times New Roman"/>
          <w:sz w:val="32"/>
          <w:szCs w:val="32"/>
        </w:rPr>
        <w:tab/>
      </w:r>
    </w:p>
    <w:p w14:paraId="59101198"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sidR="009D294B"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，和底层的</w:t>
      </w:r>
      <w:r w:rsidRPr="001C63A0">
        <w:rPr>
          <w:rFonts w:ascii="Times New Roman" w:hAnsi="Times New Roman" w:cs="Times New Roman"/>
          <w:sz w:val="24"/>
          <w:szCs w:val="24"/>
        </w:rPr>
        <w:t>C / CUDA</w:t>
      </w:r>
      <w:r w:rsidRPr="001C63A0">
        <w:rPr>
          <w:rFonts w:ascii="Times New Roman" w:hAnsi="Times New Roman" w:cs="Times New Roman"/>
          <w:sz w:val="24"/>
          <w:szCs w:val="24"/>
        </w:rPr>
        <w:t>实现。</w:t>
      </w:r>
    </w:p>
    <w:p w14:paraId="587FCDD5" w14:textId="77777777" w:rsidR="005C5EBC" w:rsidRPr="001C63A0" w:rsidRDefault="00826BA8" w:rsidP="005C5EBC">
      <w:pPr>
        <w:pStyle w:val="Heading1"/>
        <w:rPr>
          <w:rFonts w:ascii="Times New Roman" w:hAnsi="Times New Roman" w:cs="Times New Roman"/>
          <w:sz w:val="30"/>
          <w:szCs w:val="30"/>
        </w:rPr>
      </w:pPr>
      <w:bookmarkStart w:id="8" w:name="_Toc478129290"/>
      <w:bookmarkStart w:id="9" w:name="_Toc478139223"/>
      <w:r>
        <w:rPr>
          <w:rFonts w:ascii="Times New Roman" w:hAnsi="Times New Roman" w:cs="Times New Roman"/>
          <w:sz w:val="30"/>
          <w:szCs w:val="30"/>
        </w:rPr>
        <w:lastRenderedPageBreak/>
        <w:t>3.1.1</w:t>
      </w:r>
      <w:r w:rsidR="005C5EBC" w:rsidRPr="001C63A0">
        <w:rPr>
          <w:rFonts w:ascii="Times New Roman" w:hAnsi="Times New Roman" w:cs="Times New Roman"/>
          <w:sz w:val="30"/>
          <w:szCs w:val="30"/>
        </w:rPr>
        <w:t>丰富的工具包</w:t>
      </w:r>
      <w:bookmarkEnd w:id="8"/>
      <w:bookmarkEnd w:id="9"/>
    </w:p>
    <w:p w14:paraId="3A084782"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Torch7</w:t>
      </w:r>
      <w:r w:rsidRPr="001C63A0">
        <w:rPr>
          <w:rFonts w:ascii="Times New Roman" w:hAnsi="Times New Roman" w:cs="Times New Roman"/>
          <w:sz w:val="24"/>
          <w:szCs w:val="24"/>
        </w:rPr>
        <w:t>提供了拥有十分详尽接口的库，</w:t>
      </w:r>
      <w:r w:rsidRPr="001C63A0">
        <w:rPr>
          <w:rFonts w:ascii="Times New Roman" w:hAnsi="Times New Roman" w:cs="Times New Roman"/>
          <w:sz w:val="24"/>
          <w:szCs w:val="24"/>
        </w:rPr>
        <w:t>Torch</w:t>
      </w:r>
      <w:r w:rsidRPr="001C63A0">
        <w:rPr>
          <w:rFonts w:ascii="Times New Roman" w:hAnsi="Times New Roman" w:cs="Times New Roman"/>
          <w:sz w:val="24"/>
          <w:szCs w:val="24"/>
        </w:rPr>
        <w:t>有一个在机器学习领域大型生态社区驱动库包，包括计算机视觉软件包，信号处理，并行处理，图像，视频，音频和网络等，基于</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社区建立。</w:t>
      </w:r>
    </w:p>
    <w:p w14:paraId="6AAC2BFA"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可以看做是</w:t>
      </w:r>
      <w:r w:rsidR="009D294B" w:rsidRPr="001C63A0">
        <w:rPr>
          <w:rFonts w:ascii="Times New Roman" w:hAnsi="Times New Roman" w:cs="Times New Roman"/>
          <w:sz w:val="24"/>
          <w:szCs w:val="24"/>
        </w:rPr>
        <w:t>由</w:t>
      </w:r>
      <w:proofErr w:type="spellStart"/>
      <w:r w:rsidRPr="001C63A0">
        <w:rPr>
          <w:rFonts w:ascii="Times New Roman" w:hAnsi="Times New Roman" w:cs="Times New Roman"/>
          <w:sz w:val="24"/>
          <w:szCs w:val="24"/>
        </w:rPr>
        <w:t>Lua</w:t>
      </w:r>
      <w:proofErr w:type="spellEnd"/>
      <w:r w:rsidR="009D294B" w:rsidRPr="001C63A0">
        <w:rPr>
          <w:rFonts w:ascii="Times New Roman" w:hAnsi="Times New Roman" w:cs="Times New Roman"/>
          <w:sz w:val="24"/>
          <w:szCs w:val="24"/>
        </w:rPr>
        <w:t>编写</w:t>
      </w:r>
      <w:r w:rsidRPr="001C63A0">
        <w:rPr>
          <w:rFonts w:ascii="Times New Roman" w:hAnsi="Times New Roman" w:cs="Times New Roman"/>
          <w:sz w:val="24"/>
          <w:szCs w:val="24"/>
        </w:rPr>
        <w:t>的一个</w:t>
      </w:r>
      <w:r w:rsidRPr="001C63A0">
        <w:rPr>
          <w:rFonts w:ascii="Times New Roman" w:hAnsi="Times New Roman" w:cs="Times New Roman"/>
          <w:sz w:val="24"/>
          <w:szCs w:val="24"/>
        </w:rPr>
        <w:t>package</w:t>
      </w:r>
      <w:r w:rsidRPr="001C63A0">
        <w:rPr>
          <w:rFonts w:ascii="Times New Roman" w:hAnsi="Times New Roman" w:cs="Times New Roman"/>
          <w:sz w:val="24"/>
          <w:szCs w:val="24"/>
        </w:rPr>
        <w:t>，本身的后台都是基于</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写的，并提供</w:t>
      </w:r>
      <w:proofErr w:type="spellStart"/>
      <w:r w:rsidRPr="001C63A0">
        <w:rPr>
          <w:rFonts w:ascii="Times New Roman" w:hAnsi="Times New Roman" w:cs="Times New Roman"/>
          <w:sz w:val="24"/>
          <w:szCs w:val="24"/>
        </w:rPr>
        <w:t>Lua</w:t>
      </w:r>
      <w:proofErr w:type="spellEnd"/>
      <w:r w:rsidR="009D294B" w:rsidRPr="001C63A0">
        <w:rPr>
          <w:rFonts w:ascii="Times New Roman" w:hAnsi="Times New Roman" w:cs="Times New Roman"/>
          <w:sz w:val="24"/>
          <w:szCs w:val="24"/>
        </w:rPr>
        <w:t>接口。</w:t>
      </w:r>
      <w:r w:rsidRPr="001C63A0">
        <w:rPr>
          <w:rFonts w:ascii="Times New Roman" w:hAnsi="Times New Roman" w:cs="Times New Roman"/>
          <w:sz w:val="24"/>
          <w:szCs w:val="24"/>
        </w:rPr>
        <w:t>一般基于</w:t>
      </w:r>
      <w:r w:rsidRPr="001C63A0">
        <w:rPr>
          <w:rFonts w:ascii="Times New Roman" w:hAnsi="Times New Roman" w:cs="Times New Roman"/>
          <w:sz w:val="24"/>
          <w:szCs w:val="24"/>
        </w:rPr>
        <w:t>torch</w:t>
      </w:r>
      <w:r w:rsidRPr="001C63A0">
        <w:rPr>
          <w:rFonts w:ascii="Times New Roman" w:hAnsi="Times New Roman" w:cs="Times New Roman"/>
          <w:sz w:val="24"/>
          <w:szCs w:val="24"/>
        </w:rPr>
        <w:t>的简单开发，可以在</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的级别下完成。如果考虑到功能的复杂性或者</w:t>
      </w:r>
      <w:r w:rsidRPr="001C63A0">
        <w:rPr>
          <w:rFonts w:ascii="Times New Roman" w:hAnsi="Times New Roman" w:cs="Times New Roman"/>
          <w:sz w:val="24"/>
          <w:szCs w:val="24"/>
        </w:rPr>
        <w:t>package</w:t>
      </w:r>
      <w:r w:rsidRPr="001C63A0">
        <w:rPr>
          <w:rFonts w:ascii="Times New Roman" w:hAnsi="Times New Roman" w:cs="Times New Roman"/>
          <w:sz w:val="24"/>
          <w:szCs w:val="24"/>
        </w:rPr>
        <w:t>的效率问题，则需要用</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来编写后台。</w:t>
      </w:r>
    </w:p>
    <w:p w14:paraId="6A200948" w14:textId="77777777" w:rsidR="005C5EBC" w:rsidRPr="001C63A0" w:rsidRDefault="005C5EBC"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神经网络是</w:t>
      </w:r>
      <w:r w:rsidRPr="001C63A0">
        <w:rPr>
          <w:rFonts w:ascii="Times New Roman" w:hAnsi="Times New Roman" w:cs="Times New Roman"/>
          <w:sz w:val="24"/>
          <w:szCs w:val="24"/>
        </w:rPr>
        <w:t>Torch</w:t>
      </w:r>
      <w:r w:rsidRPr="001C63A0">
        <w:rPr>
          <w:rFonts w:ascii="Times New Roman" w:hAnsi="Times New Roman" w:cs="Times New Roman"/>
          <w:sz w:val="24"/>
          <w:szCs w:val="24"/>
        </w:rPr>
        <w:t>中的一个包，如</w:t>
      </w:r>
      <w:r w:rsidRPr="001C63A0">
        <w:rPr>
          <w:rFonts w:ascii="Times New Roman" w:hAnsi="Times New Roman" w:cs="Times New Roman"/>
          <w:sz w:val="24"/>
          <w:szCs w:val="24"/>
        </w:rPr>
        <w:t>(</w:t>
      </w:r>
      <w:proofErr w:type="spellStart"/>
      <w:r w:rsidRPr="001C63A0">
        <w:rPr>
          <w:rFonts w:ascii="Times New Roman" w:hAnsi="Times New Roman" w:cs="Times New Roman"/>
          <w:sz w:val="24"/>
          <w:szCs w:val="24"/>
        </w:rPr>
        <w:t>nn</w:t>
      </w:r>
      <w:proofErr w:type="spellEnd"/>
      <w:r w:rsidRPr="001C63A0">
        <w:rPr>
          <w:rFonts w:ascii="Times New Roman" w:hAnsi="Times New Roman" w:cs="Times New Roman"/>
          <w:sz w:val="24"/>
          <w:szCs w:val="24"/>
        </w:rPr>
        <w:t>/</w:t>
      </w:r>
      <w:proofErr w:type="spellStart"/>
      <w:r w:rsidRPr="001C63A0">
        <w:rPr>
          <w:rFonts w:ascii="Times New Roman" w:hAnsi="Times New Roman" w:cs="Times New Roman"/>
          <w:sz w:val="24"/>
          <w:szCs w:val="24"/>
        </w:rPr>
        <w:t>cunn</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，其核心是各个层（</w:t>
      </w:r>
      <w:r w:rsidRPr="001C63A0">
        <w:rPr>
          <w:rFonts w:ascii="Times New Roman" w:hAnsi="Times New Roman" w:cs="Times New Roman"/>
          <w:sz w:val="24"/>
          <w:szCs w:val="24"/>
        </w:rPr>
        <w:t>torch</w:t>
      </w:r>
      <w:r w:rsidRPr="001C63A0">
        <w:rPr>
          <w:rFonts w:ascii="Times New Roman" w:hAnsi="Times New Roman" w:cs="Times New Roman"/>
          <w:sz w:val="24"/>
          <w:szCs w:val="24"/>
        </w:rPr>
        <w:t>中称为</w:t>
      </w:r>
      <w:r w:rsidRPr="001C63A0">
        <w:rPr>
          <w:rFonts w:ascii="Times New Roman" w:hAnsi="Times New Roman" w:cs="Times New Roman"/>
          <w:sz w:val="24"/>
          <w:szCs w:val="24"/>
        </w:rPr>
        <w:t>Module</w:t>
      </w:r>
      <w:r w:rsidRPr="001C63A0">
        <w:rPr>
          <w:rFonts w:ascii="Times New Roman" w:hAnsi="Times New Roman" w:cs="Times New Roman"/>
          <w:sz w:val="24"/>
          <w:szCs w:val="24"/>
        </w:rPr>
        <w:t>），主要的代码包括</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 C , CUDA</w:t>
      </w:r>
      <w:r w:rsidRPr="001C63A0">
        <w:rPr>
          <w:rFonts w:ascii="Times New Roman" w:hAnsi="Times New Roman" w:cs="Times New Roman"/>
          <w:sz w:val="24"/>
          <w:szCs w:val="24"/>
        </w:rPr>
        <w:t>三部分。若一个层所需运算可直接通过</w:t>
      </w:r>
      <w:r w:rsidRPr="001C63A0">
        <w:rPr>
          <w:rFonts w:ascii="Times New Roman" w:hAnsi="Times New Roman" w:cs="Times New Roman"/>
          <w:sz w:val="24"/>
          <w:szCs w:val="24"/>
        </w:rPr>
        <w:t>Tensor</w:t>
      </w:r>
      <w:r w:rsidRPr="001C63A0">
        <w:rPr>
          <w:rFonts w:ascii="Times New Roman" w:hAnsi="Times New Roman" w:cs="Times New Roman"/>
          <w:sz w:val="24"/>
          <w:szCs w:val="24"/>
        </w:rPr>
        <w:t>操作来完成，则仅一个</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文件即可，如</w:t>
      </w:r>
      <w:proofErr w:type="spellStart"/>
      <w:r w:rsidRPr="001C63A0">
        <w:rPr>
          <w:rFonts w:ascii="Times New Roman" w:hAnsi="Times New Roman" w:cs="Times New Roman"/>
          <w:sz w:val="24"/>
          <w:szCs w:val="24"/>
        </w:rPr>
        <w:t>nn.Linear</w:t>
      </w:r>
      <w:proofErr w:type="spellEnd"/>
      <w:r w:rsidRPr="001C63A0">
        <w:rPr>
          <w:rFonts w:ascii="Times New Roman" w:hAnsi="Times New Roman" w:cs="Times New Roman"/>
          <w:sz w:val="24"/>
          <w:szCs w:val="24"/>
        </w:rPr>
        <w:t xml:space="preserve">; </w:t>
      </w:r>
      <w:r w:rsidRPr="001C63A0">
        <w:rPr>
          <w:rFonts w:ascii="Times New Roman" w:hAnsi="Times New Roman" w:cs="Times New Roman"/>
          <w:sz w:val="24"/>
          <w:szCs w:val="24"/>
        </w:rPr>
        <w:t>若需要</w:t>
      </w:r>
      <w:r w:rsidRPr="001C63A0">
        <w:rPr>
          <w:rFonts w:ascii="Times New Roman" w:hAnsi="Times New Roman" w:cs="Times New Roman"/>
          <w:sz w:val="24"/>
          <w:szCs w:val="24"/>
        </w:rPr>
        <w:t>C/CUDA</w:t>
      </w:r>
      <w:r w:rsidRPr="001C63A0">
        <w:rPr>
          <w:rFonts w:ascii="Times New Roman" w:hAnsi="Times New Roman" w:cs="Times New Roman"/>
          <w:sz w:val="24"/>
          <w:szCs w:val="24"/>
        </w:rPr>
        <w:t>实现，则还需要写</w:t>
      </w:r>
      <w:r w:rsidRPr="001C63A0">
        <w:rPr>
          <w:rFonts w:ascii="Times New Roman" w:hAnsi="Times New Roman" w:cs="Times New Roman"/>
          <w:sz w:val="24"/>
          <w:szCs w:val="24"/>
        </w:rPr>
        <w:t>C/CUDA</w:t>
      </w:r>
      <w:r w:rsidRPr="001C63A0">
        <w:rPr>
          <w:rFonts w:ascii="Times New Roman" w:hAnsi="Times New Roman" w:cs="Times New Roman"/>
          <w:sz w:val="24"/>
          <w:szCs w:val="24"/>
        </w:rPr>
        <w:t>代码，如</w:t>
      </w:r>
      <w:proofErr w:type="spellStart"/>
      <w:r w:rsidRPr="001C63A0">
        <w:rPr>
          <w:rFonts w:ascii="Times New Roman" w:hAnsi="Times New Roman" w:cs="Times New Roman"/>
          <w:sz w:val="24"/>
          <w:szCs w:val="24"/>
        </w:rPr>
        <w:t>nn.SpatialConvolutionMM</w:t>
      </w:r>
      <w:proofErr w:type="spellEnd"/>
      <w:r w:rsidRPr="001C63A0">
        <w:rPr>
          <w:rFonts w:ascii="Times New Roman" w:hAnsi="Times New Roman" w:cs="Times New Roman"/>
          <w:sz w:val="24"/>
          <w:szCs w:val="24"/>
        </w:rPr>
        <w:t>。理论上可以用</w:t>
      </w:r>
      <w:proofErr w:type="spellStart"/>
      <w:r w:rsidRPr="001C63A0">
        <w:rPr>
          <w:rFonts w:ascii="Times New Roman" w:hAnsi="Times New Roman" w:cs="Times New Roman"/>
          <w:sz w:val="24"/>
          <w:szCs w:val="24"/>
        </w:rPr>
        <w:t>nn</w:t>
      </w:r>
      <w:proofErr w:type="spellEnd"/>
      <w:r w:rsidRPr="001C63A0">
        <w:rPr>
          <w:rFonts w:ascii="Times New Roman" w:hAnsi="Times New Roman" w:cs="Times New Roman"/>
          <w:sz w:val="24"/>
          <w:szCs w:val="24"/>
        </w:rPr>
        <w:t>里的模块实现任何</w:t>
      </w:r>
      <w:r w:rsidRPr="001C63A0">
        <w:rPr>
          <w:rFonts w:ascii="Times New Roman" w:hAnsi="Times New Roman" w:cs="Times New Roman"/>
          <w:sz w:val="24"/>
          <w:szCs w:val="24"/>
        </w:rPr>
        <w:t>DAG</w:t>
      </w:r>
      <w:r w:rsidRPr="001C63A0">
        <w:rPr>
          <w:rFonts w:ascii="Times New Roman" w:hAnsi="Times New Roman" w:cs="Times New Roman"/>
          <w:sz w:val="24"/>
          <w:szCs w:val="24"/>
        </w:rPr>
        <w:t>构造的网络，当然也包括</w:t>
      </w:r>
      <w:r w:rsidRPr="001C63A0">
        <w:rPr>
          <w:rFonts w:ascii="Times New Roman" w:hAnsi="Times New Roman" w:cs="Times New Roman"/>
          <w:sz w:val="24"/>
          <w:szCs w:val="24"/>
        </w:rPr>
        <w:t>RNN</w:t>
      </w:r>
      <w:r w:rsidRPr="001C63A0">
        <w:rPr>
          <w:rFonts w:ascii="Times New Roman" w:hAnsi="Times New Roman" w:cs="Times New Roman"/>
          <w:sz w:val="24"/>
          <w:szCs w:val="24"/>
        </w:rPr>
        <w:t>、</w:t>
      </w:r>
      <w:r w:rsidRPr="001C63A0">
        <w:rPr>
          <w:rFonts w:ascii="Times New Roman" w:hAnsi="Times New Roman" w:cs="Times New Roman"/>
          <w:sz w:val="24"/>
          <w:szCs w:val="24"/>
        </w:rPr>
        <w:t>LSTM</w:t>
      </w:r>
      <w:r w:rsidRPr="001C63A0">
        <w:rPr>
          <w:rFonts w:ascii="Times New Roman" w:hAnsi="Times New Roman" w:cs="Times New Roman"/>
          <w:sz w:val="24"/>
          <w:szCs w:val="24"/>
        </w:rPr>
        <w:t>之类的。</w:t>
      </w:r>
    </w:p>
    <w:p w14:paraId="6A110BD6" w14:textId="77777777" w:rsidR="005C5EBC" w:rsidRPr="001C63A0" w:rsidRDefault="00826BA8" w:rsidP="005C5EBC">
      <w:pPr>
        <w:pStyle w:val="Heading1"/>
        <w:rPr>
          <w:rFonts w:ascii="Times New Roman" w:hAnsi="Times New Roman" w:cs="Times New Roman"/>
          <w:sz w:val="30"/>
          <w:szCs w:val="30"/>
        </w:rPr>
      </w:pPr>
      <w:bookmarkStart w:id="10" w:name="_Toc478129291"/>
      <w:bookmarkStart w:id="11" w:name="_Toc478139224"/>
      <w:r>
        <w:rPr>
          <w:rFonts w:ascii="Times New Roman" w:hAnsi="Times New Roman" w:cs="Times New Roman"/>
          <w:sz w:val="30"/>
          <w:szCs w:val="30"/>
        </w:rPr>
        <w:t>3.1.2</w:t>
      </w:r>
      <w:r w:rsidR="005C5EBC" w:rsidRPr="001C63A0">
        <w:rPr>
          <w:rFonts w:ascii="Times New Roman" w:hAnsi="Times New Roman" w:cs="Times New Roman"/>
          <w:sz w:val="30"/>
          <w:szCs w:val="30"/>
        </w:rPr>
        <w:t>模块化搭建神经网络</w:t>
      </w:r>
      <w:bookmarkEnd w:id="10"/>
      <w:bookmarkEnd w:id="11"/>
    </w:p>
    <w:p w14:paraId="2AFFF42C"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sidRPr="001C63A0">
        <w:rPr>
          <w:rFonts w:ascii="Times New Roman" w:hAnsi="Times New Roman" w:cs="Times New Roman"/>
          <w:sz w:val="24"/>
          <w:szCs w:val="24"/>
        </w:rPr>
        <w:t>(python)</w:t>
      </w:r>
      <w:r w:rsidRPr="001C63A0">
        <w:rPr>
          <w:rFonts w:ascii="Times New Roman" w:hAnsi="Times New Roman" w:cs="Times New Roman"/>
          <w:sz w:val="24"/>
          <w:szCs w:val="24"/>
        </w:rPr>
        <w:t>上面都是有一定劣势。</w:t>
      </w:r>
    </w:p>
    <w:p w14:paraId="3847173F"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而</w:t>
      </w:r>
      <w:r w:rsidR="00716991">
        <w:rPr>
          <w:rFonts w:ascii="Times New Roman" w:hAnsi="Times New Roman" w:cs="Times New Roman"/>
          <w:sz w:val="24"/>
          <w:szCs w:val="24"/>
        </w:rPr>
        <w:t>T</w:t>
      </w:r>
      <w:r w:rsidRPr="001C63A0">
        <w:rPr>
          <w:rFonts w:ascii="Times New Roman" w:hAnsi="Times New Roman" w:cs="Times New Roman"/>
          <w:sz w:val="24"/>
          <w:szCs w:val="24"/>
        </w:rPr>
        <w:t>orch</w:t>
      </w:r>
      <w:r w:rsidRPr="001C63A0">
        <w:rPr>
          <w:rFonts w:ascii="Times New Roman" w:hAnsi="Times New Roman" w:cs="Times New Roman"/>
          <w:sz w:val="24"/>
          <w:szCs w:val="24"/>
        </w:rPr>
        <w:t>采取了支持用户把计算拆分成多步来做，用户可以直接利用</w:t>
      </w:r>
      <w:proofErr w:type="spellStart"/>
      <w:r w:rsidR="00D16015">
        <w:rPr>
          <w:rFonts w:ascii="Times New Roman" w:hAnsi="Times New Roman" w:cs="Times New Roman"/>
          <w:sz w:val="24"/>
          <w:szCs w:val="24"/>
        </w:rPr>
        <w:t>L</w:t>
      </w:r>
      <w:r w:rsidRPr="001C63A0">
        <w:rPr>
          <w:rFonts w:ascii="Times New Roman" w:hAnsi="Times New Roman" w:cs="Times New Roman"/>
          <w:sz w:val="24"/>
          <w:szCs w:val="24"/>
        </w:rPr>
        <w:t>ua</w:t>
      </w:r>
      <w:proofErr w:type="spellEnd"/>
      <w:r w:rsidRPr="001C63A0">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sidRPr="001C63A0">
        <w:rPr>
          <w:rFonts w:ascii="Times New Roman" w:hAnsi="Times New Roman" w:cs="Times New Roman"/>
          <w:sz w:val="24"/>
          <w:szCs w:val="24"/>
        </w:rPr>
        <w:t>Torch</w:t>
      </w:r>
      <w:r w:rsidRPr="001C63A0">
        <w:rPr>
          <w:rFonts w:ascii="Times New Roman" w:hAnsi="Times New Roman" w:cs="Times New Roman"/>
          <w:sz w:val="24"/>
          <w:szCs w:val="24"/>
        </w:rPr>
        <w:t>为代表的过程式计算更加灵活。</w:t>
      </w:r>
    </w:p>
    <w:p w14:paraId="1A53AEDF"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Torch7</w:t>
      </w:r>
      <w:r w:rsidRPr="001C63A0">
        <w:rPr>
          <w:rFonts w:ascii="Times New Roman" w:hAnsi="Times New Roman" w:cs="Times New Roman"/>
          <w:sz w:val="24"/>
          <w:szCs w:val="24"/>
        </w:rPr>
        <w:t>和</w:t>
      </w:r>
      <w:proofErr w:type="spellStart"/>
      <w:r w:rsidRPr="001C63A0">
        <w:rPr>
          <w:rFonts w:ascii="Times New Roman" w:hAnsi="Times New Roman" w:cs="Times New Roman"/>
          <w:sz w:val="24"/>
          <w:szCs w:val="24"/>
        </w:rPr>
        <w:t>nn</w:t>
      </w:r>
      <w:proofErr w:type="spellEnd"/>
      <w:r w:rsidRPr="001C63A0">
        <w:rPr>
          <w:rFonts w:ascii="Times New Roman" w:hAnsi="Times New Roman" w:cs="Times New Roman"/>
          <w:sz w:val="24"/>
          <w:szCs w:val="24"/>
        </w:rPr>
        <w:t>类库拥有清晰的设计和模块化的接口。</w:t>
      </w:r>
      <w:r w:rsidRPr="001C63A0">
        <w:rPr>
          <w:rFonts w:ascii="Times New Roman" w:hAnsi="Times New Roman" w:cs="Times New Roman"/>
          <w:sz w:val="24"/>
          <w:szCs w:val="24"/>
        </w:rPr>
        <w:t>Torch</w:t>
      </w:r>
      <w:r w:rsidRPr="001C63A0">
        <w:rPr>
          <w:rFonts w:ascii="Times New Roman" w:hAnsi="Times New Roman" w:cs="Times New Roman"/>
          <w:sz w:val="24"/>
          <w:szCs w:val="24"/>
        </w:rPr>
        <w:t>对卷积网络的支持非常好，</w:t>
      </w:r>
      <w:r w:rsidRPr="001C63A0">
        <w:rPr>
          <w:rFonts w:ascii="Times New Roman" w:hAnsi="Times New Roman" w:cs="Times New Roman"/>
          <w:sz w:val="24"/>
          <w:szCs w:val="24"/>
        </w:rPr>
        <w:t>Torch</w:t>
      </w:r>
      <w:r w:rsidRPr="001C63A0">
        <w:rPr>
          <w:rFonts w:ascii="Times New Roman" w:hAnsi="Times New Roman" w:cs="Times New Roman"/>
          <w:sz w:val="24"/>
          <w:szCs w:val="24"/>
        </w:rPr>
        <w:t>通过时域卷积的本地接口使得它的使用非常直观。</w:t>
      </w:r>
      <w:r w:rsidRPr="001C63A0">
        <w:rPr>
          <w:rFonts w:ascii="Times New Roman" w:hAnsi="Times New Roman" w:cs="Times New Roman"/>
          <w:sz w:val="24"/>
          <w:szCs w:val="24"/>
        </w:rPr>
        <w:t>Torch</w:t>
      </w:r>
      <w:r w:rsidRPr="001C63A0">
        <w:rPr>
          <w:rFonts w:ascii="Times New Roman" w:hAnsi="Times New Roman" w:cs="Times New Roman"/>
          <w:sz w:val="24"/>
          <w:szCs w:val="24"/>
        </w:rPr>
        <w:t>通过很多非官方的扩展支持大量的递归神经网络，</w:t>
      </w:r>
      <w:r w:rsidRPr="001C63A0">
        <w:rPr>
          <w:rFonts w:ascii="Times New Roman" w:hAnsi="Times New Roman" w:cs="Times New Roman"/>
          <w:sz w:val="24"/>
          <w:szCs w:val="24"/>
        </w:rPr>
        <w:t>Torch</w:t>
      </w:r>
      <w:r w:rsidRPr="001C63A0">
        <w:rPr>
          <w:rFonts w:ascii="Times New Roman" w:hAnsi="Times New Roman" w:cs="Times New Roman"/>
          <w:sz w:val="24"/>
          <w:szCs w:val="24"/>
        </w:rPr>
        <w:t>本质上是以图层的方式定义网络的，在</w:t>
      </w:r>
      <w:r w:rsidRPr="001C63A0">
        <w:rPr>
          <w:rFonts w:ascii="Times New Roman" w:hAnsi="Times New Roman" w:cs="Times New Roman"/>
          <w:sz w:val="24"/>
          <w:szCs w:val="24"/>
        </w:rPr>
        <w:t>Torch</w:t>
      </w:r>
      <w:r w:rsidRPr="001C63A0">
        <w:rPr>
          <w:rFonts w:ascii="Times New Roman" w:hAnsi="Times New Roman" w:cs="Times New Roman"/>
          <w:sz w:val="24"/>
          <w:szCs w:val="24"/>
        </w:rPr>
        <w:t>中定义新图层非常容易。</w:t>
      </w:r>
    </w:p>
    <w:p w14:paraId="17685278"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作为一个深度学习的框架，</w:t>
      </w:r>
      <w:r w:rsidRPr="001C63A0">
        <w:rPr>
          <w:rFonts w:ascii="Times New Roman" w:hAnsi="Times New Roman" w:cs="Times New Roman"/>
          <w:sz w:val="24"/>
          <w:szCs w:val="24"/>
        </w:rPr>
        <w:t>Torch</w:t>
      </w:r>
      <w:r w:rsidRPr="001C63A0">
        <w:rPr>
          <w:rFonts w:ascii="Times New Roman" w:hAnsi="Times New Roman" w:cs="Times New Roman"/>
          <w:sz w:val="24"/>
          <w:szCs w:val="24"/>
        </w:rPr>
        <w:t>允许自由地实现对已有模块逻辑复杂的调</w:t>
      </w:r>
      <w:r w:rsidRPr="001C63A0">
        <w:rPr>
          <w:rFonts w:ascii="Times New Roman" w:hAnsi="Times New Roman" w:cs="Times New Roman"/>
          <w:sz w:val="24"/>
          <w:szCs w:val="24"/>
        </w:rPr>
        <w:lastRenderedPageBreak/>
        <w:t>用，允许依据需要使用已有的模型（模型的参数自己训练得到），也可以在已有模型的基础上增加自己的</w:t>
      </w:r>
      <w:r w:rsidRPr="001C63A0">
        <w:rPr>
          <w:rFonts w:ascii="Times New Roman" w:hAnsi="Times New Roman" w:cs="Times New Roman"/>
          <w:sz w:val="24"/>
          <w:szCs w:val="24"/>
        </w:rPr>
        <w:t>layer</w:t>
      </w:r>
      <w:r w:rsidRPr="001C63A0">
        <w:rPr>
          <w:rFonts w:ascii="Times New Roman" w:hAnsi="Times New Roman" w:cs="Times New Roman"/>
          <w:sz w:val="24"/>
          <w:szCs w:val="24"/>
        </w:rPr>
        <w:t>，或者在顶端选择自己需要的分类器，</w:t>
      </w:r>
      <w:r w:rsidRPr="001C63A0">
        <w:rPr>
          <w:rFonts w:ascii="Times New Roman" w:hAnsi="Times New Roman" w:cs="Times New Roman"/>
          <w:sz w:val="24"/>
          <w:szCs w:val="24"/>
        </w:rPr>
        <w:t>Torch</w:t>
      </w:r>
      <w:r w:rsidRPr="001C63A0">
        <w:rPr>
          <w:rFonts w:ascii="Times New Roman" w:hAnsi="Times New Roman" w:cs="Times New Roman"/>
          <w:sz w:val="24"/>
          <w:szCs w:val="24"/>
        </w:rPr>
        <w:t>构建的是一个生态系统，安装新的模型实现模块只需要</w:t>
      </w:r>
      <w:proofErr w:type="spellStart"/>
      <w:r w:rsidRPr="001C63A0">
        <w:rPr>
          <w:rFonts w:ascii="Times New Roman" w:hAnsi="Times New Roman" w:cs="Times New Roman"/>
          <w:sz w:val="24"/>
          <w:szCs w:val="24"/>
        </w:rPr>
        <w:t>luarocks</w:t>
      </w:r>
      <w:proofErr w:type="spellEnd"/>
      <w:r w:rsidRPr="001C63A0">
        <w:rPr>
          <w:rFonts w:ascii="Times New Roman" w:hAnsi="Times New Roman" w:cs="Times New Roman"/>
          <w:sz w:val="24"/>
          <w:szCs w:val="24"/>
        </w:rPr>
        <w:t xml:space="preserve"> install package</w:t>
      </w:r>
      <w:r w:rsidRPr="001C63A0">
        <w:rPr>
          <w:rFonts w:ascii="Times New Roman" w:hAnsi="Times New Roman" w:cs="Times New Roman"/>
          <w:sz w:val="24"/>
          <w:szCs w:val="24"/>
        </w:rPr>
        <w:t>。</w:t>
      </w:r>
    </w:p>
    <w:p w14:paraId="18307494" w14:textId="77777777" w:rsidR="005C5EBC" w:rsidRPr="001C63A0" w:rsidRDefault="005C5EB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在需要编写系统没有提供的层时，如果所有运算均能通过</w:t>
      </w:r>
      <w:r w:rsidRPr="001C63A0">
        <w:rPr>
          <w:rFonts w:ascii="Times New Roman" w:hAnsi="Times New Roman" w:cs="Times New Roman"/>
          <w:sz w:val="24"/>
          <w:szCs w:val="24"/>
        </w:rPr>
        <w:t>Tensor</w:t>
      </w:r>
      <w:r w:rsidRPr="001C63A0">
        <w:rPr>
          <w:rFonts w:ascii="Times New Roman" w:hAnsi="Times New Roman" w:cs="Times New Roman"/>
          <w:sz w:val="24"/>
          <w:szCs w:val="24"/>
        </w:rPr>
        <w:t>自带的操作来完成，这样只需要写一个</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文件，通过</w:t>
      </w:r>
      <w:r w:rsidRPr="001C63A0">
        <w:rPr>
          <w:rFonts w:ascii="Times New Roman" w:hAnsi="Times New Roman" w:cs="Times New Roman"/>
          <w:sz w:val="24"/>
          <w:szCs w:val="24"/>
        </w:rPr>
        <w:t>require</w:t>
      </w:r>
      <w:r w:rsidRPr="001C63A0">
        <w:rPr>
          <w:rFonts w:ascii="Times New Roman" w:hAnsi="Times New Roman" w:cs="Times New Roman"/>
          <w:sz w:val="24"/>
          <w:szCs w:val="24"/>
        </w:rPr>
        <w:t>来使用，而使用</w:t>
      </w:r>
      <w:r w:rsidRPr="001C63A0">
        <w:rPr>
          <w:rFonts w:ascii="Times New Roman" w:hAnsi="Times New Roman" w:cs="Times New Roman"/>
          <w:sz w:val="24"/>
          <w:szCs w:val="24"/>
        </w:rPr>
        <w:t>Tensor</w:t>
      </w:r>
      <w:r w:rsidRPr="001C63A0">
        <w:rPr>
          <w:rFonts w:ascii="Times New Roman" w:hAnsi="Times New Roman" w:cs="Times New Roman"/>
          <w:sz w:val="24"/>
          <w:szCs w:val="24"/>
        </w:rPr>
        <w:t>操作无法完成或效率太低时，就需要使用</w:t>
      </w:r>
      <w:r w:rsidRPr="001C63A0">
        <w:rPr>
          <w:rFonts w:ascii="Times New Roman" w:hAnsi="Times New Roman" w:cs="Times New Roman"/>
          <w:sz w:val="24"/>
          <w:szCs w:val="24"/>
        </w:rPr>
        <w:t>C</w:t>
      </w:r>
      <w:r w:rsidRPr="001C63A0">
        <w:rPr>
          <w:rFonts w:ascii="Times New Roman" w:hAnsi="Times New Roman" w:cs="Times New Roman"/>
          <w:sz w:val="24"/>
          <w:szCs w:val="24"/>
        </w:rPr>
        <w:t>和</w:t>
      </w:r>
      <w:r w:rsidRPr="001C63A0">
        <w:rPr>
          <w:rFonts w:ascii="Times New Roman" w:hAnsi="Times New Roman" w:cs="Times New Roman"/>
          <w:sz w:val="24"/>
          <w:szCs w:val="24"/>
        </w:rPr>
        <w:t>CUDA</w:t>
      </w:r>
      <w:r w:rsidRPr="001C63A0">
        <w:rPr>
          <w:rFonts w:ascii="Times New Roman" w:hAnsi="Times New Roman" w:cs="Times New Roman"/>
          <w:sz w:val="24"/>
          <w:szCs w:val="24"/>
        </w:rPr>
        <w:t>来实现核心算法，通过</w:t>
      </w:r>
      <w:proofErr w:type="spellStart"/>
      <w:r w:rsidRPr="001C63A0">
        <w:rPr>
          <w:rFonts w:ascii="Times New Roman" w:hAnsi="Times New Roman" w:cs="Times New Roman"/>
          <w:sz w:val="24"/>
          <w:szCs w:val="24"/>
        </w:rPr>
        <w:t>Lua</w:t>
      </w:r>
      <w:proofErr w:type="spellEnd"/>
      <w:r w:rsidRPr="001C63A0">
        <w:rPr>
          <w:rFonts w:ascii="Times New Roman" w:hAnsi="Times New Roman" w:cs="Times New Roman"/>
          <w:sz w:val="24"/>
          <w:szCs w:val="24"/>
        </w:rPr>
        <w:t>来调用。</w:t>
      </w:r>
    </w:p>
    <w:p w14:paraId="15F500F9" w14:textId="77777777" w:rsidR="003D3AD7" w:rsidRPr="001C63A0" w:rsidRDefault="003D3AD7" w:rsidP="003D3AD7">
      <w:pPr>
        <w:pStyle w:val="Heading1"/>
        <w:rPr>
          <w:rFonts w:ascii="Times New Roman" w:hAnsi="Times New Roman" w:cs="Times New Roman"/>
          <w:sz w:val="32"/>
          <w:szCs w:val="32"/>
        </w:rPr>
      </w:pPr>
      <w:bookmarkStart w:id="12" w:name="_Toc478139225"/>
      <w:r w:rsidRPr="001C63A0">
        <w:rPr>
          <w:rFonts w:ascii="Times New Roman" w:hAnsi="Times New Roman" w:cs="Times New Roman"/>
          <w:sz w:val="32"/>
          <w:szCs w:val="32"/>
        </w:rPr>
        <w:t>3.2</w:t>
      </w:r>
      <w:r w:rsidRPr="001C63A0">
        <w:rPr>
          <w:rFonts w:ascii="Times New Roman" w:hAnsi="Times New Roman" w:cs="Times New Roman"/>
          <w:sz w:val="32"/>
          <w:szCs w:val="32"/>
        </w:rPr>
        <w:t>非功能性需求分析</w:t>
      </w:r>
      <w:bookmarkEnd w:id="12"/>
    </w:p>
    <w:p w14:paraId="73331490" w14:textId="77777777" w:rsidR="003D3AD7" w:rsidRPr="001C63A0" w:rsidRDefault="003D3AD7" w:rsidP="003D3AD7">
      <w:pPr>
        <w:pStyle w:val="Heading1"/>
        <w:rPr>
          <w:rFonts w:ascii="Times New Roman" w:hAnsi="Times New Roman" w:cs="Times New Roman"/>
          <w:sz w:val="30"/>
          <w:szCs w:val="30"/>
        </w:rPr>
      </w:pPr>
      <w:bookmarkStart w:id="13" w:name="_Toc478139226"/>
      <w:r w:rsidRPr="001C63A0">
        <w:rPr>
          <w:rFonts w:ascii="Times New Roman" w:hAnsi="Times New Roman" w:cs="Times New Roman"/>
          <w:sz w:val="30"/>
          <w:szCs w:val="30"/>
        </w:rPr>
        <w:t>3.2.1</w:t>
      </w:r>
      <w:r w:rsidR="009D294B" w:rsidRPr="001C63A0">
        <w:rPr>
          <w:rFonts w:ascii="Times New Roman" w:hAnsi="Times New Roman" w:cs="Times New Roman"/>
          <w:sz w:val="30"/>
          <w:szCs w:val="30"/>
        </w:rPr>
        <w:t>高效性</w:t>
      </w:r>
      <w:bookmarkEnd w:id="13"/>
    </w:p>
    <w:p w14:paraId="09A8DCCA"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1</w:t>
      </w:r>
      <w:r w:rsidRPr="001C63A0">
        <w:rPr>
          <w:rFonts w:ascii="Times New Roman" w:hAnsi="Times New Roman" w:cs="Times New Roman"/>
          <w:sz w:val="24"/>
          <w:szCs w:val="24"/>
        </w:rPr>
        <w:t>）轻量级系统</w:t>
      </w:r>
    </w:p>
    <w:p w14:paraId="2E2AEA41"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平台与该具有与其他开源深度学习框架相比更加轻量级的系统架构，以保证高效运行，未来的发展目标是希望</w:t>
      </w:r>
      <w:r w:rsidRPr="001C63A0">
        <w:rPr>
          <w:rFonts w:ascii="Times New Roman" w:hAnsi="Times New Roman" w:cs="Times New Roman"/>
          <w:sz w:val="24"/>
          <w:szCs w:val="24"/>
        </w:rPr>
        <w:t>torch 7</w:t>
      </w:r>
      <w:r w:rsidRPr="001C63A0">
        <w:rPr>
          <w:rFonts w:ascii="Times New Roman" w:hAnsi="Times New Roman" w:cs="Times New Roman"/>
          <w:sz w:val="24"/>
          <w:szCs w:val="24"/>
        </w:rPr>
        <w:t>可以直接部署到手机上。</w:t>
      </w:r>
    </w:p>
    <w:p w14:paraId="3F699448"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2</w:t>
      </w:r>
      <w:r w:rsidRPr="001C63A0">
        <w:rPr>
          <w:rFonts w:ascii="Times New Roman" w:hAnsi="Times New Roman" w:cs="Times New Roman"/>
          <w:sz w:val="24"/>
          <w:szCs w:val="24"/>
        </w:rPr>
        <w:t>）高效底层语言支持</w:t>
      </w:r>
    </w:p>
    <w:p w14:paraId="506A71BC"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应该使用效率高且平台兼容性好的语言编写底层代码，例如</w:t>
      </w:r>
      <w:r w:rsidRPr="001C63A0">
        <w:rPr>
          <w:rFonts w:ascii="Times New Roman" w:hAnsi="Times New Roman" w:cs="Times New Roman"/>
          <w:sz w:val="24"/>
          <w:szCs w:val="24"/>
        </w:rPr>
        <w:t>C</w:t>
      </w:r>
      <w:r w:rsidRPr="001C63A0">
        <w:rPr>
          <w:rFonts w:ascii="Times New Roman" w:hAnsi="Times New Roman" w:cs="Times New Roman"/>
          <w:sz w:val="24"/>
          <w:szCs w:val="24"/>
        </w:rPr>
        <w:t>或</w:t>
      </w:r>
      <w:r w:rsidRPr="001C63A0">
        <w:rPr>
          <w:rFonts w:ascii="Times New Roman" w:hAnsi="Times New Roman" w:cs="Times New Roman"/>
          <w:sz w:val="24"/>
          <w:szCs w:val="24"/>
        </w:rPr>
        <w:t>C++</w:t>
      </w:r>
      <w:r w:rsidRPr="001C63A0">
        <w:rPr>
          <w:rFonts w:ascii="Times New Roman" w:hAnsi="Times New Roman" w:cs="Times New Roman"/>
          <w:sz w:val="24"/>
          <w:szCs w:val="24"/>
        </w:rPr>
        <w:t>。这样不仅可以进一步实现核心计算单元的优化，也保证了</w:t>
      </w:r>
      <w:r w:rsidRPr="001C63A0">
        <w:rPr>
          <w:rFonts w:ascii="Times New Roman" w:hAnsi="Times New Roman" w:cs="Times New Roman"/>
          <w:sz w:val="24"/>
          <w:szCs w:val="24"/>
        </w:rPr>
        <w:t>Torch</w:t>
      </w:r>
      <w:r w:rsidRPr="001C63A0">
        <w:rPr>
          <w:rFonts w:ascii="Times New Roman" w:hAnsi="Times New Roman" w:cs="Times New Roman"/>
          <w:sz w:val="24"/>
          <w:szCs w:val="24"/>
        </w:rPr>
        <w:t>做高性能计算、异构计算、以及应用于嵌入式平台的可能性。</w:t>
      </w:r>
    </w:p>
    <w:p w14:paraId="1E9A2280" w14:textId="77777777" w:rsidR="009D294B"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w:t>
      </w:r>
      <w:r w:rsidRPr="001C63A0">
        <w:rPr>
          <w:rFonts w:ascii="Times New Roman" w:hAnsi="Times New Roman" w:cs="Times New Roman"/>
          <w:sz w:val="24"/>
          <w:szCs w:val="24"/>
        </w:rPr>
        <w:t>3</w:t>
      </w:r>
      <w:r w:rsidRPr="001C63A0">
        <w:rPr>
          <w:rFonts w:ascii="Times New Roman" w:hAnsi="Times New Roman" w:cs="Times New Roman"/>
          <w:sz w:val="24"/>
          <w:szCs w:val="24"/>
        </w:rPr>
        <w:t>）支持并发运行</w:t>
      </w:r>
    </w:p>
    <w:p w14:paraId="1A2A3CE1" w14:textId="77777777" w:rsidR="003D3A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Torch</w:t>
      </w:r>
      <w:r w:rsidRPr="001C63A0">
        <w:rPr>
          <w:rFonts w:ascii="Times New Roman" w:hAnsi="Times New Roman" w:cs="Times New Roman"/>
          <w:sz w:val="24"/>
          <w:szCs w:val="24"/>
        </w:rPr>
        <w:t>应该支持多线程、多</w:t>
      </w:r>
      <w:r w:rsidRPr="001C63A0">
        <w:rPr>
          <w:rFonts w:ascii="Times New Roman" w:hAnsi="Times New Roman" w:cs="Times New Roman"/>
          <w:sz w:val="24"/>
          <w:szCs w:val="24"/>
        </w:rPr>
        <w:t>GPU</w:t>
      </w:r>
      <w:r w:rsidRPr="001C63A0">
        <w:rPr>
          <w:rFonts w:ascii="Times New Roman" w:hAnsi="Times New Roman" w:cs="Times New Roman"/>
          <w:sz w:val="24"/>
          <w:szCs w:val="24"/>
        </w:rPr>
        <w:t>运行，以保证大规模深度神经网络的高效训练和使用。</w:t>
      </w:r>
    </w:p>
    <w:p w14:paraId="616E35F0" w14:textId="77777777" w:rsidR="003D3AD7" w:rsidRPr="001C63A0" w:rsidRDefault="003D3AD7" w:rsidP="003D3AD7">
      <w:pPr>
        <w:pStyle w:val="Heading1"/>
        <w:rPr>
          <w:rFonts w:ascii="Times New Roman" w:hAnsi="Times New Roman" w:cs="Times New Roman"/>
          <w:sz w:val="30"/>
          <w:szCs w:val="30"/>
        </w:rPr>
      </w:pPr>
      <w:bookmarkStart w:id="14" w:name="_Toc478139227"/>
      <w:r w:rsidRPr="001C63A0">
        <w:rPr>
          <w:rFonts w:ascii="Times New Roman" w:hAnsi="Times New Roman" w:cs="Times New Roman"/>
          <w:sz w:val="30"/>
          <w:szCs w:val="30"/>
        </w:rPr>
        <w:t>3.2.2</w:t>
      </w:r>
      <w:r w:rsidR="009D294B" w:rsidRPr="001C63A0">
        <w:rPr>
          <w:rFonts w:ascii="Times New Roman" w:hAnsi="Times New Roman" w:cs="Times New Roman"/>
          <w:sz w:val="30"/>
          <w:szCs w:val="30"/>
        </w:rPr>
        <w:t>用户友好性</w:t>
      </w:r>
      <w:bookmarkEnd w:id="14"/>
    </w:p>
    <w:p w14:paraId="5C182CD9" w14:textId="77777777" w:rsidR="003D3AD7" w:rsidRPr="001C63A0" w:rsidRDefault="009D294B" w:rsidP="003D3AD7">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为了保证深度学习研究者和开发者可以尽快熟悉、使用</w:t>
      </w:r>
      <w:r w:rsidRPr="001C63A0">
        <w:rPr>
          <w:rFonts w:ascii="Times New Roman" w:hAnsi="Times New Roman" w:cs="Times New Roman"/>
          <w:sz w:val="24"/>
        </w:rPr>
        <w:t>Torch</w:t>
      </w:r>
      <w:r w:rsidRPr="001C63A0">
        <w:rPr>
          <w:rFonts w:ascii="Times New Roman" w:hAnsi="Times New Roman" w:cs="Times New Roman"/>
          <w:sz w:val="24"/>
        </w:rPr>
        <w:t>平台，平台应该具有更简洁易懂的操作界面，更简单易学的编程语法，在各个方面更加注重用户友好性。</w:t>
      </w:r>
    </w:p>
    <w:p w14:paraId="267D79EB" w14:textId="77777777" w:rsidR="003D3AD7" w:rsidRPr="001C63A0" w:rsidRDefault="000126C6" w:rsidP="000126C6">
      <w:pPr>
        <w:pStyle w:val="Heading1"/>
        <w:rPr>
          <w:rFonts w:ascii="Times New Roman" w:hAnsi="Times New Roman" w:cs="Times New Roman"/>
          <w:sz w:val="30"/>
          <w:szCs w:val="30"/>
        </w:rPr>
      </w:pPr>
      <w:bookmarkStart w:id="15" w:name="_Toc478139228"/>
      <w:bookmarkStart w:id="16" w:name="OLE_LINK1"/>
      <w:bookmarkStart w:id="17" w:name="OLE_LINK2"/>
      <w:r w:rsidRPr="001C63A0">
        <w:rPr>
          <w:rFonts w:ascii="Times New Roman" w:hAnsi="Times New Roman" w:cs="Times New Roman"/>
          <w:sz w:val="30"/>
          <w:szCs w:val="30"/>
        </w:rPr>
        <w:lastRenderedPageBreak/>
        <w:t>3.2.3</w:t>
      </w:r>
      <w:r w:rsidR="009D294B" w:rsidRPr="001C63A0">
        <w:rPr>
          <w:rFonts w:ascii="Times New Roman" w:hAnsi="Times New Roman" w:cs="Times New Roman"/>
          <w:sz w:val="30"/>
          <w:szCs w:val="30"/>
        </w:rPr>
        <w:t>可修改性</w:t>
      </w:r>
      <w:bookmarkEnd w:id="15"/>
    </w:p>
    <w:bookmarkEnd w:id="16"/>
    <w:bookmarkEnd w:id="17"/>
    <w:p w14:paraId="36BAF43A" w14:textId="77777777" w:rsidR="003D3AD7" w:rsidRPr="001C63A0" w:rsidRDefault="009D294B" w:rsidP="009D294B">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Torch</w:t>
      </w:r>
      <w:r w:rsidRPr="001C63A0">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3D383654" w14:textId="77777777" w:rsidR="009D294B" w:rsidRPr="001C63A0" w:rsidRDefault="009D294B" w:rsidP="009D294B">
      <w:pPr>
        <w:pStyle w:val="Heading1"/>
        <w:rPr>
          <w:rFonts w:ascii="Times New Roman" w:hAnsi="Times New Roman" w:cs="Times New Roman"/>
          <w:sz w:val="30"/>
          <w:szCs w:val="30"/>
        </w:rPr>
      </w:pPr>
      <w:bookmarkStart w:id="18" w:name="_Toc478139229"/>
      <w:r w:rsidRPr="001C63A0">
        <w:rPr>
          <w:rFonts w:ascii="Times New Roman" w:hAnsi="Times New Roman" w:cs="Times New Roman"/>
          <w:sz w:val="30"/>
          <w:szCs w:val="30"/>
        </w:rPr>
        <w:t>3.2.4</w:t>
      </w:r>
      <w:r w:rsidRPr="001C63A0">
        <w:rPr>
          <w:rFonts w:ascii="Times New Roman" w:hAnsi="Times New Roman" w:cs="Times New Roman"/>
          <w:sz w:val="30"/>
          <w:szCs w:val="30"/>
        </w:rPr>
        <w:t>鲁棒性</w:t>
      </w:r>
      <w:bookmarkEnd w:id="18"/>
    </w:p>
    <w:p w14:paraId="30890584" w14:textId="77777777" w:rsidR="009D294B" w:rsidRPr="001C63A0" w:rsidRDefault="009D294B" w:rsidP="009D294B">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系统应该在异常和危险情况下都能保持健壮的表现和稳定的性能，有健全的容错机制和方法。</w:t>
      </w:r>
    </w:p>
    <w:p w14:paraId="13A559FE" w14:textId="77777777" w:rsidR="003D3AD7" w:rsidRPr="00B12D8D" w:rsidRDefault="000126C6" w:rsidP="000126C6">
      <w:pPr>
        <w:pStyle w:val="Heading1"/>
        <w:rPr>
          <w:rFonts w:ascii="Times New Roman" w:hAnsi="Times New Roman" w:cs="Times New Roman"/>
          <w:sz w:val="32"/>
          <w:szCs w:val="32"/>
        </w:rPr>
      </w:pPr>
      <w:bookmarkStart w:id="19" w:name="_Toc478139230"/>
      <w:r w:rsidRPr="00B12D8D">
        <w:rPr>
          <w:rFonts w:ascii="Times New Roman" w:hAnsi="Times New Roman" w:cs="Times New Roman"/>
          <w:sz w:val="32"/>
          <w:szCs w:val="32"/>
        </w:rPr>
        <w:t>3.3</w:t>
      </w:r>
      <w:r w:rsidRPr="00B12D8D">
        <w:rPr>
          <w:rFonts w:ascii="Times New Roman" w:hAnsi="Times New Roman" w:cs="Times New Roman"/>
          <w:sz w:val="32"/>
          <w:szCs w:val="32"/>
        </w:rPr>
        <w:t>需求识别</w:t>
      </w:r>
      <w:bookmarkEnd w:id="19"/>
    </w:p>
    <w:p w14:paraId="497A3239" w14:textId="77777777" w:rsidR="00CC1720" w:rsidRDefault="00CC1720" w:rsidP="001C63A0">
      <w:pPr>
        <w:spacing w:line="360" w:lineRule="auto"/>
        <w:ind w:firstLineChars="200" w:firstLine="480"/>
        <w:rPr>
          <w:rFonts w:ascii="Times New Roman" w:hAnsi="Times New Roman" w:cs="Times New Roman"/>
          <w:sz w:val="24"/>
        </w:rPr>
      </w:pPr>
      <w:r w:rsidRPr="001C63A0">
        <w:rPr>
          <w:rFonts w:ascii="Times New Roman" w:hAnsi="Times New Roman" w:cs="Times New Roman"/>
          <w:sz w:val="24"/>
        </w:rPr>
        <w:t>将业务需求分解为功能性需求，同时考虑到非功能性需求，最终得到的</w:t>
      </w:r>
      <w:r w:rsidR="00972B10" w:rsidRPr="001C63A0">
        <w:rPr>
          <w:rFonts w:ascii="Times New Roman" w:hAnsi="Times New Roman" w:cs="Times New Roman"/>
          <w:sz w:val="24"/>
        </w:rPr>
        <w:t>Torch</w:t>
      </w:r>
      <w:r w:rsidRPr="001C63A0">
        <w:rPr>
          <w:rFonts w:ascii="Times New Roman" w:hAnsi="Times New Roman" w:cs="Times New Roman"/>
          <w:sz w:val="24"/>
        </w:rPr>
        <w:t>的用例图如下图所示。</w:t>
      </w:r>
    </w:p>
    <w:p w14:paraId="6FE5A373" w14:textId="77777777" w:rsidR="007C47B7" w:rsidRDefault="001D70D4" w:rsidP="007C47B7">
      <w:pPr>
        <w:keepNext/>
        <w:spacing w:line="360" w:lineRule="auto"/>
      </w:pPr>
      <w:r w:rsidRPr="001D70D4">
        <w:rPr>
          <w:rFonts w:ascii="Times New Roman" w:hAnsi="Times New Roman" w:cs="Times New Roman"/>
          <w:noProof/>
          <w:color w:val="000000"/>
        </w:rPr>
        <w:lastRenderedPageBreak/>
        <w:drawing>
          <wp:inline distT="0" distB="0" distL="0" distR="0" wp14:anchorId="7A760ACB" wp14:editId="1D8906E8">
            <wp:extent cx="5274310" cy="4487534"/>
            <wp:effectExtent l="0" t="0" r="2540" b="8890"/>
            <wp:docPr id="1" name="图片 1" descr="C:\Users\wmCh\AppData\Local\Temp\WeChat Files\69009910359434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Ch\AppData\Local\Temp\WeChat Files\6900991035943406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87534"/>
                    </a:xfrm>
                    <a:prstGeom prst="rect">
                      <a:avLst/>
                    </a:prstGeom>
                    <a:noFill/>
                    <a:ln>
                      <a:noFill/>
                    </a:ln>
                  </pic:spPr>
                </pic:pic>
              </a:graphicData>
            </a:graphic>
          </wp:inline>
        </w:drawing>
      </w:r>
    </w:p>
    <w:p w14:paraId="57BC5E73" w14:textId="77777777" w:rsidR="001D70D4" w:rsidRPr="001C63A0" w:rsidRDefault="007C47B7" w:rsidP="007C47B7">
      <w:pPr>
        <w:pStyle w:val="Caption"/>
        <w:jc w:val="center"/>
        <w:rPr>
          <w:rFonts w:ascii="Times New Roman" w:hAnsi="Times New Roman" w:cs="Times New Roman"/>
          <w:color w:val="00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w:t>
      </w:r>
      <w:r>
        <w:t xml:space="preserve"> </w:t>
      </w:r>
      <w:r>
        <w:rPr>
          <w:rFonts w:hint="eastAsia"/>
        </w:rPr>
        <w:t>Torch</w:t>
      </w:r>
      <w:r>
        <w:rPr>
          <w:rFonts w:hint="eastAsia"/>
        </w:rPr>
        <w:t>用例图</w:t>
      </w:r>
    </w:p>
    <w:p w14:paraId="70803C5D" w14:textId="77777777" w:rsidR="00ED5894" w:rsidRPr="001C63A0" w:rsidRDefault="00ED5894" w:rsidP="00ED5894">
      <w:pPr>
        <w:pStyle w:val="Heading1"/>
        <w:rPr>
          <w:rFonts w:ascii="Times New Roman" w:hAnsi="Times New Roman" w:cs="Times New Roman"/>
          <w:sz w:val="30"/>
          <w:szCs w:val="30"/>
        </w:rPr>
      </w:pPr>
      <w:bookmarkStart w:id="20" w:name="_Toc478139231"/>
      <w:r w:rsidRPr="001C63A0">
        <w:rPr>
          <w:rFonts w:ascii="Times New Roman" w:hAnsi="Times New Roman" w:cs="Times New Roman"/>
          <w:sz w:val="30"/>
          <w:szCs w:val="30"/>
        </w:rPr>
        <w:t>3.3.1</w:t>
      </w:r>
      <w:r w:rsidRPr="001C63A0">
        <w:rPr>
          <w:rFonts w:ascii="Times New Roman" w:hAnsi="Times New Roman" w:cs="Times New Roman"/>
          <w:sz w:val="30"/>
          <w:szCs w:val="30"/>
        </w:rPr>
        <w:t>载入数据</w:t>
      </w:r>
      <w:bookmarkEnd w:id="20"/>
    </w:p>
    <w:p w14:paraId="0298ACC8" w14:textId="77777777" w:rsidR="000C74E5" w:rsidRPr="001C63A0" w:rsidRDefault="002727EC"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载入数据主要包括两个步骤：</w:t>
      </w:r>
    </w:p>
    <w:p w14:paraId="362924D6" w14:textId="77777777" w:rsidR="002727EC"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2727EC" w:rsidRPr="001C63A0">
        <w:rPr>
          <w:rFonts w:ascii="Times New Roman" w:hAnsi="Times New Roman" w:cs="Times New Roman"/>
          <w:sz w:val="24"/>
          <w:szCs w:val="24"/>
        </w:rPr>
        <w:t>首先用户需要引入所需要的包，如</w:t>
      </w:r>
      <w:proofErr w:type="spellStart"/>
      <w:r w:rsidR="002727EC" w:rsidRPr="001C63A0">
        <w:rPr>
          <w:rFonts w:ascii="Times New Roman" w:hAnsi="Times New Roman" w:cs="Times New Roman"/>
          <w:sz w:val="24"/>
          <w:szCs w:val="24"/>
        </w:rPr>
        <w:t>cephes</w:t>
      </w:r>
      <w:proofErr w:type="spellEnd"/>
      <w:r w:rsidR="002727EC" w:rsidRPr="001C63A0">
        <w:rPr>
          <w:rFonts w:ascii="Times New Roman" w:hAnsi="Times New Roman" w:cs="Times New Roman"/>
          <w:sz w:val="24"/>
          <w:szCs w:val="24"/>
        </w:rPr>
        <w:t>、</w:t>
      </w:r>
      <w:proofErr w:type="spellStart"/>
      <w:r w:rsidR="002727EC" w:rsidRPr="001C63A0">
        <w:rPr>
          <w:rFonts w:ascii="Times New Roman" w:hAnsi="Times New Roman" w:cs="Times New Roman"/>
          <w:sz w:val="24"/>
          <w:szCs w:val="24"/>
        </w:rPr>
        <w:t>randomkit</w:t>
      </w:r>
      <w:proofErr w:type="spellEnd"/>
      <w:r w:rsidR="002727EC" w:rsidRPr="001C63A0">
        <w:rPr>
          <w:rFonts w:ascii="Times New Roman" w:hAnsi="Times New Roman" w:cs="Times New Roman"/>
          <w:sz w:val="24"/>
          <w:szCs w:val="24"/>
        </w:rPr>
        <w:t>、</w:t>
      </w:r>
      <w:proofErr w:type="spellStart"/>
      <w:r w:rsidR="002727EC" w:rsidRPr="001C63A0">
        <w:rPr>
          <w:rFonts w:ascii="Times New Roman" w:hAnsi="Times New Roman" w:cs="Times New Roman"/>
          <w:sz w:val="24"/>
          <w:szCs w:val="24"/>
        </w:rPr>
        <w:t>nn</w:t>
      </w:r>
      <w:proofErr w:type="spellEnd"/>
      <w:r w:rsidR="002727EC" w:rsidRPr="001C63A0">
        <w:rPr>
          <w:rFonts w:ascii="Times New Roman" w:hAnsi="Times New Roman" w:cs="Times New Roman"/>
          <w:sz w:val="24"/>
          <w:szCs w:val="24"/>
        </w:rPr>
        <w:t>、</w:t>
      </w:r>
      <w:proofErr w:type="spellStart"/>
      <w:r w:rsidR="002727EC" w:rsidRPr="001C63A0">
        <w:rPr>
          <w:rFonts w:ascii="Times New Roman" w:hAnsi="Times New Roman" w:cs="Times New Roman"/>
          <w:sz w:val="24"/>
          <w:szCs w:val="24"/>
        </w:rPr>
        <w:t>cutorch</w:t>
      </w:r>
      <w:proofErr w:type="spellEnd"/>
      <w:r w:rsidR="002727EC" w:rsidRPr="001C63A0">
        <w:rPr>
          <w:rFonts w:ascii="Times New Roman" w:hAnsi="Times New Roman" w:cs="Times New Roman"/>
          <w:sz w:val="24"/>
          <w:szCs w:val="24"/>
        </w:rPr>
        <w:t>等。</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是一个工具包的集合，在使用工具前首先要引入工具所在的包，例如</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包提供了最基本的矩阵或表的操作，</w:t>
      </w:r>
      <w:proofErr w:type="spellStart"/>
      <w:r w:rsidR="002727EC" w:rsidRPr="001C63A0">
        <w:rPr>
          <w:rFonts w:ascii="Times New Roman" w:hAnsi="Times New Roman" w:cs="Times New Roman"/>
          <w:sz w:val="24"/>
          <w:szCs w:val="24"/>
        </w:rPr>
        <w:t>nn</w:t>
      </w:r>
      <w:proofErr w:type="spellEnd"/>
      <w:r w:rsidR="002727EC" w:rsidRPr="001C63A0">
        <w:rPr>
          <w:rFonts w:ascii="Times New Roman" w:hAnsi="Times New Roman" w:cs="Times New Roman"/>
          <w:sz w:val="24"/>
          <w:szCs w:val="24"/>
        </w:rPr>
        <w:t>包提供了神经网络组件的实现，</w:t>
      </w:r>
      <w:proofErr w:type="spellStart"/>
      <w:r w:rsidR="002727EC" w:rsidRPr="001C63A0">
        <w:rPr>
          <w:rFonts w:ascii="Times New Roman" w:hAnsi="Times New Roman" w:cs="Times New Roman"/>
          <w:sz w:val="24"/>
          <w:szCs w:val="24"/>
        </w:rPr>
        <w:t>cutorch</w:t>
      </w:r>
      <w:proofErr w:type="spellEnd"/>
      <w:r w:rsidR="002727EC" w:rsidRPr="001C63A0">
        <w:rPr>
          <w:rFonts w:ascii="Times New Roman" w:hAnsi="Times New Roman" w:cs="Times New Roman"/>
          <w:sz w:val="24"/>
          <w:szCs w:val="24"/>
        </w:rPr>
        <w:t>包提供了程序在</w:t>
      </w:r>
      <w:r w:rsidR="002727EC" w:rsidRPr="001C63A0">
        <w:rPr>
          <w:rFonts w:ascii="Times New Roman" w:hAnsi="Times New Roman" w:cs="Times New Roman"/>
          <w:sz w:val="24"/>
          <w:szCs w:val="24"/>
        </w:rPr>
        <w:t>GPU</w:t>
      </w:r>
      <w:r w:rsidR="002727EC" w:rsidRPr="001C63A0">
        <w:rPr>
          <w:rFonts w:ascii="Times New Roman" w:hAnsi="Times New Roman" w:cs="Times New Roman"/>
          <w:sz w:val="24"/>
          <w:szCs w:val="24"/>
        </w:rPr>
        <w:t>上运行的基础实现。引入包的操作由</w:t>
      </w:r>
      <w:r w:rsidR="002727EC" w:rsidRPr="001C63A0">
        <w:rPr>
          <w:rFonts w:ascii="Times New Roman" w:hAnsi="Times New Roman" w:cs="Times New Roman"/>
          <w:sz w:val="24"/>
          <w:szCs w:val="24"/>
        </w:rPr>
        <w:t>require [package]</w:t>
      </w:r>
      <w:r w:rsidR="002727EC" w:rsidRPr="001C63A0">
        <w:rPr>
          <w:rFonts w:ascii="Times New Roman" w:hAnsi="Times New Roman" w:cs="Times New Roman"/>
          <w:sz w:val="24"/>
          <w:szCs w:val="24"/>
        </w:rPr>
        <w:t>实现；</w:t>
      </w:r>
    </w:p>
    <w:p w14:paraId="6376F7B7" w14:textId="77777777" w:rsidR="002727EC"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2727EC" w:rsidRPr="001C63A0">
        <w:rPr>
          <w:rFonts w:ascii="Times New Roman" w:hAnsi="Times New Roman" w:cs="Times New Roman"/>
          <w:sz w:val="24"/>
          <w:szCs w:val="24"/>
        </w:rPr>
        <w:t>根据不同的需求载入数据，例如可从文件载入，也可使用</w:t>
      </w:r>
      <w:r w:rsidR="002727EC" w:rsidRPr="001C63A0">
        <w:rPr>
          <w:rFonts w:ascii="Times New Roman" w:hAnsi="Times New Roman" w:cs="Times New Roman"/>
          <w:sz w:val="24"/>
          <w:szCs w:val="24"/>
        </w:rPr>
        <w:t>torch</w:t>
      </w:r>
      <w:r w:rsidR="002727EC" w:rsidRPr="001C63A0">
        <w:rPr>
          <w:rFonts w:ascii="Times New Roman" w:hAnsi="Times New Roman" w:cs="Times New Roman"/>
          <w:sz w:val="24"/>
          <w:szCs w:val="24"/>
        </w:rPr>
        <w:t>自带的随机方法生成数据。</w:t>
      </w:r>
    </w:p>
    <w:p w14:paraId="660A0D62" w14:textId="77777777" w:rsidR="00CC1720" w:rsidRPr="001C63A0" w:rsidRDefault="00CC1720" w:rsidP="00CC1720">
      <w:pPr>
        <w:pStyle w:val="Heading1"/>
        <w:rPr>
          <w:rFonts w:ascii="Times New Roman" w:hAnsi="Times New Roman" w:cs="Times New Roman"/>
          <w:sz w:val="30"/>
          <w:szCs w:val="30"/>
        </w:rPr>
      </w:pPr>
      <w:bookmarkStart w:id="21" w:name="_Toc478139232"/>
      <w:r w:rsidRPr="001C63A0">
        <w:rPr>
          <w:rFonts w:ascii="Times New Roman" w:hAnsi="Times New Roman" w:cs="Times New Roman"/>
          <w:sz w:val="30"/>
          <w:szCs w:val="30"/>
        </w:rPr>
        <w:lastRenderedPageBreak/>
        <w:t>3.3.</w:t>
      </w:r>
      <w:r w:rsidR="00ED5894" w:rsidRPr="001C63A0">
        <w:rPr>
          <w:rFonts w:ascii="Times New Roman" w:hAnsi="Times New Roman" w:cs="Times New Roman"/>
          <w:sz w:val="30"/>
          <w:szCs w:val="30"/>
        </w:rPr>
        <w:t>2</w:t>
      </w:r>
      <w:r w:rsidR="00ED5894" w:rsidRPr="001C63A0">
        <w:rPr>
          <w:rFonts w:ascii="Times New Roman" w:hAnsi="Times New Roman" w:cs="Times New Roman"/>
          <w:sz w:val="30"/>
          <w:szCs w:val="30"/>
        </w:rPr>
        <w:t>定义</w:t>
      </w:r>
      <w:r w:rsidR="00C0167D" w:rsidRPr="001C63A0">
        <w:rPr>
          <w:rFonts w:ascii="Times New Roman" w:hAnsi="Times New Roman" w:cs="Times New Roman"/>
          <w:sz w:val="30"/>
          <w:szCs w:val="30"/>
        </w:rPr>
        <w:t>模型</w:t>
      </w:r>
      <w:bookmarkEnd w:id="21"/>
    </w:p>
    <w:p w14:paraId="2AB043A4" w14:textId="77777777" w:rsidR="00972B10" w:rsidRPr="001C63A0" w:rsidRDefault="008F68B0"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生成模型的过程主要分为以下几个步骤（以建立卷积神经网络模型为例）：</w:t>
      </w:r>
    </w:p>
    <w:p w14:paraId="471FB8A7" w14:textId="77777777" w:rsidR="008F68B0"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2727EC" w:rsidRPr="001C63A0">
        <w:rPr>
          <w:rFonts w:ascii="Times New Roman" w:hAnsi="Times New Roman" w:cs="Times New Roman"/>
          <w:sz w:val="24"/>
          <w:szCs w:val="24"/>
        </w:rPr>
        <w:t>引入相关的包</w:t>
      </w:r>
      <w:r w:rsidR="00ED5894" w:rsidRPr="001C63A0">
        <w:rPr>
          <w:rFonts w:ascii="Times New Roman" w:hAnsi="Times New Roman" w:cs="Times New Roman"/>
          <w:sz w:val="24"/>
          <w:szCs w:val="24"/>
        </w:rPr>
        <w:t>。</w:t>
      </w:r>
    </w:p>
    <w:p w14:paraId="26FBC2D9" w14:textId="77777777" w:rsidR="00ED5894"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8F68B0" w:rsidRPr="001C63A0">
        <w:rPr>
          <w:rFonts w:ascii="Times New Roman" w:hAnsi="Times New Roman" w:cs="Times New Roman"/>
          <w:sz w:val="24"/>
          <w:szCs w:val="24"/>
        </w:rPr>
        <w:t>选择容器存放模型，如</w:t>
      </w:r>
      <w:r w:rsidR="008F68B0" w:rsidRPr="001C63A0">
        <w:rPr>
          <w:rFonts w:ascii="Times New Roman" w:hAnsi="Times New Roman" w:cs="Times New Roman"/>
          <w:sz w:val="24"/>
          <w:szCs w:val="24"/>
        </w:rPr>
        <w:t>sequential</w:t>
      </w:r>
      <w:r w:rsidR="008F68B0" w:rsidRPr="001C63A0">
        <w:rPr>
          <w:rFonts w:ascii="Times New Roman" w:hAnsi="Times New Roman" w:cs="Times New Roman"/>
          <w:sz w:val="24"/>
          <w:szCs w:val="24"/>
        </w:rPr>
        <w:t>、</w:t>
      </w:r>
      <w:proofErr w:type="spellStart"/>
      <w:r w:rsidR="008F68B0" w:rsidRPr="001C63A0">
        <w:rPr>
          <w:rFonts w:ascii="Times New Roman" w:hAnsi="Times New Roman" w:cs="Times New Roman"/>
          <w:sz w:val="24"/>
          <w:szCs w:val="24"/>
        </w:rPr>
        <w:t>concat</w:t>
      </w:r>
      <w:proofErr w:type="spellEnd"/>
      <w:r w:rsidR="008F68B0" w:rsidRPr="001C63A0">
        <w:rPr>
          <w:rFonts w:ascii="Times New Roman" w:hAnsi="Times New Roman" w:cs="Times New Roman"/>
          <w:sz w:val="24"/>
          <w:szCs w:val="24"/>
        </w:rPr>
        <w:t>、</w:t>
      </w:r>
      <w:r w:rsidR="008F68B0" w:rsidRPr="001C63A0">
        <w:rPr>
          <w:rFonts w:ascii="Times New Roman" w:hAnsi="Times New Roman" w:cs="Times New Roman"/>
          <w:sz w:val="24"/>
          <w:szCs w:val="24"/>
        </w:rPr>
        <w:t>parallel</w:t>
      </w:r>
      <w:r w:rsidR="00F9288F" w:rsidRPr="001C63A0">
        <w:rPr>
          <w:rFonts w:ascii="Times New Roman" w:hAnsi="Times New Roman" w:cs="Times New Roman"/>
          <w:sz w:val="24"/>
          <w:szCs w:val="24"/>
        </w:rPr>
        <w:t>、</w:t>
      </w:r>
      <w:r w:rsidR="00F9288F" w:rsidRPr="001C63A0">
        <w:rPr>
          <w:rFonts w:ascii="Times New Roman" w:hAnsi="Times New Roman" w:cs="Times New Roman"/>
          <w:sz w:val="24"/>
          <w:szCs w:val="24"/>
        </w:rPr>
        <w:t>bottle</w:t>
      </w:r>
      <w:r w:rsidR="008F68B0" w:rsidRPr="001C63A0">
        <w:rPr>
          <w:rFonts w:ascii="Times New Roman" w:hAnsi="Times New Roman" w:cs="Times New Roman"/>
          <w:sz w:val="24"/>
          <w:szCs w:val="24"/>
        </w:rPr>
        <w:t>等</w:t>
      </w:r>
      <w:r w:rsidR="00ED5894" w:rsidRPr="001C63A0">
        <w:rPr>
          <w:rFonts w:ascii="Times New Roman" w:hAnsi="Times New Roman" w:cs="Times New Roman"/>
          <w:sz w:val="24"/>
          <w:szCs w:val="24"/>
        </w:rPr>
        <w:t>。容器是建立模型的基础，以神经网络为例，首先要定义神经网络的架构，</w:t>
      </w:r>
      <w:r w:rsidR="00ED5894" w:rsidRPr="001C63A0">
        <w:rPr>
          <w:rFonts w:ascii="Times New Roman" w:hAnsi="Times New Roman" w:cs="Times New Roman"/>
          <w:sz w:val="24"/>
          <w:szCs w:val="24"/>
        </w:rPr>
        <w:t>torch</w:t>
      </w:r>
      <w:r w:rsidR="00ED5894" w:rsidRPr="001C63A0">
        <w:rPr>
          <w:rFonts w:ascii="Times New Roman" w:hAnsi="Times New Roman" w:cs="Times New Roman"/>
          <w:sz w:val="24"/>
          <w:szCs w:val="24"/>
        </w:rPr>
        <w:t>提供了三种基本类型的容器：</w:t>
      </w:r>
    </w:p>
    <w:p w14:paraId="236ED30E"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Sequential</w:t>
      </w:r>
      <w:r w:rsidRPr="001C63A0">
        <w:rPr>
          <w:rFonts w:ascii="Times New Roman" w:hAnsi="Times New Roman" w:cs="Times New Roman"/>
          <w:sz w:val="24"/>
          <w:szCs w:val="24"/>
        </w:rPr>
        <w:t>：所有层组成一个序列化的神经网络，第一层连接所有输入。由</w:t>
      </w:r>
      <w:r w:rsidRPr="001C63A0">
        <w:rPr>
          <w:rFonts w:ascii="Times New Roman" w:hAnsi="Times New Roman" w:cs="Times New Roman"/>
          <w:sz w:val="24"/>
          <w:szCs w:val="24"/>
        </w:rPr>
        <w:t>[module]=</w:t>
      </w:r>
      <w:proofErr w:type="spellStart"/>
      <w:r w:rsidRPr="001C63A0">
        <w:rPr>
          <w:rFonts w:ascii="Times New Roman" w:hAnsi="Times New Roman" w:cs="Times New Roman"/>
          <w:sz w:val="24"/>
          <w:szCs w:val="24"/>
        </w:rPr>
        <w:t>nn.Sequential</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实现。</w:t>
      </w:r>
    </w:p>
    <w:p w14:paraId="6DA379DA" w14:textId="77777777" w:rsidR="007C47B7" w:rsidRDefault="00ED5894" w:rsidP="007C47B7">
      <w:pPr>
        <w:keepNext/>
        <w:spacing w:line="360" w:lineRule="auto"/>
        <w:jc w:val="center"/>
      </w:pPr>
      <w:r w:rsidRPr="001C63A0">
        <w:rPr>
          <w:rFonts w:ascii="Times New Roman" w:hAnsi="Times New Roman" w:cs="Times New Roman"/>
          <w:noProof/>
          <w:sz w:val="24"/>
          <w:szCs w:val="24"/>
        </w:rPr>
        <w:drawing>
          <wp:inline distT="0" distB="0" distL="0" distR="0" wp14:anchorId="2CDAC12F" wp14:editId="5F31E5D0">
            <wp:extent cx="3800000" cy="17047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000" cy="1704762"/>
                    </a:xfrm>
                    <a:prstGeom prst="rect">
                      <a:avLst/>
                    </a:prstGeom>
                  </pic:spPr>
                </pic:pic>
              </a:graphicData>
            </a:graphic>
          </wp:inline>
        </w:drawing>
      </w:r>
    </w:p>
    <w:p w14:paraId="3386A21F" w14:textId="77777777" w:rsidR="00ED5894" w:rsidRPr="001C63A0" w:rsidRDefault="007C47B7" w:rsidP="007C47B7">
      <w:pPr>
        <w:pStyle w:val="Caption"/>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Sequential</w:t>
      </w:r>
      <w:r>
        <w:rPr>
          <w:rFonts w:hint="eastAsia"/>
        </w:rPr>
        <w:t>容器</w:t>
      </w:r>
    </w:p>
    <w:p w14:paraId="4F0657E7" w14:textId="77777777" w:rsidR="00ED5894"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Parallel</w:t>
      </w:r>
      <w:r w:rsidRPr="001C63A0">
        <w:rPr>
          <w:rFonts w:ascii="Times New Roman" w:hAnsi="Times New Roman" w:cs="Times New Roman"/>
          <w:sz w:val="24"/>
          <w:szCs w:val="24"/>
        </w:rPr>
        <w:t>：针对每一个输入，可以构建一个序列化的神经网络，最后连接输出的结果。由</w:t>
      </w:r>
      <w:r w:rsidRPr="001C63A0">
        <w:rPr>
          <w:rFonts w:ascii="Times New Roman" w:hAnsi="Times New Roman" w:cs="Times New Roman"/>
          <w:sz w:val="24"/>
          <w:szCs w:val="24"/>
        </w:rPr>
        <w:t>[module]=</w:t>
      </w:r>
      <w:proofErr w:type="spellStart"/>
      <w:r w:rsidRPr="001C63A0">
        <w:rPr>
          <w:rFonts w:ascii="Times New Roman" w:hAnsi="Times New Roman" w:cs="Times New Roman"/>
          <w:sz w:val="24"/>
          <w:szCs w:val="24"/>
        </w:rPr>
        <w:t>nn.Parallel</w:t>
      </w:r>
      <w:proofErr w:type="spellEnd"/>
      <w:r w:rsidRPr="001C63A0">
        <w:rPr>
          <w:rFonts w:ascii="Times New Roman" w:hAnsi="Times New Roman" w:cs="Times New Roman"/>
          <w:sz w:val="24"/>
          <w:szCs w:val="24"/>
        </w:rPr>
        <w:t>(</w:t>
      </w:r>
      <w:proofErr w:type="spellStart"/>
      <w:r w:rsidRPr="001C63A0">
        <w:rPr>
          <w:rFonts w:ascii="Times New Roman" w:hAnsi="Times New Roman" w:cs="Times New Roman"/>
          <w:sz w:val="24"/>
          <w:szCs w:val="24"/>
        </w:rPr>
        <w:t>inputDimension</w:t>
      </w:r>
      <w:proofErr w:type="spellEnd"/>
      <w:r w:rsidRPr="001C63A0">
        <w:rPr>
          <w:rFonts w:ascii="Times New Roman" w:hAnsi="Times New Roman" w:cs="Times New Roman"/>
          <w:sz w:val="24"/>
          <w:szCs w:val="24"/>
        </w:rPr>
        <w:t xml:space="preserve">, </w:t>
      </w:r>
      <w:proofErr w:type="spellStart"/>
      <w:r w:rsidRPr="001C63A0">
        <w:rPr>
          <w:rFonts w:ascii="Times New Roman" w:hAnsi="Times New Roman" w:cs="Times New Roman"/>
          <w:sz w:val="24"/>
          <w:szCs w:val="24"/>
        </w:rPr>
        <w:t>outputDimension</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实现。</w:t>
      </w:r>
    </w:p>
    <w:p w14:paraId="41670E30" w14:textId="77777777" w:rsidR="007C47B7" w:rsidRDefault="00ED5894" w:rsidP="007C47B7">
      <w:pPr>
        <w:keepNext/>
        <w:spacing w:line="360" w:lineRule="auto"/>
        <w:jc w:val="center"/>
      </w:pPr>
      <w:r w:rsidRPr="001C63A0">
        <w:rPr>
          <w:rFonts w:ascii="Times New Roman" w:hAnsi="Times New Roman" w:cs="Times New Roman"/>
          <w:noProof/>
          <w:sz w:val="24"/>
          <w:szCs w:val="24"/>
        </w:rPr>
        <w:drawing>
          <wp:inline distT="0" distB="0" distL="0" distR="0" wp14:anchorId="184A502E" wp14:editId="75F2B299">
            <wp:extent cx="3638095" cy="201904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095" cy="2019048"/>
                    </a:xfrm>
                    <a:prstGeom prst="rect">
                      <a:avLst/>
                    </a:prstGeom>
                  </pic:spPr>
                </pic:pic>
              </a:graphicData>
            </a:graphic>
          </wp:inline>
        </w:drawing>
      </w:r>
    </w:p>
    <w:p w14:paraId="2998160A" w14:textId="77777777" w:rsidR="00ED5894" w:rsidRPr="001C63A0" w:rsidRDefault="007C47B7" w:rsidP="007C47B7">
      <w:pPr>
        <w:pStyle w:val="Caption"/>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Parallel</w:t>
      </w:r>
      <w:r>
        <w:rPr>
          <w:rFonts w:hint="eastAsia"/>
        </w:rPr>
        <w:t>容器</w:t>
      </w:r>
    </w:p>
    <w:p w14:paraId="4A9245DD" w14:textId="77777777" w:rsidR="00ED5894" w:rsidRPr="001C63A0" w:rsidRDefault="00ED5894" w:rsidP="009D294B">
      <w:pPr>
        <w:spacing w:line="360" w:lineRule="auto"/>
        <w:ind w:firstLineChars="200" w:firstLine="480"/>
        <w:rPr>
          <w:rFonts w:ascii="Times New Roman" w:hAnsi="Times New Roman" w:cs="Times New Roman"/>
          <w:sz w:val="24"/>
          <w:szCs w:val="24"/>
        </w:rPr>
      </w:pPr>
      <w:proofErr w:type="spellStart"/>
      <w:r w:rsidRPr="001C63A0">
        <w:rPr>
          <w:rFonts w:ascii="Times New Roman" w:hAnsi="Times New Roman" w:cs="Times New Roman"/>
          <w:sz w:val="24"/>
          <w:szCs w:val="24"/>
        </w:rPr>
        <w:t>Concat</w:t>
      </w:r>
      <w:proofErr w:type="spellEnd"/>
      <w:r w:rsidRPr="001C63A0">
        <w:rPr>
          <w:rFonts w:ascii="Times New Roman" w:hAnsi="Times New Roman" w:cs="Times New Roman"/>
          <w:sz w:val="24"/>
          <w:szCs w:val="24"/>
        </w:rPr>
        <w:t>：构建若干个序列化的神经网络，每个网络的第一层连接所有输入。由</w:t>
      </w:r>
      <w:r w:rsidRPr="001C63A0">
        <w:rPr>
          <w:rFonts w:ascii="Times New Roman" w:hAnsi="Times New Roman" w:cs="Times New Roman"/>
          <w:sz w:val="24"/>
          <w:szCs w:val="24"/>
        </w:rPr>
        <w:t>[module]=</w:t>
      </w:r>
      <w:proofErr w:type="spellStart"/>
      <w:r w:rsidRPr="001C63A0">
        <w:rPr>
          <w:rFonts w:ascii="Times New Roman" w:hAnsi="Times New Roman" w:cs="Times New Roman"/>
          <w:sz w:val="24"/>
          <w:szCs w:val="24"/>
        </w:rPr>
        <w:t>nn.Concat</w:t>
      </w:r>
      <w:proofErr w:type="spellEnd"/>
      <w:r w:rsidRPr="001C63A0">
        <w:rPr>
          <w:rFonts w:ascii="Times New Roman" w:hAnsi="Times New Roman" w:cs="Times New Roman"/>
          <w:sz w:val="24"/>
          <w:szCs w:val="24"/>
        </w:rPr>
        <w:t>(dim)</w:t>
      </w:r>
      <w:r w:rsidRPr="001C63A0">
        <w:rPr>
          <w:rFonts w:ascii="Times New Roman" w:hAnsi="Times New Roman" w:cs="Times New Roman"/>
          <w:sz w:val="24"/>
          <w:szCs w:val="24"/>
        </w:rPr>
        <w:t>实现。</w:t>
      </w:r>
    </w:p>
    <w:p w14:paraId="688F0D05" w14:textId="77777777" w:rsidR="007C47B7" w:rsidRDefault="00ED5894" w:rsidP="007C47B7">
      <w:pPr>
        <w:keepNext/>
        <w:spacing w:line="360" w:lineRule="auto"/>
        <w:jc w:val="center"/>
      </w:pPr>
      <w:r w:rsidRPr="001C63A0">
        <w:rPr>
          <w:rFonts w:ascii="Times New Roman" w:hAnsi="Times New Roman" w:cs="Times New Roman"/>
          <w:noProof/>
          <w:sz w:val="24"/>
          <w:szCs w:val="24"/>
        </w:rPr>
        <w:lastRenderedPageBreak/>
        <w:drawing>
          <wp:inline distT="0" distB="0" distL="0" distR="0" wp14:anchorId="7ABA9921" wp14:editId="63918970">
            <wp:extent cx="3695238" cy="2152381"/>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238" cy="2152381"/>
                    </a:xfrm>
                    <a:prstGeom prst="rect">
                      <a:avLst/>
                    </a:prstGeom>
                  </pic:spPr>
                </pic:pic>
              </a:graphicData>
            </a:graphic>
          </wp:inline>
        </w:drawing>
      </w:r>
    </w:p>
    <w:p w14:paraId="52F35B92" w14:textId="77777777" w:rsidR="00ED5894" w:rsidRPr="001C63A0" w:rsidRDefault="007C47B7" w:rsidP="007C47B7">
      <w:pPr>
        <w:pStyle w:val="Caption"/>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spellStart"/>
      <w:r>
        <w:t>Concat</w:t>
      </w:r>
      <w:proofErr w:type="spellEnd"/>
      <w:r>
        <w:rPr>
          <w:rFonts w:hint="eastAsia"/>
        </w:rPr>
        <w:t>容器</w:t>
      </w:r>
    </w:p>
    <w:p w14:paraId="5D0CD950" w14:textId="77777777" w:rsidR="00ED5894"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3.</w:t>
      </w:r>
      <w:r w:rsidR="00ED5894" w:rsidRPr="001C63A0">
        <w:rPr>
          <w:rFonts w:ascii="Times New Roman" w:hAnsi="Times New Roman" w:cs="Times New Roman"/>
          <w:sz w:val="24"/>
          <w:szCs w:val="24"/>
        </w:rPr>
        <w:t>添加层。建立好容器后，就可以向容器中添加不同的层，以构建一个卷即神经网络为例，</w:t>
      </w:r>
      <w:proofErr w:type="spellStart"/>
      <w:r w:rsidR="00ED5894" w:rsidRPr="001C63A0">
        <w:rPr>
          <w:rFonts w:ascii="Times New Roman" w:hAnsi="Times New Roman" w:cs="Times New Roman"/>
          <w:sz w:val="24"/>
          <w:szCs w:val="24"/>
        </w:rPr>
        <w:t>nn</w:t>
      </w:r>
      <w:proofErr w:type="spellEnd"/>
      <w:r w:rsidR="00ED5894" w:rsidRPr="001C63A0">
        <w:rPr>
          <w:rFonts w:ascii="Times New Roman" w:hAnsi="Times New Roman" w:cs="Times New Roman"/>
          <w:sz w:val="24"/>
          <w:szCs w:val="24"/>
        </w:rPr>
        <w:t>包提供了两个基本的层：</w:t>
      </w:r>
    </w:p>
    <w:p w14:paraId="50F9B3C5" w14:textId="77777777" w:rsidR="00ED5894" w:rsidRPr="001C63A0" w:rsidRDefault="00ED5894" w:rsidP="009D294B">
      <w:pPr>
        <w:spacing w:line="360" w:lineRule="auto"/>
        <w:ind w:firstLineChars="200" w:firstLine="480"/>
        <w:rPr>
          <w:rFonts w:ascii="Times New Roman" w:hAnsi="Times New Roman" w:cs="Times New Roman"/>
          <w:sz w:val="24"/>
          <w:szCs w:val="24"/>
        </w:rPr>
      </w:pPr>
      <w:proofErr w:type="spellStart"/>
      <w:r w:rsidRPr="001C63A0">
        <w:rPr>
          <w:rFonts w:ascii="Times New Roman" w:hAnsi="Times New Roman" w:cs="Times New Roman"/>
          <w:sz w:val="24"/>
          <w:szCs w:val="24"/>
        </w:rPr>
        <w:t>SpatialConvolution</w:t>
      </w:r>
      <w:proofErr w:type="spellEnd"/>
      <w:r w:rsidRPr="001C63A0">
        <w:rPr>
          <w:rFonts w:ascii="Times New Roman" w:hAnsi="Times New Roman" w:cs="Times New Roman"/>
          <w:sz w:val="24"/>
          <w:szCs w:val="24"/>
        </w:rPr>
        <w:t>：一个二维的卷积层，可对输入数据进行卷积处理。由</w:t>
      </w:r>
      <w:r w:rsidRPr="001C63A0">
        <w:rPr>
          <w:rFonts w:ascii="Times New Roman" w:hAnsi="Times New Roman" w:cs="Times New Roman"/>
          <w:sz w:val="24"/>
          <w:szCs w:val="24"/>
        </w:rPr>
        <w:t>[module]=</w:t>
      </w:r>
      <w:proofErr w:type="spellStart"/>
      <w:r w:rsidRPr="001C63A0">
        <w:rPr>
          <w:rFonts w:ascii="Times New Roman" w:hAnsi="Times New Roman" w:cs="Times New Roman"/>
          <w:sz w:val="24"/>
          <w:szCs w:val="24"/>
        </w:rPr>
        <w:t>nn.SpatialConvolution</w:t>
      </w:r>
      <w:proofErr w:type="spellEnd"/>
      <w:r w:rsidRPr="001C63A0">
        <w:rPr>
          <w:rFonts w:ascii="Times New Roman" w:hAnsi="Times New Roman" w:cs="Times New Roman"/>
          <w:sz w:val="24"/>
          <w:szCs w:val="24"/>
        </w:rPr>
        <w:t>(</w:t>
      </w:r>
      <w:proofErr w:type="spellStart"/>
      <w:r w:rsidRPr="001C63A0">
        <w:rPr>
          <w:rFonts w:ascii="Times New Roman" w:hAnsi="Times New Roman" w:cs="Times New Roman"/>
          <w:sz w:val="24"/>
          <w:szCs w:val="24"/>
        </w:rPr>
        <w:t>nInputPlane</w:t>
      </w:r>
      <w:proofErr w:type="spellEnd"/>
      <w:r w:rsidRPr="001C63A0">
        <w:rPr>
          <w:rFonts w:ascii="Times New Roman" w:hAnsi="Times New Roman" w:cs="Times New Roman"/>
          <w:sz w:val="24"/>
          <w:szCs w:val="24"/>
        </w:rPr>
        <w:t xml:space="preserve">, </w:t>
      </w:r>
      <w:proofErr w:type="spellStart"/>
      <w:r w:rsidRPr="001C63A0">
        <w:rPr>
          <w:rFonts w:ascii="Times New Roman" w:hAnsi="Times New Roman" w:cs="Times New Roman"/>
          <w:sz w:val="24"/>
          <w:szCs w:val="24"/>
        </w:rPr>
        <w:t>nOutputPlane</w:t>
      </w:r>
      <w:proofErr w:type="spellEnd"/>
      <w:r w:rsidRPr="001C63A0">
        <w:rPr>
          <w:rFonts w:ascii="Times New Roman" w:hAnsi="Times New Roman" w:cs="Times New Roman"/>
          <w:sz w:val="24"/>
          <w:szCs w:val="24"/>
        </w:rPr>
        <w:t xml:space="preserve">, kW, </w:t>
      </w:r>
      <w:proofErr w:type="spellStart"/>
      <w:r w:rsidRPr="001C63A0">
        <w:rPr>
          <w:rFonts w:ascii="Times New Roman" w:hAnsi="Times New Roman" w:cs="Times New Roman"/>
          <w:sz w:val="24"/>
          <w:szCs w:val="24"/>
        </w:rPr>
        <w:t>kH</w:t>
      </w:r>
      <w:proofErr w:type="spellEnd"/>
      <w:r w:rsidRPr="001C63A0">
        <w:rPr>
          <w:rFonts w:ascii="Times New Roman" w:hAnsi="Times New Roman" w:cs="Times New Roman"/>
          <w:sz w:val="24"/>
          <w:szCs w:val="24"/>
        </w:rPr>
        <w:t>, [</w:t>
      </w:r>
      <w:proofErr w:type="spellStart"/>
      <w:r w:rsidRPr="001C63A0">
        <w:rPr>
          <w:rFonts w:ascii="Times New Roman" w:hAnsi="Times New Roman" w:cs="Times New Roman"/>
          <w:sz w:val="24"/>
          <w:szCs w:val="24"/>
        </w:rPr>
        <w:t>dW</w:t>
      </w:r>
      <w:proofErr w:type="spellEnd"/>
      <w:r w:rsidRPr="001C63A0">
        <w:rPr>
          <w:rFonts w:ascii="Times New Roman" w:hAnsi="Times New Roman" w:cs="Times New Roman"/>
          <w:sz w:val="24"/>
          <w:szCs w:val="24"/>
        </w:rPr>
        <w:t>], [</w:t>
      </w:r>
      <w:proofErr w:type="spellStart"/>
      <w:r w:rsidRPr="001C63A0">
        <w:rPr>
          <w:rFonts w:ascii="Times New Roman" w:hAnsi="Times New Roman" w:cs="Times New Roman"/>
          <w:sz w:val="24"/>
          <w:szCs w:val="24"/>
        </w:rPr>
        <w:t>dH</w:t>
      </w:r>
      <w:proofErr w:type="spellEnd"/>
      <w:r w:rsidRPr="001C63A0">
        <w:rPr>
          <w:rFonts w:ascii="Times New Roman" w:hAnsi="Times New Roman" w:cs="Times New Roman"/>
          <w:sz w:val="24"/>
          <w:szCs w:val="24"/>
        </w:rPr>
        <w:t>], [</w:t>
      </w:r>
      <w:proofErr w:type="spellStart"/>
      <w:r w:rsidRPr="001C63A0">
        <w:rPr>
          <w:rFonts w:ascii="Times New Roman" w:hAnsi="Times New Roman" w:cs="Times New Roman"/>
          <w:sz w:val="24"/>
          <w:szCs w:val="24"/>
        </w:rPr>
        <w:t>padW</w:t>
      </w:r>
      <w:proofErr w:type="spellEnd"/>
      <w:r w:rsidRPr="001C63A0">
        <w:rPr>
          <w:rFonts w:ascii="Times New Roman" w:hAnsi="Times New Roman" w:cs="Times New Roman"/>
          <w:sz w:val="24"/>
          <w:szCs w:val="24"/>
        </w:rPr>
        <w:t>], [</w:t>
      </w:r>
      <w:proofErr w:type="spellStart"/>
      <w:r w:rsidRPr="001C63A0">
        <w:rPr>
          <w:rFonts w:ascii="Times New Roman" w:hAnsi="Times New Roman" w:cs="Times New Roman"/>
          <w:sz w:val="24"/>
          <w:szCs w:val="24"/>
        </w:rPr>
        <w:t>padH</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实现。其中</w:t>
      </w:r>
      <w:proofErr w:type="spellStart"/>
      <w:r w:rsidRPr="001C63A0">
        <w:rPr>
          <w:rFonts w:ascii="Times New Roman" w:hAnsi="Times New Roman" w:cs="Times New Roman"/>
          <w:sz w:val="24"/>
          <w:szCs w:val="24"/>
        </w:rPr>
        <w:t>nInputPlane</w:t>
      </w:r>
      <w:proofErr w:type="spellEnd"/>
      <w:r w:rsidRPr="001C63A0">
        <w:rPr>
          <w:rFonts w:ascii="Times New Roman" w:hAnsi="Times New Roman" w:cs="Times New Roman"/>
          <w:sz w:val="24"/>
          <w:szCs w:val="24"/>
        </w:rPr>
        <w:t>是输入图像的通道数，</w:t>
      </w:r>
      <w:proofErr w:type="spellStart"/>
      <w:r w:rsidRPr="001C63A0">
        <w:rPr>
          <w:rFonts w:ascii="Times New Roman" w:hAnsi="Times New Roman" w:cs="Times New Roman"/>
          <w:sz w:val="24"/>
          <w:szCs w:val="24"/>
        </w:rPr>
        <w:t>nOutputPlane</w:t>
      </w:r>
      <w:proofErr w:type="spellEnd"/>
      <w:r w:rsidRPr="001C63A0">
        <w:rPr>
          <w:rFonts w:ascii="Times New Roman" w:hAnsi="Times New Roman" w:cs="Times New Roman"/>
          <w:sz w:val="24"/>
          <w:szCs w:val="24"/>
        </w:rPr>
        <w:t>表示卷积层的输出通道数，</w:t>
      </w:r>
      <w:r w:rsidRPr="001C63A0">
        <w:rPr>
          <w:rFonts w:ascii="Times New Roman" w:hAnsi="Times New Roman" w:cs="Times New Roman"/>
          <w:sz w:val="24"/>
          <w:szCs w:val="24"/>
        </w:rPr>
        <w:t>kW</w:t>
      </w:r>
      <w:r w:rsidRPr="001C63A0">
        <w:rPr>
          <w:rFonts w:ascii="Times New Roman" w:hAnsi="Times New Roman" w:cs="Times New Roman"/>
          <w:sz w:val="24"/>
          <w:szCs w:val="24"/>
        </w:rPr>
        <w:t>和</w:t>
      </w:r>
      <w:proofErr w:type="spellStart"/>
      <w:r w:rsidRPr="001C63A0">
        <w:rPr>
          <w:rFonts w:ascii="Times New Roman" w:hAnsi="Times New Roman" w:cs="Times New Roman"/>
          <w:sz w:val="24"/>
          <w:szCs w:val="24"/>
        </w:rPr>
        <w:t>kH</w:t>
      </w:r>
      <w:proofErr w:type="spellEnd"/>
      <w:r w:rsidRPr="001C63A0">
        <w:rPr>
          <w:rFonts w:ascii="Times New Roman" w:hAnsi="Times New Roman" w:cs="Times New Roman"/>
          <w:sz w:val="24"/>
          <w:szCs w:val="24"/>
        </w:rPr>
        <w:t>表示卷积核的大小，</w:t>
      </w:r>
      <w:proofErr w:type="spellStart"/>
      <w:r w:rsidRPr="001C63A0">
        <w:rPr>
          <w:rFonts w:ascii="Times New Roman" w:hAnsi="Times New Roman" w:cs="Times New Roman"/>
          <w:sz w:val="24"/>
          <w:szCs w:val="24"/>
        </w:rPr>
        <w:t>dW</w:t>
      </w:r>
      <w:proofErr w:type="spellEnd"/>
      <w:r w:rsidRPr="001C63A0">
        <w:rPr>
          <w:rFonts w:ascii="Times New Roman" w:hAnsi="Times New Roman" w:cs="Times New Roman"/>
          <w:sz w:val="24"/>
          <w:szCs w:val="24"/>
        </w:rPr>
        <w:t>和</w:t>
      </w:r>
      <w:proofErr w:type="spellStart"/>
      <w:r w:rsidRPr="001C63A0">
        <w:rPr>
          <w:rFonts w:ascii="Times New Roman" w:hAnsi="Times New Roman" w:cs="Times New Roman"/>
          <w:sz w:val="24"/>
          <w:szCs w:val="24"/>
        </w:rPr>
        <w:t>dH</w:t>
      </w:r>
      <w:proofErr w:type="spellEnd"/>
      <w:r w:rsidRPr="001C63A0">
        <w:rPr>
          <w:rFonts w:ascii="Times New Roman" w:hAnsi="Times New Roman" w:cs="Times New Roman"/>
          <w:sz w:val="24"/>
          <w:szCs w:val="24"/>
        </w:rPr>
        <w:t>表示卷积核的移动步长，</w:t>
      </w:r>
      <w:proofErr w:type="spellStart"/>
      <w:r w:rsidRPr="001C63A0">
        <w:rPr>
          <w:rFonts w:ascii="Times New Roman" w:hAnsi="Times New Roman" w:cs="Times New Roman"/>
          <w:sz w:val="24"/>
          <w:szCs w:val="24"/>
        </w:rPr>
        <w:t>padW</w:t>
      </w:r>
      <w:proofErr w:type="spellEnd"/>
      <w:r w:rsidRPr="001C63A0">
        <w:rPr>
          <w:rFonts w:ascii="Times New Roman" w:hAnsi="Times New Roman" w:cs="Times New Roman"/>
          <w:sz w:val="24"/>
          <w:szCs w:val="24"/>
        </w:rPr>
        <w:t>和</w:t>
      </w:r>
      <w:proofErr w:type="spellStart"/>
      <w:r w:rsidRPr="001C63A0">
        <w:rPr>
          <w:rFonts w:ascii="Times New Roman" w:hAnsi="Times New Roman" w:cs="Times New Roman"/>
          <w:sz w:val="24"/>
          <w:szCs w:val="24"/>
        </w:rPr>
        <w:t>padH</w:t>
      </w:r>
      <w:proofErr w:type="spellEnd"/>
      <w:r w:rsidRPr="001C63A0">
        <w:rPr>
          <w:rFonts w:ascii="Times New Roman" w:hAnsi="Times New Roman" w:cs="Times New Roman"/>
          <w:sz w:val="24"/>
          <w:szCs w:val="24"/>
        </w:rPr>
        <w:t>表示对输入通道补</w:t>
      </w:r>
      <w:r w:rsidRPr="001C63A0">
        <w:rPr>
          <w:rFonts w:ascii="Times New Roman" w:hAnsi="Times New Roman" w:cs="Times New Roman"/>
          <w:sz w:val="24"/>
          <w:szCs w:val="24"/>
        </w:rPr>
        <w:t>0</w:t>
      </w:r>
      <w:r w:rsidRPr="001C63A0">
        <w:rPr>
          <w:rFonts w:ascii="Times New Roman" w:hAnsi="Times New Roman" w:cs="Times New Roman"/>
          <w:sz w:val="24"/>
          <w:szCs w:val="24"/>
        </w:rPr>
        <w:t>的情况。</w:t>
      </w:r>
    </w:p>
    <w:p w14:paraId="16726103" w14:textId="77777777" w:rsidR="000C74E5" w:rsidRPr="001C63A0" w:rsidRDefault="00ED5894"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Linear</w:t>
      </w:r>
      <w:r w:rsidRPr="001C63A0">
        <w:rPr>
          <w:rFonts w:ascii="Times New Roman" w:hAnsi="Times New Roman" w:cs="Times New Roman"/>
          <w:sz w:val="24"/>
          <w:szCs w:val="24"/>
        </w:rPr>
        <w:t>：线性全连接层，可对输入数据进行线性处理，如</w:t>
      </w:r>
      <w:r w:rsidRPr="001C63A0">
        <w:rPr>
          <w:rFonts w:ascii="Times New Roman" w:hAnsi="Times New Roman" w:cs="Times New Roman"/>
          <w:sz w:val="24"/>
          <w:szCs w:val="24"/>
        </w:rPr>
        <w:t>y=</w:t>
      </w:r>
      <w:proofErr w:type="spellStart"/>
      <w:r w:rsidRPr="001C63A0">
        <w:rPr>
          <w:rFonts w:ascii="Times New Roman" w:hAnsi="Times New Roman" w:cs="Times New Roman"/>
          <w:sz w:val="24"/>
          <w:szCs w:val="24"/>
        </w:rPr>
        <w:t>Ax+b</w:t>
      </w:r>
      <w:proofErr w:type="spellEnd"/>
      <w:r w:rsidRPr="001C63A0">
        <w:rPr>
          <w:rFonts w:ascii="Times New Roman" w:hAnsi="Times New Roman" w:cs="Times New Roman"/>
          <w:sz w:val="24"/>
          <w:szCs w:val="24"/>
        </w:rPr>
        <w:t>。由</w:t>
      </w:r>
      <w:r w:rsidRPr="001C63A0">
        <w:rPr>
          <w:rFonts w:ascii="Times New Roman" w:hAnsi="Times New Roman" w:cs="Times New Roman"/>
          <w:sz w:val="24"/>
          <w:szCs w:val="24"/>
        </w:rPr>
        <w:t>[module]=</w:t>
      </w:r>
      <w:proofErr w:type="spellStart"/>
      <w:r w:rsidRPr="001C63A0">
        <w:rPr>
          <w:rFonts w:ascii="Times New Roman" w:hAnsi="Times New Roman" w:cs="Times New Roman"/>
          <w:sz w:val="24"/>
          <w:szCs w:val="24"/>
        </w:rPr>
        <w:t>nn.Linear</w:t>
      </w:r>
      <w:proofErr w:type="spellEnd"/>
      <w:r w:rsidRPr="001C63A0">
        <w:rPr>
          <w:rFonts w:ascii="Times New Roman" w:hAnsi="Times New Roman" w:cs="Times New Roman"/>
          <w:sz w:val="24"/>
          <w:szCs w:val="24"/>
        </w:rPr>
        <w:t>(</w:t>
      </w:r>
      <w:proofErr w:type="spellStart"/>
      <w:r w:rsidRPr="001C63A0">
        <w:rPr>
          <w:rFonts w:ascii="Times New Roman" w:hAnsi="Times New Roman" w:cs="Times New Roman"/>
          <w:sz w:val="24"/>
          <w:szCs w:val="24"/>
        </w:rPr>
        <w:t>inputDimension</w:t>
      </w:r>
      <w:proofErr w:type="spellEnd"/>
      <w:r w:rsidRPr="001C63A0">
        <w:rPr>
          <w:rFonts w:ascii="Times New Roman" w:hAnsi="Times New Roman" w:cs="Times New Roman"/>
          <w:sz w:val="24"/>
          <w:szCs w:val="24"/>
        </w:rPr>
        <w:t xml:space="preserve">, </w:t>
      </w:r>
      <w:proofErr w:type="spellStart"/>
      <w:r w:rsidRPr="001C63A0">
        <w:rPr>
          <w:rFonts w:ascii="Times New Roman" w:hAnsi="Times New Roman" w:cs="Times New Roman"/>
          <w:sz w:val="24"/>
          <w:szCs w:val="24"/>
        </w:rPr>
        <w:t>outputDimension</w:t>
      </w:r>
      <w:proofErr w:type="spellEnd"/>
      <w:r w:rsidRPr="001C63A0">
        <w:rPr>
          <w:rFonts w:ascii="Times New Roman" w:hAnsi="Times New Roman" w:cs="Times New Roman"/>
          <w:sz w:val="24"/>
          <w:szCs w:val="24"/>
        </w:rPr>
        <w:t>, [bias=true])</w:t>
      </w:r>
      <w:r w:rsidRPr="001C63A0">
        <w:rPr>
          <w:rFonts w:ascii="Times New Roman" w:hAnsi="Times New Roman" w:cs="Times New Roman"/>
          <w:sz w:val="24"/>
          <w:szCs w:val="24"/>
        </w:rPr>
        <w:t>实现。其中</w:t>
      </w:r>
      <w:proofErr w:type="spellStart"/>
      <w:r w:rsidRPr="001C63A0">
        <w:rPr>
          <w:rFonts w:ascii="Times New Roman" w:hAnsi="Times New Roman" w:cs="Times New Roman"/>
          <w:sz w:val="24"/>
          <w:szCs w:val="24"/>
        </w:rPr>
        <w:t>inputDimension</w:t>
      </w:r>
      <w:proofErr w:type="spellEnd"/>
      <w:r w:rsidRPr="001C63A0">
        <w:rPr>
          <w:rFonts w:ascii="Times New Roman" w:hAnsi="Times New Roman" w:cs="Times New Roman"/>
          <w:sz w:val="24"/>
          <w:szCs w:val="24"/>
        </w:rPr>
        <w:t>和</w:t>
      </w:r>
      <w:proofErr w:type="spellStart"/>
      <w:r w:rsidRPr="001C63A0">
        <w:rPr>
          <w:rFonts w:ascii="Times New Roman" w:hAnsi="Times New Roman" w:cs="Times New Roman"/>
          <w:sz w:val="24"/>
          <w:szCs w:val="24"/>
        </w:rPr>
        <w:t>outputDimension</w:t>
      </w:r>
      <w:proofErr w:type="spellEnd"/>
      <w:r w:rsidRPr="001C63A0">
        <w:rPr>
          <w:rFonts w:ascii="Times New Roman" w:hAnsi="Times New Roman" w:cs="Times New Roman"/>
          <w:sz w:val="24"/>
          <w:szCs w:val="24"/>
        </w:rPr>
        <w:t>分别表示全连接层输入和输出的维度，偏置项默认存在。在向容器中添加层时，可通过</w:t>
      </w:r>
      <w:r w:rsidRPr="001C63A0">
        <w:rPr>
          <w:rFonts w:ascii="Times New Roman" w:hAnsi="Times New Roman" w:cs="Times New Roman"/>
          <w:sz w:val="24"/>
          <w:szCs w:val="24"/>
        </w:rPr>
        <w:t>[Container]:add(</w:t>
      </w:r>
      <w:proofErr w:type="spellStart"/>
      <w:r w:rsidRPr="001C63A0">
        <w:rPr>
          <w:rFonts w:ascii="Times New Roman" w:hAnsi="Times New Roman" w:cs="Times New Roman"/>
          <w:sz w:val="24"/>
          <w:szCs w:val="24"/>
        </w:rPr>
        <w:t>nn</w:t>
      </w:r>
      <w:proofErr w:type="spellEnd"/>
      <w:r w:rsidRPr="001C63A0">
        <w:rPr>
          <w:rFonts w:ascii="Times New Roman" w:hAnsi="Times New Roman" w:cs="Times New Roman"/>
          <w:sz w:val="24"/>
          <w:szCs w:val="24"/>
        </w:rPr>
        <w:t>.[layer]([</w:t>
      </w:r>
      <w:proofErr w:type="spellStart"/>
      <w:r w:rsidRPr="001C63A0">
        <w:rPr>
          <w:rFonts w:ascii="Times New Roman" w:hAnsi="Times New Roman" w:cs="Times New Roman"/>
          <w:sz w:val="24"/>
          <w:szCs w:val="24"/>
        </w:rPr>
        <w:t>params</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实现。</w:t>
      </w:r>
    </w:p>
    <w:p w14:paraId="3D007EC4" w14:textId="77777777" w:rsidR="00CC1720" w:rsidRPr="001C63A0" w:rsidRDefault="009908F1" w:rsidP="009D294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sidR="009D294B" w:rsidRPr="001C63A0">
        <w:rPr>
          <w:rFonts w:ascii="Times New Roman" w:hAnsi="Times New Roman" w:cs="Times New Roman"/>
          <w:sz w:val="24"/>
          <w:szCs w:val="24"/>
        </w:rPr>
        <w:t>.</w:t>
      </w:r>
      <w:r w:rsidR="00ED5894" w:rsidRPr="001C63A0">
        <w:rPr>
          <w:rFonts w:ascii="Times New Roman" w:hAnsi="Times New Roman" w:cs="Times New Roman"/>
          <w:sz w:val="24"/>
          <w:szCs w:val="24"/>
        </w:rPr>
        <w:t>添加层后，还需要定义隐藏单元的激活函数</w:t>
      </w:r>
      <w:r w:rsidR="000C74E5" w:rsidRPr="001C63A0">
        <w:rPr>
          <w:rFonts w:ascii="Times New Roman" w:hAnsi="Times New Roman" w:cs="Times New Roman"/>
          <w:sz w:val="24"/>
          <w:szCs w:val="24"/>
        </w:rPr>
        <w:t>，如</w:t>
      </w:r>
      <w:proofErr w:type="spellStart"/>
      <w:r w:rsidR="000C74E5" w:rsidRPr="001C63A0">
        <w:rPr>
          <w:rFonts w:ascii="Times New Roman" w:hAnsi="Times New Roman" w:cs="Times New Roman"/>
          <w:sz w:val="24"/>
          <w:szCs w:val="24"/>
        </w:rPr>
        <w:t>tanh</w:t>
      </w:r>
      <w:proofErr w:type="spellEnd"/>
      <w:r w:rsidR="000C74E5" w:rsidRPr="001C63A0">
        <w:rPr>
          <w:rFonts w:ascii="Times New Roman" w:hAnsi="Times New Roman" w:cs="Times New Roman"/>
          <w:sz w:val="24"/>
          <w:szCs w:val="24"/>
        </w:rPr>
        <w:t>、</w:t>
      </w:r>
      <w:proofErr w:type="spellStart"/>
      <w:r w:rsidR="000C74E5" w:rsidRPr="001C63A0">
        <w:rPr>
          <w:rFonts w:ascii="Times New Roman" w:hAnsi="Times New Roman" w:cs="Times New Roman"/>
          <w:sz w:val="24"/>
          <w:szCs w:val="24"/>
        </w:rPr>
        <w:t>logsoftmax</w:t>
      </w:r>
      <w:proofErr w:type="spellEnd"/>
      <w:r w:rsidR="000C74E5" w:rsidRPr="001C63A0">
        <w:rPr>
          <w:rFonts w:ascii="Times New Roman" w:hAnsi="Times New Roman" w:cs="Times New Roman"/>
          <w:sz w:val="24"/>
          <w:szCs w:val="24"/>
        </w:rPr>
        <w:t>等。</w:t>
      </w:r>
    </w:p>
    <w:p w14:paraId="570BF467" w14:textId="77777777" w:rsidR="00CC1720" w:rsidRPr="001C63A0" w:rsidRDefault="00CC1720" w:rsidP="00CC1720">
      <w:pPr>
        <w:pStyle w:val="Heading1"/>
        <w:rPr>
          <w:rFonts w:ascii="Times New Roman" w:hAnsi="Times New Roman" w:cs="Times New Roman"/>
          <w:sz w:val="30"/>
          <w:szCs w:val="30"/>
        </w:rPr>
      </w:pPr>
      <w:bookmarkStart w:id="22" w:name="_Toc478139233"/>
      <w:r w:rsidRPr="001C63A0">
        <w:rPr>
          <w:rFonts w:ascii="Times New Roman" w:hAnsi="Times New Roman" w:cs="Times New Roman"/>
          <w:sz w:val="30"/>
          <w:szCs w:val="30"/>
        </w:rPr>
        <w:t>3.3.</w:t>
      </w:r>
      <w:r w:rsidR="000C74E5" w:rsidRPr="001C63A0">
        <w:rPr>
          <w:rFonts w:ascii="Times New Roman" w:hAnsi="Times New Roman" w:cs="Times New Roman"/>
          <w:sz w:val="30"/>
          <w:szCs w:val="30"/>
        </w:rPr>
        <w:t>3</w:t>
      </w:r>
      <w:r w:rsidR="000C74E5" w:rsidRPr="001C63A0">
        <w:rPr>
          <w:rFonts w:ascii="Times New Roman" w:hAnsi="Times New Roman" w:cs="Times New Roman"/>
          <w:sz w:val="30"/>
          <w:szCs w:val="30"/>
        </w:rPr>
        <w:t>训练网络</w:t>
      </w:r>
      <w:bookmarkEnd w:id="22"/>
    </w:p>
    <w:p w14:paraId="00ABED09" w14:textId="77777777" w:rsidR="00A647C9" w:rsidRPr="001C63A0" w:rsidRDefault="00576DD7"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训练一个神经网络，包括以下步骤：</w:t>
      </w:r>
    </w:p>
    <w:p w14:paraId="5EB12F09" w14:textId="77777777" w:rsidR="00576D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00576DD7" w:rsidRPr="001C63A0">
        <w:rPr>
          <w:rFonts w:ascii="Times New Roman" w:hAnsi="Times New Roman" w:cs="Times New Roman"/>
          <w:sz w:val="24"/>
          <w:szCs w:val="24"/>
        </w:rPr>
        <w:t>定义损失函数</w:t>
      </w:r>
      <w:r w:rsidR="005D131C" w:rsidRPr="001C63A0">
        <w:rPr>
          <w:rFonts w:ascii="Times New Roman" w:hAnsi="Times New Roman" w:cs="Times New Roman"/>
          <w:sz w:val="24"/>
          <w:szCs w:val="24"/>
        </w:rPr>
        <w:t>，例如，</w:t>
      </w:r>
      <w:proofErr w:type="spellStart"/>
      <w:r w:rsidR="005D131C" w:rsidRPr="001C63A0">
        <w:rPr>
          <w:rFonts w:ascii="Times New Roman" w:hAnsi="Times New Roman" w:cs="Times New Roman"/>
          <w:sz w:val="24"/>
          <w:szCs w:val="24"/>
        </w:rPr>
        <w:t>MSECriterion</w:t>
      </w:r>
      <w:proofErr w:type="spellEnd"/>
      <w:r w:rsidR="005D131C" w:rsidRPr="001C63A0">
        <w:rPr>
          <w:rFonts w:ascii="Times New Roman" w:hAnsi="Times New Roman" w:cs="Times New Roman"/>
          <w:sz w:val="24"/>
          <w:szCs w:val="24"/>
        </w:rPr>
        <w:t>用于计算回归问题的损失，</w:t>
      </w:r>
      <w:proofErr w:type="spellStart"/>
      <w:r w:rsidR="005D131C" w:rsidRPr="001C63A0">
        <w:rPr>
          <w:rFonts w:ascii="Times New Roman" w:hAnsi="Times New Roman" w:cs="Times New Roman"/>
          <w:sz w:val="24"/>
          <w:szCs w:val="24"/>
        </w:rPr>
        <w:t>ClassNLLCriterion</w:t>
      </w:r>
      <w:proofErr w:type="spellEnd"/>
      <w:r w:rsidR="005D131C" w:rsidRPr="001C63A0">
        <w:rPr>
          <w:rFonts w:ascii="Times New Roman" w:hAnsi="Times New Roman" w:cs="Times New Roman"/>
          <w:sz w:val="24"/>
          <w:szCs w:val="24"/>
        </w:rPr>
        <w:t>用于计算分类问题的损失。</w:t>
      </w:r>
      <w:r w:rsidR="005C6BA7" w:rsidRPr="001C63A0">
        <w:rPr>
          <w:rFonts w:ascii="Times New Roman" w:hAnsi="Times New Roman" w:cs="Times New Roman"/>
          <w:sz w:val="24"/>
          <w:szCs w:val="24"/>
        </w:rPr>
        <w:t>通过</w:t>
      </w:r>
      <w:r w:rsidR="005C6BA7" w:rsidRPr="001C63A0">
        <w:rPr>
          <w:rFonts w:ascii="Times New Roman" w:hAnsi="Times New Roman" w:cs="Times New Roman"/>
          <w:sz w:val="24"/>
          <w:szCs w:val="24"/>
        </w:rPr>
        <w:t>[</w:t>
      </w:r>
      <w:r w:rsidR="008F1BB6" w:rsidRPr="001C63A0">
        <w:rPr>
          <w:rFonts w:ascii="Times New Roman" w:hAnsi="Times New Roman" w:cs="Times New Roman"/>
          <w:sz w:val="24"/>
          <w:szCs w:val="24"/>
        </w:rPr>
        <w:t>criterion</w:t>
      </w:r>
      <w:r w:rsidR="005C6BA7" w:rsidRPr="001C63A0">
        <w:rPr>
          <w:rFonts w:ascii="Times New Roman" w:hAnsi="Times New Roman" w:cs="Times New Roman"/>
          <w:sz w:val="24"/>
          <w:szCs w:val="24"/>
        </w:rPr>
        <w:t>]</w:t>
      </w:r>
      <w:r w:rsidR="008F1BB6" w:rsidRPr="001C63A0">
        <w:rPr>
          <w:rFonts w:ascii="Times New Roman" w:hAnsi="Times New Roman" w:cs="Times New Roman"/>
          <w:sz w:val="24"/>
          <w:szCs w:val="24"/>
        </w:rPr>
        <w:t xml:space="preserve"> = </w:t>
      </w:r>
      <w:proofErr w:type="spellStart"/>
      <w:r w:rsidR="008F1BB6" w:rsidRPr="001C63A0">
        <w:rPr>
          <w:rFonts w:ascii="Times New Roman" w:hAnsi="Times New Roman" w:cs="Times New Roman"/>
          <w:sz w:val="24"/>
          <w:szCs w:val="24"/>
        </w:rPr>
        <w:t>nn.MSECriterion</w:t>
      </w:r>
      <w:proofErr w:type="spellEnd"/>
      <w:r w:rsidR="008F1BB6" w:rsidRPr="001C63A0">
        <w:rPr>
          <w:rFonts w:ascii="Times New Roman" w:hAnsi="Times New Roman" w:cs="Times New Roman"/>
          <w:sz w:val="24"/>
          <w:szCs w:val="24"/>
        </w:rPr>
        <w:t>()</w:t>
      </w:r>
      <w:r w:rsidR="005C6BA7" w:rsidRPr="001C63A0">
        <w:rPr>
          <w:rFonts w:ascii="Times New Roman" w:hAnsi="Times New Roman" w:cs="Times New Roman"/>
          <w:sz w:val="24"/>
          <w:szCs w:val="24"/>
        </w:rPr>
        <w:t>实现。</w:t>
      </w:r>
    </w:p>
    <w:p w14:paraId="4E665206" w14:textId="77777777" w:rsidR="00576DD7" w:rsidRPr="001C63A0" w:rsidRDefault="009D294B"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005D131C" w:rsidRPr="001C63A0">
        <w:rPr>
          <w:rFonts w:ascii="Times New Roman" w:hAnsi="Times New Roman" w:cs="Times New Roman"/>
          <w:sz w:val="24"/>
          <w:szCs w:val="24"/>
        </w:rPr>
        <w:t>选择训练方法，</w:t>
      </w:r>
      <w:r w:rsidR="008F1BB6" w:rsidRPr="001C63A0">
        <w:rPr>
          <w:rFonts w:ascii="Times New Roman" w:hAnsi="Times New Roman" w:cs="Times New Roman"/>
          <w:sz w:val="24"/>
          <w:szCs w:val="24"/>
        </w:rPr>
        <w:t>可以通过自行编写更新权重的算法，也可以调用</w:t>
      </w:r>
      <w:r w:rsidR="008F1BB6" w:rsidRPr="001C63A0">
        <w:rPr>
          <w:rFonts w:ascii="Times New Roman" w:hAnsi="Times New Roman" w:cs="Times New Roman"/>
          <w:sz w:val="24"/>
          <w:szCs w:val="24"/>
        </w:rPr>
        <w:t>torch</w:t>
      </w:r>
      <w:r w:rsidR="008F1BB6" w:rsidRPr="001C63A0">
        <w:rPr>
          <w:rFonts w:ascii="Times New Roman" w:hAnsi="Times New Roman" w:cs="Times New Roman"/>
          <w:sz w:val="24"/>
          <w:szCs w:val="24"/>
        </w:rPr>
        <w:t>提</w:t>
      </w:r>
      <w:r w:rsidR="008F1BB6" w:rsidRPr="001C63A0">
        <w:rPr>
          <w:rFonts w:ascii="Times New Roman" w:hAnsi="Times New Roman" w:cs="Times New Roman"/>
          <w:sz w:val="24"/>
          <w:szCs w:val="24"/>
        </w:rPr>
        <w:lastRenderedPageBreak/>
        <w:t>供的优化方法，例如，随机梯度下降算法</w:t>
      </w:r>
      <w:r w:rsidR="005C6BA7" w:rsidRPr="001C63A0">
        <w:rPr>
          <w:rFonts w:ascii="Times New Roman" w:hAnsi="Times New Roman" w:cs="Times New Roman"/>
          <w:sz w:val="24"/>
          <w:szCs w:val="24"/>
        </w:rPr>
        <w:t>等，通过</w:t>
      </w:r>
      <w:r w:rsidR="005C6BA7" w:rsidRPr="001C63A0">
        <w:rPr>
          <w:rFonts w:ascii="Times New Roman" w:hAnsi="Times New Roman" w:cs="Times New Roman"/>
          <w:sz w:val="24"/>
          <w:szCs w:val="24"/>
        </w:rPr>
        <w:t>[trainer]=</w:t>
      </w:r>
      <w:proofErr w:type="spellStart"/>
      <w:r w:rsidR="008F1BB6" w:rsidRPr="001C63A0">
        <w:rPr>
          <w:rFonts w:ascii="Times New Roman" w:hAnsi="Times New Roman" w:cs="Times New Roman"/>
          <w:sz w:val="24"/>
          <w:szCs w:val="24"/>
        </w:rPr>
        <w:t>StochasticGradient</w:t>
      </w:r>
      <w:proofErr w:type="spellEnd"/>
      <w:r w:rsidR="008F1BB6" w:rsidRPr="001C63A0">
        <w:rPr>
          <w:rFonts w:ascii="Times New Roman" w:hAnsi="Times New Roman" w:cs="Times New Roman"/>
          <w:sz w:val="24"/>
          <w:szCs w:val="24"/>
        </w:rPr>
        <w:t>(module, criterion)</w:t>
      </w:r>
      <w:r w:rsidR="005C6BA7" w:rsidRPr="001C63A0">
        <w:rPr>
          <w:rFonts w:ascii="Times New Roman" w:hAnsi="Times New Roman" w:cs="Times New Roman"/>
          <w:sz w:val="24"/>
          <w:szCs w:val="24"/>
        </w:rPr>
        <w:t>实现</w:t>
      </w:r>
      <w:r w:rsidR="008F1BB6" w:rsidRPr="001C63A0">
        <w:rPr>
          <w:rFonts w:ascii="Times New Roman" w:hAnsi="Times New Roman" w:cs="Times New Roman"/>
          <w:sz w:val="24"/>
          <w:szCs w:val="24"/>
        </w:rPr>
        <w:t>。</w:t>
      </w:r>
    </w:p>
    <w:p w14:paraId="466588BF" w14:textId="77777777" w:rsidR="008C04F5" w:rsidRPr="001C63A0" w:rsidRDefault="009D294B"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3.</w:t>
      </w:r>
      <w:r w:rsidR="005D131C" w:rsidRPr="001C63A0">
        <w:rPr>
          <w:rFonts w:ascii="Times New Roman" w:hAnsi="Times New Roman" w:cs="Times New Roman"/>
          <w:sz w:val="24"/>
          <w:szCs w:val="24"/>
        </w:rPr>
        <w:t>训练神经网络</w:t>
      </w:r>
      <w:r w:rsidR="008F1BB6" w:rsidRPr="001C63A0">
        <w:rPr>
          <w:rFonts w:ascii="Times New Roman" w:hAnsi="Times New Roman" w:cs="Times New Roman"/>
          <w:sz w:val="24"/>
          <w:szCs w:val="24"/>
        </w:rPr>
        <w:t>，</w:t>
      </w:r>
      <w:r w:rsidR="005C6BA7" w:rsidRPr="001C63A0">
        <w:rPr>
          <w:rFonts w:ascii="Times New Roman" w:hAnsi="Times New Roman" w:cs="Times New Roman"/>
          <w:sz w:val="24"/>
          <w:szCs w:val="24"/>
        </w:rPr>
        <w:t>利用定义的损失函数和优化算法训练神经网络，通过</w:t>
      </w:r>
      <w:proofErr w:type="spellStart"/>
      <w:r w:rsidR="005C6BA7" w:rsidRPr="001C63A0">
        <w:rPr>
          <w:rFonts w:ascii="Times New Roman" w:hAnsi="Times New Roman" w:cs="Times New Roman"/>
          <w:sz w:val="24"/>
          <w:szCs w:val="24"/>
        </w:rPr>
        <w:t>trainer:train</w:t>
      </w:r>
      <w:proofErr w:type="spellEnd"/>
      <w:r w:rsidR="005C6BA7" w:rsidRPr="001C63A0">
        <w:rPr>
          <w:rFonts w:ascii="Times New Roman" w:hAnsi="Times New Roman" w:cs="Times New Roman"/>
          <w:sz w:val="24"/>
          <w:szCs w:val="24"/>
        </w:rPr>
        <w:t>(dataset)</w:t>
      </w:r>
      <w:r w:rsidR="005C6BA7" w:rsidRPr="001C63A0">
        <w:rPr>
          <w:rFonts w:ascii="Times New Roman" w:hAnsi="Times New Roman" w:cs="Times New Roman"/>
          <w:sz w:val="24"/>
          <w:szCs w:val="24"/>
        </w:rPr>
        <w:t>实现。</w:t>
      </w:r>
    </w:p>
    <w:p w14:paraId="403BD5B0" w14:textId="77777777" w:rsidR="005C6BA7" w:rsidRPr="001C63A0" w:rsidRDefault="005C6BA7" w:rsidP="005C6BA7">
      <w:pPr>
        <w:pStyle w:val="Heading1"/>
        <w:rPr>
          <w:rFonts w:ascii="Times New Roman" w:hAnsi="Times New Roman" w:cs="Times New Roman"/>
          <w:sz w:val="30"/>
          <w:szCs w:val="30"/>
        </w:rPr>
      </w:pPr>
      <w:bookmarkStart w:id="23" w:name="_Toc478139234"/>
      <w:r w:rsidRPr="001C63A0">
        <w:rPr>
          <w:rFonts w:ascii="Times New Roman" w:hAnsi="Times New Roman" w:cs="Times New Roman"/>
          <w:sz w:val="30"/>
          <w:szCs w:val="30"/>
        </w:rPr>
        <w:t>3.3.4</w:t>
      </w:r>
      <w:r w:rsidRPr="001C63A0">
        <w:rPr>
          <w:rFonts w:ascii="Times New Roman" w:hAnsi="Times New Roman" w:cs="Times New Roman"/>
          <w:sz w:val="30"/>
          <w:szCs w:val="30"/>
        </w:rPr>
        <w:t>测试网络</w:t>
      </w:r>
      <w:bookmarkEnd w:id="23"/>
    </w:p>
    <w:p w14:paraId="528193A8" w14:textId="77777777" w:rsidR="005C6BA7" w:rsidRPr="001C63A0" w:rsidRDefault="005C6BA7" w:rsidP="009D294B">
      <w:pPr>
        <w:spacing w:line="360" w:lineRule="auto"/>
        <w:ind w:firstLineChars="200" w:firstLine="480"/>
        <w:rPr>
          <w:rFonts w:ascii="Times New Roman" w:hAnsi="Times New Roman" w:cs="Times New Roman"/>
        </w:rPr>
      </w:pPr>
      <w:r w:rsidRPr="001C63A0">
        <w:rPr>
          <w:rFonts w:ascii="Times New Roman" w:hAnsi="Times New Roman" w:cs="Times New Roman"/>
          <w:sz w:val="24"/>
          <w:szCs w:val="24"/>
        </w:rPr>
        <w:t>测试一个神经网络，可以通过</w:t>
      </w:r>
      <w:r w:rsidRPr="001C63A0">
        <w:rPr>
          <w:rFonts w:ascii="Times New Roman" w:hAnsi="Times New Roman" w:cs="Times New Roman"/>
          <w:sz w:val="24"/>
          <w:szCs w:val="24"/>
        </w:rPr>
        <w:t>output = [model]:forward(</w:t>
      </w:r>
      <w:proofErr w:type="spellStart"/>
      <w:r w:rsidRPr="001C63A0">
        <w:rPr>
          <w:rFonts w:ascii="Times New Roman" w:hAnsi="Times New Roman" w:cs="Times New Roman"/>
          <w:sz w:val="24"/>
          <w:szCs w:val="24"/>
        </w:rPr>
        <w:t>testData</w:t>
      </w:r>
      <w:proofErr w:type="spellEnd"/>
      <w:r w:rsidRPr="001C63A0">
        <w:rPr>
          <w:rFonts w:ascii="Times New Roman" w:hAnsi="Times New Roman" w:cs="Times New Roman"/>
          <w:sz w:val="24"/>
          <w:szCs w:val="24"/>
        </w:rPr>
        <w:t>)</w:t>
      </w:r>
      <w:r w:rsidRPr="001C63A0">
        <w:rPr>
          <w:rFonts w:ascii="Times New Roman" w:hAnsi="Times New Roman" w:cs="Times New Roman"/>
          <w:sz w:val="24"/>
          <w:szCs w:val="24"/>
        </w:rPr>
        <w:t>来实现，其中</w:t>
      </w:r>
      <w:proofErr w:type="spellStart"/>
      <w:r w:rsidRPr="001C63A0">
        <w:rPr>
          <w:rFonts w:ascii="Times New Roman" w:hAnsi="Times New Roman" w:cs="Times New Roman"/>
          <w:sz w:val="24"/>
          <w:szCs w:val="24"/>
        </w:rPr>
        <w:t>testData</w:t>
      </w:r>
      <w:proofErr w:type="spellEnd"/>
      <w:r w:rsidRPr="001C63A0">
        <w:rPr>
          <w:rFonts w:ascii="Times New Roman" w:hAnsi="Times New Roman" w:cs="Times New Roman"/>
          <w:sz w:val="24"/>
          <w:szCs w:val="24"/>
        </w:rPr>
        <w:t>是测试数据集。</w:t>
      </w:r>
    </w:p>
    <w:p w14:paraId="500A8240" w14:textId="77777777" w:rsidR="000126C6" w:rsidRPr="001C63A0" w:rsidRDefault="000126C6" w:rsidP="002D2E70">
      <w:pPr>
        <w:pStyle w:val="Heading1"/>
        <w:rPr>
          <w:rFonts w:ascii="Times New Roman" w:hAnsi="Times New Roman" w:cs="Times New Roman"/>
        </w:rPr>
      </w:pPr>
      <w:bookmarkStart w:id="24" w:name="_Toc478139235"/>
      <w:r w:rsidRPr="002D2E70">
        <w:rPr>
          <w:rFonts w:ascii="Times New Roman" w:hAnsi="Times New Roman" w:cs="Times New Roman"/>
          <w:sz w:val="32"/>
          <w:szCs w:val="32"/>
        </w:rPr>
        <w:t>3.4RUCM</w:t>
      </w:r>
      <w:r w:rsidRPr="002D2E70">
        <w:rPr>
          <w:rFonts w:ascii="Times New Roman" w:hAnsi="Times New Roman" w:cs="Times New Roman"/>
          <w:sz w:val="32"/>
          <w:szCs w:val="32"/>
        </w:rPr>
        <w:t>模型</w:t>
      </w:r>
      <w:bookmarkEnd w:id="24"/>
    </w:p>
    <w:p w14:paraId="3E33B282"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RUCM </w:t>
      </w:r>
      <w:r w:rsidRPr="001C63A0">
        <w:rPr>
          <w:rFonts w:ascii="Times New Roman" w:hAnsi="Times New Roman" w:cs="Times New Roman"/>
          <w:sz w:val="24"/>
          <w:szCs w:val="24"/>
        </w:rPr>
        <w:t>即限制性用例建模。</w:t>
      </w:r>
      <w:r w:rsidRPr="001C63A0">
        <w:rPr>
          <w:rFonts w:ascii="Times New Roman" w:hAnsi="Times New Roman" w:cs="Times New Roman"/>
          <w:sz w:val="24"/>
          <w:szCs w:val="24"/>
        </w:rPr>
        <w:t xml:space="preserve"> </w:t>
      </w:r>
      <w:r w:rsidRPr="001C63A0">
        <w:rPr>
          <w:rFonts w:ascii="Times New Roman" w:hAnsi="Times New Roman" w:cs="Times New Roman"/>
          <w:sz w:val="24"/>
          <w:szCs w:val="24"/>
        </w:rPr>
        <w:t>它的目标是：</w:t>
      </w:r>
    </w:p>
    <w:p w14:paraId="6053F639"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Pr="001C63A0">
        <w:rPr>
          <w:rFonts w:ascii="Times New Roman" w:hAnsi="Times New Roman" w:cs="Times New Roman"/>
          <w:sz w:val="24"/>
          <w:szCs w:val="24"/>
        </w:rPr>
        <w:t>．使</w:t>
      </w:r>
      <w:r w:rsidRPr="001C63A0">
        <w:rPr>
          <w:rFonts w:ascii="Times New Roman" w:hAnsi="Times New Roman" w:cs="Times New Roman"/>
          <w:sz w:val="24"/>
          <w:szCs w:val="24"/>
        </w:rPr>
        <w:t xml:space="preserve"> UCMs </w:t>
      </w:r>
      <w:r w:rsidRPr="001C63A0">
        <w:rPr>
          <w:rFonts w:ascii="Times New Roman" w:hAnsi="Times New Roman" w:cs="Times New Roman"/>
          <w:sz w:val="24"/>
          <w:szCs w:val="24"/>
        </w:rPr>
        <w:t>更加可理解并且更精确。</w:t>
      </w:r>
    </w:p>
    <w:p w14:paraId="1019D01C"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Pr="001C63A0">
        <w:rPr>
          <w:rFonts w:ascii="Times New Roman" w:hAnsi="Times New Roman" w:cs="Times New Roman"/>
          <w:sz w:val="24"/>
          <w:szCs w:val="24"/>
        </w:rPr>
        <w:t>．从</w:t>
      </w:r>
      <w:r w:rsidRPr="001C63A0">
        <w:rPr>
          <w:rFonts w:ascii="Times New Roman" w:hAnsi="Times New Roman" w:cs="Times New Roman"/>
          <w:sz w:val="24"/>
          <w:szCs w:val="24"/>
        </w:rPr>
        <w:t xml:space="preserve"> UCMs </w:t>
      </w:r>
      <w:r w:rsidRPr="001C63A0">
        <w:rPr>
          <w:rFonts w:ascii="Times New Roman" w:hAnsi="Times New Roman" w:cs="Times New Roman"/>
          <w:sz w:val="24"/>
          <w:szCs w:val="24"/>
        </w:rPr>
        <w:t>自动生成分析模型。</w:t>
      </w:r>
      <w:r w:rsidRPr="001C63A0">
        <w:rPr>
          <w:rFonts w:ascii="Times New Roman" w:hAnsi="Times New Roman" w:cs="Times New Roman"/>
          <w:sz w:val="24"/>
          <w:szCs w:val="24"/>
        </w:rPr>
        <w:t xml:space="preserve"> </w:t>
      </w:r>
    </w:p>
    <w:p w14:paraId="49518F1F"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 xml:space="preserve">RUCM </w:t>
      </w:r>
      <w:r w:rsidRPr="001C63A0">
        <w:rPr>
          <w:rFonts w:ascii="Times New Roman" w:hAnsi="Times New Roman" w:cs="Times New Roman"/>
          <w:sz w:val="24"/>
          <w:szCs w:val="24"/>
        </w:rPr>
        <w:t>有以下两部分组成：</w:t>
      </w:r>
      <w:r w:rsidRPr="001C63A0">
        <w:rPr>
          <w:rFonts w:ascii="Times New Roman" w:hAnsi="Times New Roman" w:cs="Times New Roman"/>
          <w:sz w:val="24"/>
          <w:szCs w:val="24"/>
        </w:rPr>
        <w:t xml:space="preserve"> </w:t>
      </w:r>
    </w:p>
    <w:p w14:paraId="58EC8701"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1</w:t>
      </w:r>
      <w:r w:rsidRPr="001C63A0">
        <w:rPr>
          <w:rFonts w:ascii="Times New Roman" w:hAnsi="Times New Roman" w:cs="Times New Roman"/>
          <w:sz w:val="24"/>
          <w:szCs w:val="24"/>
        </w:rPr>
        <w:t>．一个用于系统组织</w:t>
      </w:r>
      <w:r w:rsidRPr="001C63A0">
        <w:rPr>
          <w:rFonts w:ascii="Times New Roman" w:hAnsi="Times New Roman" w:cs="Times New Roman"/>
          <w:sz w:val="24"/>
          <w:szCs w:val="24"/>
        </w:rPr>
        <w:t xml:space="preserve"> UCSs </w:t>
      </w:r>
      <w:r w:rsidRPr="001C63A0">
        <w:rPr>
          <w:rFonts w:ascii="Times New Roman" w:hAnsi="Times New Roman" w:cs="Times New Roman"/>
          <w:sz w:val="24"/>
          <w:szCs w:val="24"/>
        </w:rPr>
        <w:t>的用例模板。</w:t>
      </w:r>
      <w:r w:rsidRPr="001C63A0">
        <w:rPr>
          <w:rFonts w:ascii="Times New Roman" w:hAnsi="Times New Roman" w:cs="Times New Roman"/>
          <w:sz w:val="24"/>
          <w:szCs w:val="24"/>
        </w:rPr>
        <w:t xml:space="preserve"> </w:t>
      </w:r>
    </w:p>
    <w:p w14:paraId="05041D0A" w14:textId="77777777" w:rsidR="000126C6" w:rsidRPr="001C63A0" w:rsidRDefault="000126C6" w:rsidP="009D294B">
      <w:pPr>
        <w:spacing w:line="360" w:lineRule="auto"/>
        <w:ind w:firstLineChars="200" w:firstLine="480"/>
        <w:rPr>
          <w:rFonts w:ascii="Times New Roman" w:hAnsi="Times New Roman" w:cs="Times New Roman"/>
          <w:sz w:val="24"/>
          <w:szCs w:val="24"/>
        </w:rPr>
      </w:pPr>
      <w:r w:rsidRPr="001C63A0">
        <w:rPr>
          <w:rFonts w:ascii="Times New Roman" w:hAnsi="Times New Roman" w:cs="Times New Roman"/>
          <w:sz w:val="24"/>
          <w:szCs w:val="24"/>
        </w:rPr>
        <w:t>2</w:t>
      </w:r>
      <w:r w:rsidRPr="001C63A0">
        <w:rPr>
          <w:rFonts w:ascii="Times New Roman" w:hAnsi="Times New Roman" w:cs="Times New Roman"/>
          <w:sz w:val="24"/>
          <w:szCs w:val="24"/>
        </w:rPr>
        <w:t>．限制用户写</w:t>
      </w:r>
      <w:r w:rsidRPr="001C63A0">
        <w:rPr>
          <w:rFonts w:ascii="Times New Roman" w:hAnsi="Times New Roman" w:cs="Times New Roman"/>
          <w:sz w:val="24"/>
          <w:szCs w:val="24"/>
        </w:rPr>
        <w:t xml:space="preserve"> UCSs </w:t>
      </w:r>
      <w:r w:rsidRPr="001C63A0">
        <w:rPr>
          <w:rFonts w:ascii="Times New Roman" w:hAnsi="Times New Roman" w:cs="Times New Roman"/>
          <w:sz w:val="24"/>
          <w:szCs w:val="24"/>
        </w:rPr>
        <w:t>的一系列规则。</w:t>
      </w:r>
      <w:r w:rsidRPr="001C63A0">
        <w:rPr>
          <w:rFonts w:ascii="Times New Roman" w:hAnsi="Times New Roman" w:cs="Times New Roman"/>
          <w:sz w:val="24"/>
          <w:szCs w:val="24"/>
        </w:rPr>
        <w:t xml:space="preserve"> </w:t>
      </w:r>
    </w:p>
    <w:p w14:paraId="09DABCC9" w14:textId="77777777" w:rsidR="000126C6" w:rsidRPr="001C63A0" w:rsidRDefault="000126C6" w:rsidP="009D294B">
      <w:pPr>
        <w:spacing w:line="360" w:lineRule="auto"/>
        <w:ind w:firstLineChars="200" w:firstLine="480"/>
        <w:rPr>
          <w:rFonts w:ascii="Times New Roman" w:hAnsi="Times New Roman" w:cs="Times New Roman"/>
          <w:color w:val="000000"/>
        </w:rPr>
      </w:pPr>
      <w:r w:rsidRPr="001C63A0">
        <w:rPr>
          <w:rFonts w:ascii="Times New Roman" w:hAnsi="Times New Roman" w:cs="Times New Roman"/>
          <w:sz w:val="24"/>
          <w:szCs w:val="24"/>
        </w:rPr>
        <w:t>通过</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模型能够对用例进行规范的描述，接下来将使用</w:t>
      </w:r>
      <w:r w:rsidRPr="001C63A0">
        <w:rPr>
          <w:rFonts w:ascii="Times New Roman" w:hAnsi="Times New Roman" w:cs="Times New Roman"/>
          <w:sz w:val="24"/>
          <w:szCs w:val="24"/>
        </w:rPr>
        <w:t xml:space="preserve"> RUCM </w:t>
      </w:r>
      <w:r w:rsidRPr="001C63A0">
        <w:rPr>
          <w:rFonts w:ascii="Times New Roman" w:hAnsi="Times New Roman" w:cs="Times New Roman"/>
          <w:sz w:val="24"/>
          <w:szCs w:val="24"/>
        </w:rPr>
        <w:t>模型描述</w:t>
      </w:r>
      <w:r w:rsidR="007C47B7">
        <w:rPr>
          <w:rFonts w:ascii="Times New Roman" w:hAnsi="Times New Roman" w:cs="Times New Roman" w:hint="eastAsia"/>
          <w:sz w:val="24"/>
          <w:szCs w:val="24"/>
        </w:rPr>
        <w:t>图</w:t>
      </w:r>
      <w:r w:rsidR="007C47B7">
        <w:rPr>
          <w:rFonts w:ascii="Times New Roman" w:hAnsi="Times New Roman" w:cs="Times New Roman" w:hint="eastAsia"/>
          <w:sz w:val="24"/>
          <w:szCs w:val="24"/>
        </w:rPr>
        <w:t>1</w:t>
      </w:r>
      <w:r w:rsidRPr="001C63A0">
        <w:rPr>
          <w:rFonts w:ascii="Times New Roman" w:hAnsi="Times New Roman" w:cs="Times New Roman"/>
          <w:sz w:val="24"/>
          <w:szCs w:val="24"/>
        </w:rPr>
        <w:t>中的用例。</w:t>
      </w:r>
    </w:p>
    <w:p w14:paraId="27892EAE" w14:textId="77777777" w:rsidR="000126C6" w:rsidRPr="001C63A0" w:rsidRDefault="000126C6" w:rsidP="000126C6">
      <w:pPr>
        <w:pStyle w:val="Heading1"/>
        <w:rPr>
          <w:rFonts w:ascii="Times New Roman" w:hAnsi="Times New Roman" w:cs="Times New Roman"/>
          <w:sz w:val="32"/>
          <w:szCs w:val="32"/>
        </w:rPr>
      </w:pPr>
      <w:bookmarkStart w:id="25" w:name="_Toc478139236"/>
      <w:r w:rsidRPr="001C63A0">
        <w:rPr>
          <w:rFonts w:ascii="Times New Roman" w:hAnsi="Times New Roman" w:cs="Times New Roman"/>
          <w:sz w:val="32"/>
          <w:szCs w:val="32"/>
        </w:rPr>
        <w:lastRenderedPageBreak/>
        <w:t>3.4.1</w:t>
      </w:r>
      <w:r w:rsidR="002D2E70">
        <w:rPr>
          <w:rFonts w:ascii="Times New Roman" w:hAnsi="Times New Roman" w:cs="Times New Roman" w:hint="eastAsia"/>
          <w:sz w:val="32"/>
          <w:szCs w:val="32"/>
        </w:rPr>
        <w:t>读取</w:t>
      </w:r>
      <w:r w:rsidR="009D294B" w:rsidRPr="001C63A0">
        <w:rPr>
          <w:rFonts w:ascii="Times New Roman" w:hAnsi="Times New Roman" w:cs="Times New Roman"/>
          <w:sz w:val="32"/>
          <w:szCs w:val="32"/>
        </w:rPr>
        <w:t>数据</w:t>
      </w:r>
      <w:bookmarkEnd w:id="25"/>
    </w:p>
    <w:p w14:paraId="54D0A3E0"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615270AB" wp14:editId="32B927F0">
            <wp:extent cx="5274310" cy="3761033"/>
            <wp:effectExtent l="0" t="0" r="2540" b="0"/>
            <wp:docPr id="2" name="图片 2" descr="C:\Users\wmCh\AppData\Local\Temp\WeChat Files\813836518253495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mCh\AppData\Local\Temp\WeChat Files\8138365182534955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61033"/>
                    </a:xfrm>
                    <a:prstGeom prst="rect">
                      <a:avLst/>
                    </a:prstGeom>
                    <a:noFill/>
                    <a:ln>
                      <a:noFill/>
                    </a:ln>
                  </pic:spPr>
                </pic:pic>
              </a:graphicData>
            </a:graphic>
          </wp:inline>
        </w:drawing>
      </w:r>
    </w:p>
    <w:p w14:paraId="632B99F8" w14:textId="77777777" w:rsidR="000126C6" w:rsidRPr="001C63A0" w:rsidRDefault="000126C6" w:rsidP="000126C6">
      <w:pPr>
        <w:pStyle w:val="Heading1"/>
        <w:rPr>
          <w:rFonts w:ascii="Times New Roman" w:hAnsi="Times New Roman" w:cs="Times New Roman"/>
          <w:sz w:val="32"/>
          <w:szCs w:val="32"/>
        </w:rPr>
      </w:pPr>
      <w:bookmarkStart w:id="26" w:name="_Toc478139237"/>
      <w:r w:rsidRPr="001C63A0">
        <w:rPr>
          <w:rFonts w:ascii="Times New Roman" w:hAnsi="Times New Roman" w:cs="Times New Roman"/>
          <w:sz w:val="32"/>
          <w:szCs w:val="32"/>
        </w:rPr>
        <w:t>3.4.2</w:t>
      </w:r>
      <w:r w:rsidR="002D2E70">
        <w:rPr>
          <w:rFonts w:ascii="Times New Roman" w:hAnsi="Times New Roman" w:cs="Times New Roman" w:hint="eastAsia"/>
          <w:sz w:val="32"/>
          <w:szCs w:val="32"/>
        </w:rPr>
        <w:t>导入工具包</w:t>
      </w:r>
      <w:bookmarkEnd w:id="26"/>
    </w:p>
    <w:p w14:paraId="1ABEB7E1"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043DF789" wp14:editId="584DF1F9">
            <wp:extent cx="5274310" cy="2198234"/>
            <wp:effectExtent l="0" t="0" r="2540" b="0"/>
            <wp:docPr id="3" name="图片 3" descr="C:\Users\wmCh\AppData\Local\Temp\WeChat Files\449069517623261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mCh\AppData\Local\Temp\WeChat Files\4490695176232617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98234"/>
                    </a:xfrm>
                    <a:prstGeom prst="rect">
                      <a:avLst/>
                    </a:prstGeom>
                    <a:noFill/>
                    <a:ln>
                      <a:noFill/>
                    </a:ln>
                  </pic:spPr>
                </pic:pic>
              </a:graphicData>
            </a:graphic>
          </wp:inline>
        </w:drawing>
      </w:r>
    </w:p>
    <w:p w14:paraId="21A10516" w14:textId="77777777" w:rsidR="000126C6" w:rsidRPr="001C63A0" w:rsidRDefault="000126C6" w:rsidP="000126C6">
      <w:pPr>
        <w:pStyle w:val="Heading1"/>
        <w:rPr>
          <w:rFonts w:ascii="Times New Roman" w:hAnsi="Times New Roman" w:cs="Times New Roman"/>
          <w:sz w:val="32"/>
          <w:szCs w:val="32"/>
        </w:rPr>
      </w:pPr>
      <w:bookmarkStart w:id="27" w:name="_Toc478139238"/>
      <w:r w:rsidRPr="001C63A0">
        <w:rPr>
          <w:rFonts w:ascii="Times New Roman" w:hAnsi="Times New Roman" w:cs="Times New Roman"/>
          <w:sz w:val="32"/>
          <w:szCs w:val="32"/>
        </w:rPr>
        <w:lastRenderedPageBreak/>
        <w:t>3.4.3</w:t>
      </w:r>
      <w:r w:rsidR="002D2E70">
        <w:rPr>
          <w:rFonts w:ascii="Times New Roman" w:hAnsi="Times New Roman" w:cs="Times New Roman" w:hint="eastAsia"/>
          <w:sz w:val="32"/>
          <w:szCs w:val="32"/>
        </w:rPr>
        <w:t>搭建神经网络模型</w:t>
      </w:r>
      <w:bookmarkEnd w:id="27"/>
    </w:p>
    <w:p w14:paraId="394CE85F" w14:textId="77777777" w:rsidR="000126C6" w:rsidRPr="001C63A0" w:rsidRDefault="002D2E70" w:rsidP="000126C6">
      <w:pPr>
        <w:rPr>
          <w:rFonts w:ascii="Times New Roman" w:hAnsi="Times New Roman" w:cs="Times New Roman"/>
        </w:rPr>
      </w:pPr>
      <w:r w:rsidRPr="002D2E70">
        <w:rPr>
          <w:rFonts w:ascii="Times New Roman" w:hAnsi="Times New Roman" w:cs="Times New Roman"/>
          <w:noProof/>
        </w:rPr>
        <w:drawing>
          <wp:inline distT="0" distB="0" distL="0" distR="0" wp14:anchorId="4148C7EE" wp14:editId="202AD393">
            <wp:extent cx="5274310" cy="4707780"/>
            <wp:effectExtent l="0" t="0" r="2540" b="0"/>
            <wp:docPr id="4" name="图片 4" descr="C:\Users\wmCh\AppData\Local\Temp\WeChat Files\28052937111343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mCh\AppData\Local\Temp\WeChat Files\2805293711134318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707780"/>
                    </a:xfrm>
                    <a:prstGeom prst="rect">
                      <a:avLst/>
                    </a:prstGeom>
                    <a:noFill/>
                    <a:ln>
                      <a:noFill/>
                    </a:ln>
                  </pic:spPr>
                </pic:pic>
              </a:graphicData>
            </a:graphic>
          </wp:inline>
        </w:drawing>
      </w:r>
    </w:p>
    <w:p w14:paraId="567B5402" w14:textId="77777777" w:rsidR="002D2E70" w:rsidRPr="002D2E70" w:rsidRDefault="002D2E70" w:rsidP="002D2E70">
      <w:pPr>
        <w:pStyle w:val="Heading1"/>
        <w:rPr>
          <w:rFonts w:ascii="Times New Roman" w:hAnsi="Times New Roman" w:cs="Times New Roman"/>
          <w:sz w:val="32"/>
          <w:szCs w:val="32"/>
        </w:rPr>
      </w:pPr>
      <w:bookmarkStart w:id="28" w:name="_Toc478139239"/>
      <w:r w:rsidRPr="002D2E70">
        <w:rPr>
          <w:rFonts w:ascii="Times New Roman" w:hAnsi="Times New Roman" w:cs="Times New Roman" w:hint="eastAsia"/>
          <w:sz w:val="32"/>
          <w:szCs w:val="32"/>
        </w:rPr>
        <w:lastRenderedPageBreak/>
        <w:t>3.4.</w:t>
      </w:r>
      <w:r>
        <w:rPr>
          <w:rFonts w:ascii="Times New Roman" w:hAnsi="Times New Roman" w:cs="Times New Roman"/>
          <w:sz w:val="32"/>
          <w:szCs w:val="32"/>
        </w:rPr>
        <w:t>4</w:t>
      </w:r>
      <w:r>
        <w:rPr>
          <w:rFonts w:ascii="Times New Roman" w:hAnsi="Times New Roman" w:cs="Times New Roman" w:hint="eastAsia"/>
          <w:sz w:val="32"/>
          <w:szCs w:val="32"/>
        </w:rPr>
        <w:t>训练模型</w:t>
      </w:r>
      <w:bookmarkEnd w:id="28"/>
    </w:p>
    <w:p w14:paraId="5452C637" w14:textId="77777777" w:rsidR="002D2E70" w:rsidRDefault="002D2E70" w:rsidP="009D294B">
      <w:pPr>
        <w:rPr>
          <w:rFonts w:ascii="Times New Roman" w:hAnsi="Times New Roman" w:cs="Times New Roman"/>
        </w:rPr>
      </w:pPr>
      <w:r w:rsidRPr="002D2E70">
        <w:rPr>
          <w:rFonts w:ascii="Times New Roman" w:hAnsi="Times New Roman" w:cs="Times New Roman"/>
          <w:noProof/>
        </w:rPr>
        <w:drawing>
          <wp:inline distT="0" distB="0" distL="0" distR="0" wp14:anchorId="26036746" wp14:editId="6B9DBD19">
            <wp:extent cx="5274310" cy="3484551"/>
            <wp:effectExtent l="0" t="0" r="2540" b="1905"/>
            <wp:docPr id="6" name="图片 6" descr="C:\Users\wmCh\AppData\Local\Temp\WeChat Files\193262151721655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mCh\AppData\Local\Temp\WeChat Files\1932621517216552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84551"/>
                    </a:xfrm>
                    <a:prstGeom prst="rect">
                      <a:avLst/>
                    </a:prstGeom>
                    <a:noFill/>
                    <a:ln>
                      <a:noFill/>
                    </a:ln>
                  </pic:spPr>
                </pic:pic>
              </a:graphicData>
            </a:graphic>
          </wp:inline>
        </w:drawing>
      </w:r>
    </w:p>
    <w:p w14:paraId="068AFEA1" w14:textId="77777777" w:rsidR="002D2E70" w:rsidRPr="001C63A0" w:rsidRDefault="002D2E70" w:rsidP="002D2E70">
      <w:pPr>
        <w:pStyle w:val="Heading1"/>
        <w:rPr>
          <w:rFonts w:ascii="Times New Roman" w:hAnsi="Times New Roman" w:cs="Times New Roman"/>
          <w:sz w:val="32"/>
          <w:szCs w:val="32"/>
        </w:rPr>
      </w:pPr>
      <w:bookmarkStart w:id="29" w:name="_Toc478139240"/>
      <w:r w:rsidRPr="001C63A0">
        <w:rPr>
          <w:rFonts w:ascii="Times New Roman" w:hAnsi="Times New Roman" w:cs="Times New Roman"/>
          <w:sz w:val="32"/>
          <w:szCs w:val="32"/>
        </w:rPr>
        <w:t>3.4.</w:t>
      </w:r>
      <w:r>
        <w:rPr>
          <w:rFonts w:ascii="Times New Roman" w:hAnsi="Times New Roman" w:cs="Times New Roman"/>
          <w:sz w:val="32"/>
          <w:szCs w:val="32"/>
        </w:rPr>
        <w:t>5</w:t>
      </w:r>
      <w:r>
        <w:rPr>
          <w:rFonts w:ascii="Times New Roman" w:hAnsi="Times New Roman" w:cs="Times New Roman" w:hint="eastAsia"/>
          <w:sz w:val="32"/>
          <w:szCs w:val="32"/>
        </w:rPr>
        <w:t>输入命令</w:t>
      </w:r>
      <w:bookmarkEnd w:id="29"/>
    </w:p>
    <w:p w14:paraId="1D572761" w14:textId="77777777" w:rsidR="002D2E70" w:rsidRDefault="002D2E70" w:rsidP="009D294B">
      <w:pPr>
        <w:rPr>
          <w:rFonts w:ascii="Times New Roman" w:hAnsi="Times New Roman" w:cs="Times New Roman"/>
        </w:rPr>
      </w:pPr>
      <w:r w:rsidRPr="002D2E70">
        <w:rPr>
          <w:rFonts w:ascii="Times New Roman" w:hAnsi="Times New Roman" w:cs="Times New Roman"/>
          <w:noProof/>
        </w:rPr>
        <w:drawing>
          <wp:inline distT="0" distB="0" distL="0" distR="0" wp14:anchorId="1D6C4BAA" wp14:editId="5E9F7BAB">
            <wp:extent cx="5274310" cy="3113405"/>
            <wp:effectExtent l="0" t="0" r="2540" b="0"/>
            <wp:docPr id="5" name="图片 5" descr="C:\Users\wmCh\AppData\Local\Temp\WeChat Files\6094187631201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mCh\AppData\Local\Temp\WeChat Files\609418763120137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13405"/>
                    </a:xfrm>
                    <a:prstGeom prst="rect">
                      <a:avLst/>
                    </a:prstGeom>
                    <a:noFill/>
                    <a:ln>
                      <a:noFill/>
                    </a:ln>
                  </pic:spPr>
                </pic:pic>
              </a:graphicData>
            </a:graphic>
          </wp:inline>
        </w:drawing>
      </w:r>
    </w:p>
    <w:p w14:paraId="338E7341" w14:textId="77777777" w:rsidR="00C50569" w:rsidRPr="00C50569" w:rsidRDefault="00C50569" w:rsidP="00C50569">
      <w:pPr>
        <w:pStyle w:val="Heading1"/>
        <w:rPr>
          <w:rFonts w:ascii="Times New Roman" w:hAnsi="Times New Roman" w:cs="Times New Roman"/>
          <w:sz w:val="32"/>
          <w:szCs w:val="32"/>
        </w:rPr>
      </w:pPr>
      <w:bookmarkStart w:id="30" w:name="_Toc478139241"/>
      <w:r w:rsidRPr="001C63A0">
        <w:rPr>
          <w:rFonts w:ascii="Times New Roman" w:hAnsi="Times New Roman" w:cs="Times New Roman"/>
          <w:sz w:val="32"/>
          <w:szCs w:val="32"/>
        </w:rPr>
        <w:lastRenderedPageBreak/>
        <w:t>3.4.</w:t>
      </w:r>
      <w:r>
        <w:rPr>
          <w:rFonts w:ascii="Times New Roman" w:hAnsi="Times New Roman" w:cs="Times New Roman"/>
          <w:sz w:val="32"/>
          <w:szCs w:val="32"/>
        </w:rPr>
        <w:t>6</w:t>
      </w:r>
      <w:r>
        <w:rPr>
          <w:rFonts w:ascii="Times New Roman" w:hAnsi="Times New Roman" w:cs="Times New Roman" w:hint="eastAsia"/>
          <w:sz w:val="32"/>
          <w:szCs w:val="32"/>
        </w:rPr>
        <w:t>随机生成数据</w:t>
      </w:r>
      <w:bookmarkEnd w:id="30"/>
    </w:p>
    <w:p w14:paraId="7AE8553C" w14:textId="77777777" w:rsidR="00C50569" w:rsidRDefault="00C50569" w:rsidP="009D294B">
      <w:pPr>
        <w:rPr>
          <w:rFonts w:ascii="Times New Roman" w:hAnsi="Times New Roman" w:cs="Times New Roman"/>
        </w:rPr>
      </w:pPr>
      <w:r w:rsidRPr="00C50569">
        <w:rPr>
          <w:rFonts w:ascii="Times New Roman" w:hAnsi="Times New Roman" w:cs="Times New Roman"/>
          <w:noProof/>
        </w:rPr>
        <w:drawing>
          <wp:inline distT="0" distB="0" distL="0" distR="0" wp14:anchorId="275830D4" wp14:editId="7D560975">
            <wp:extent cx="5274310" cy="3118597"/>
            <wp:effectExtent l="0" t="0" r="2540" b="5715"/>
            <wp:docPr id="7" name="图片 7" descr="C:\Users\wmCh\AppData\Local\Temp\WeChat Files\65220822293102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mCh\AppData\Local\Temp\WeChat Files\652208222931027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18597"/>
                    </a:xfrm>
                    <a:prstGeom prst="rect">
                      <a:avLst/>
                    </a:prstGeom>
                    <a:noFill/>
                    <a:ln>
                      <a:noFill/>
                    </a:ln>
                  </pic:spPr>
                </pic:pic>
              </a:graphicData>
            </a:graphic>
          </wp:inline>
        </w:drawing>
      </w:r>
    </w:p>
    <w:p w14:paraId="3E1AC9B8" w14:textId="77777777" w:rsidR="00924443" w:rsidRPr="00924443" w:rsidRDefault="00924443" w:rsidP="00924443">
      <w:pPr>
        <w:pStyle w:val="Heading1"/>
        <w:rPr>
          <w:rFonts w:ascii="Times New Roman" w:hAnsi="Times New Roman" w:cs="Times New Roman" w:hint="eastAsia"/>
          <w:sz w:val="32"/>
          <w:szCs w:val="32"/>
        </w:rPr>
      </w:pPr>
      <w:r w:rsidRPr="001C63A0">
        <w:rPr>
          <w:rFonts w:ascii="Times New Roman" w:hAnsi="Times New Roman" w:cs="Times New Roman"/>
          <w:sz w:val="32"/>
          <w:szCs w:val="32"/>
        </w:rPr>
        <w:t>3.4.</w:t>
      </w:r>
      <w:r>
        <w:rPr>
          <w:rFonts w:ascii="Times New Roman" w:hAnsi="Times New Roman" w:cs="Times New Roman"/>
          <w:sz w:val="32"/>
          <w:szCs w:val="32"/>
        </w:rPr>
        <w:t>7</w:t>
      </w:r>
      <w:r>
        <w:rPr>
          <w:rFonts w:ascii="Times New Roman" w:hAnsi="Times New Roman" w:cs="Times New Roman" w:hint="eastAsia"/>
          <w:sz w:val="32"/>
          <w:szCs w:val="32"/>
        </w:rPr>
        <w:t>测试网络</w:t>
      </w:r>
    </w:p>
    <w:p w14:paraId="24B9797A" w14:textId="77777777" w:rsidR="00924443" w:rsidRPr="001C63A0" w:rsidRDefault="00924443" w:rsidP="009D294B">
      <w:pPr>
        <w:rPr>
          <w:rFonts w:ascii="Times New Roman" w:hAnsi="Times New Roman" w:cs="Times New Roman"/>
        </w:rPr>
      </w:pPr>
      <w:r w:rsidRPr="00924443">
        <w:rPr>
          <w:rFonts w:ascii="Times New Roman" w:hAnsi="Times New Roman" w:cs="Times New Roman"/>
        </w:rPr>
        <w:drawing>
          <wp:inline distT="0" distB="0" distL="0" distR="0" wp14:anchorId="7332EA9E" wp14:editId="035F932B">
            <wp:extent cx="5269230" cy="3486150"/>
            <wp:effectExtent l="0" t="0" r="0" b="0"/>
            <wp:docPr id="8" name="图片 8" descr="1490348274"/>
            <wp:cNvGraphicFramePr/>
            <a:graphic xmlns:a="http://schemas.openxmlformats.org/drawingml/2006/main">
              <a:graphicData uri="http://schemas.openxmlformats.org/drawingml/2006/picture">
                <pic:pic xmlns:pic="http://schemas.openxmlformats.org/drawingml/2006/picture">
                  <pic:nvPicPr>
                    <pic:cNvPr id="2" name="图片 8" descr="1490348274"/>
                    <pic:cNvPicPr/>
                  </pic:nvPicPr>
                  <pic:blipFill>
                    <a:blip r:embed="rId18"/>
                    <a:stretch>
                      <a:fillRect/>
                    </a:stretch>
                  </pic:blipFill>
                  <pic:spPr>
                    <a:xfrm>
                      <a:off x="0" y="0"/>
                      <a:ext cx="5269230" cy="3486150"/>
                    </a:xfrm>
                    <a:prstGeom prst="rect">
                      <a:avLst/>
                    </a:prstGeom>
                  </pic:spPr>
                </pic:pic>
              </a:graphicData>
            </a:graphic>
          </wp:inline>
        </w:drawing>
      </w:r>
      <w:bookmarkStart w:id="31" w:name="_GoBack"/>
      <w:bookmarkEnd w:id="31"/>
    </w:p>
    <w:sectPr w:rsidR="00924443" w:rsidRPr="001C6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92B9D" w14:textId="77777777" w:rsidR="00D16B88" w:rsidRDefault="00D16B88" w:rsidP="003D3AD7">
      <w:r>
        <w:separator/>
      </w:r>
    </w:p>
  </w:endnote>
  <w:endnote w:type="continuationSeparator" w:id="0">
    <w:p w14:paraId="2353653C" w14:textId="77777777" w:rsidR="00D16B88" w:rsidRDefault="00D16B88"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A3D99" w14:textId="77777777" w:rsidR="00D16B88" w:rsidRDefault="00D16B88" w:rsidP="003D3AD7">
      <w:r>
        <w:separator/>
      </w:r>
    </w:p>
  </w:footnote>
  <w:footnote w:type="continuationSeparator" w:id="0">
    <w:p w14:paraId="51B01B11" w14:textId="77777777" w:rsidR="00D16B88" w:rsidRDefault="00D16B88" w:rsidP="003D3A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4981"/>
    <w:multiLevelType w:val="hybridMultilevel"/>
    <w:tmpl w:val="D3FC2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50786"/>
    <w:multiLevelType w:val="hybridMultilevel"/>
    <w:tmpl w:val="05E8D6E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33464A8"/>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D34598D"/>
    <w:multiLevelType w:val="hybridMultilevel"/>
    <w:tmpl w:val="438601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824F77"/>
    <w:multiLevelType w:val="hybridMultilevel"/>
    <w:tmpl w:val="438601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E515A2"/>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DF61D59"/>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5CF0935"/>
    <w:multiLevelType w:val="hybridMultilevel"/>
    <w:tmpl w:val="A6C0C51C"/>
    <w:lvl w:ilvl="0" w:tplc="385C94FA">
      <w:start w:val="1"/>
      <w:numFmt w:val="decimal"/>
      <w:lvlText w:val="%1."/>
      <w:lvlJc w:val="left"/>
      <w:pPr>
        <w:ind w:left="0" w:firstLine="48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
  </w:num>
  <w:num w:numId="3">
    <w:abstractNumId w:val="7"/>
  </w:num>
  <w:num w:numId="4">
    <w:abstractNumId w:val="6"/>
  </w:num>
  <w:num w:numId="5">
    <w:abstractNumId w:val="3"/>
  </w:num>
  <w:num w:numId="6">
    <w:abstractNumId w:val="0"/>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F6408"/>
    <w:rsid w:val="00191A97"/>
    <w:rsid w:val="001C63A0"/>
    <w:rsid w:val="001D70D4"/>
    <w:rsid w:val="001E15EE"/>
    <w:rsid w:val="002727EC"/>
    <w:rsid w:val="002D2E70"/>
    <w:rsid w:val="00370A3C"/>
    <w:rsid w:val="003C6AC4"/>
    <w:rsid w:val="003D3AD7"/>
    <w:rsid w:val="00551A74"/>
    <w:rsid w:val="00576DD7"/>
    <w:rsid w:val="005C5EBC"/>
    <w:rsid w:val="005C6BA7"/>
    <w:rsid w:val="005D131C"/>
    <w:rsid w:val="006149AB"/>
    <w:rsid w:val="00694E62"/>
    <w:rsid w:val="006C5692"/>
    <w:rsid w:val="006D27C2"/>
    <w:rsid w:val="00711714"/>
    <w:rsid w:val="00716991"/>
    <w:rsid w:val="0075147A"/>
    <w:rsid w:val="0078731F"/>
    <w:rsid w:val="007C47B7"/>
    <w:rsid w:val="00826BA8"/>
    <w:rsid w:val="008C04F5"/>
    <w:rsid w:val="008F1BB6"/>
    <w:rsid w:val="008F68B0"/>
    <w:rsid w:val="00912114"/>
    <w:rsid w:val="00924443"/>
    <w:rsid w:val="00972B10"/>
    <w:rsid w:val="009908F1"/>
    <w:rsid w:val="009D294B"/>
    <w:rsid w:val="00A647C9"/>
    <w:rsid w:val="00B12D8D"/>
    <w:rsid w:val="00BE5866"/>
    <w:rsid w:val="00C0167D"/>
    <w:rsid w:val="00C225D4"/>
    <w:rsid w:val="00C3514C"/>
    <w:rsid w:val="00C50569"/>
    <w:rsid w:val="00C718B3"/>
    <w:rsid w:val="00C754BD"/>
    <w:rsid w:val="00CB2819"/>
    <w:rsid w:val="00CC1720"/>
    <w:rsid w:val="00D16015"/>
    <w:rsid w:val="00D16B88"/>
    <w:rsid w:val="00D96081"/>
    <w:rsid w:val="00DF399E"/>
    <w:rsid w:val="00E62469"/>
    <w:rsid w:val="00ED5894"/>
    <w:rsid w:val="00F04B57"/>
    <w:rsid w:val="00F2473B"/>
    <w:rsid w:val="00F33E62"/>
    <w:rsid w:val="00F50B52"/>
    <w:rsid w:val="00F9288F"/>
    <w:rsid w:val="00FE70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D061E"/>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3AD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3AD7"/>
    <w:rPr>
      <w:sz w:val="18"/>
      <w:szCs w:val="18"/>
    </w:rPr>
  </w:style>
  <w:style w:type="paragraph" w:styleId="Footer">
    <w:name w:val="footer"/>
    <w:basedOn w:val="Normal"/>
    <w:link w:val="FooterChar"/>
    <w:uiPriority w:val="99"/>
    <w:unhideWhenUsed/>
    <w:rsid w:val="003D3A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3AD7"/>
    <w:rPr>
      <w:sz w:val="18"/>
      <w:szCs w:val="18"/>
    </w:rPr>
  </w:style>
  <w:style w:type="character" w:customStyle="1" w:styleId="Heading1Char">
    <w:name w:val="Heading 1 Char"/>
    <w:basedOn w:val="DefaultParagraphFont"/>
    <w:link w:val="Heading1"/>
    <w:uiPriority w:val="9"/>
    <w:rsid w:val="003D3AD7"/>
    <w:rPr>
      <w:b/>
      <w:bCs/>
      <w:kern w:val="44"/>
      <w:sz w:val="44"/>
      <w:szCs w:val="44"/>
    </w:rPr>
  </w:style>
  <w:style w:type="character" w:customStyle="1" w:styleId="Heading2Char">
    <w:name w:val="Heading 2 Char"/>
    <w:basedOn w:val="DefaultParagraphFont"/>
    <w:link w:val="Heading2"/>
    <w:uiPriority w:val="9"/>
    <w:rsid w:val="003D3AD7"/>
    <w:rPr>
      <w:rFonts w:asciiTheme="majorHAnsi" w:eastAsiaTheme="majorEastAsia" w:hAnsiTheme="majorHAnsi" w:cstheme="majorBidi"/>
      <w:b/>
      <w:bCs/>
      <w:sz w:val="32"/>
      <w:szCs w:val="32"/>
    </w:rPr>
  </w:style>
  <w:style w:type="table" w:styleId="TableGrid">
    <w:name w:val="Table Grid"/>
    <w:basedOn w:val="TableNormal"/>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3AD7"/>
    <w:pPr>
      <w:ind w:firstLineChars="200" w:firstLine="420"/>
    </w:pPr>
  </w:style>
  <w:style w:type="paragraph" w:styleId="Date">
    <w:name w:val="Date"/>
    <w:basedOn w:val="Normal"/>
    <w:next w:val="Normal"/>
    <w:link w:val="DateChar"/>
    <w:uiPriority w:val="99"/>
    <w:semiHidden/>
    <w:unhideWhenUsed/>
    <w:rsid w:val="003C6AC4"/>
    <w:pPr>
      <w:ind w:leftChars="2500" w:left="100"/>
    </w:pPr>
  </w:style>
  <w:style w:type="character" w:customStyle="1" w:styleId="DateChar">
    <w:name w:val="Date Char"/>
    <w:basedOn w:val="DefaultParagraphFont"/>
    <w:link w:val="Date"/>
    <w:uiPriority w:val="99"/>
    <w:semiHidden/>
    <w:rsid w:val="003C6AC4"/>
  </w:style>
  <w:style w:type="paragraph" w:styleId="Caption">
    <w:name w:val="caption"/>
    <w:basedOn w:val="Normal"/>
    <w:next w:val="Normal"/>
    <w:uiPriority w:val="35"/>
    <w:unhideWhenUsed/>
    <w:qFormat/>
    <w:rsid w:val="00DF399E"/>
    <w:rPr>
      <w:rFonts w:asciiTheme="majorHAnsi" w:eastAsia="黑体" w:hAnsiTheme="majorHAnsi" w:cstheme="majorBidi"/>
      <w:sz w:val="20"/>
      <w:szCs w:val="20"/>
    </w:rPr>
  </w:style>
  <w:style w:type="paragraph" w:styleId="TOCHeading">
    <w:name w:val="TOC Heading"/>
    <w:basedOn w:val="Heading1"/>
    <w:next w:val="Normal"/>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F399E"/>
  </w:style>
  <w:style w:type="character" w:styleId="Hyperlink">
    <w:name w:val="Hyperlink"/>
    <w:basedOn w:val="DefaultParagraphFont"/>
    <w:uiPriority w:val="99"/>
    <w:unhideWhenUsed/>
    <w:rsid w:val="00DF39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908F-9F99-E642-BB72-5C7EF657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16</Pages>
  <Words>1044</Words>
  <Characters>5956</Characters>
  <Application>Microsoft Macintosh Word</Application>
  <DocSecurity>0</DocSecurity>
  <Lines>49</Lines>
  <Paragraphs>13</Paragraphs>
  <ScaleCrop>false</ScaleCrop>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陈伟民</cp:lastModifiedBy>
  <cp:revision>30</cp:revision>
  <cp:lastPrinted>2016-03-23T15:31:00Z</cp:lastPrinted>
  <dcterms:created xsi:type="dcterms:W3CDTF">2016-03-23T14:39:00Z</dcterms:created>
  <dcterms:modified xsi:type="dcterms:W3CDTF">2017-03-28T11:10:00Z</dcterms:modified>
</cp:coreProperties>
</file>