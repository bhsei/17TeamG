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5A459" w14:textId="77777777" w:rsidR="00303566" w:rsidRDefault="00260DBA">
      <w:pPr>
        <w:jc w:val="center"/>
        <w:rPr>
          <w:rFonts w:eastAsia="黑体"/>
          <w:sz w:val="32"/>
        </w:rPr>
      </w:pPr>
      <w:r>
        <w:rPr>
          <w:noProof/>
          <w:sz w:val="72"/>
        </w:rPr>
        <w:drawing>
          <wp:inline distT="0" distB="0" distL="0" distR="0" wp14:anchorId="06A5D507" wp14:editId="22EA1854">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buaa.edu.cn/images/buaa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14725" cy="771525"/>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61312" behindDoc="0" locked="0" layoutInCell="1" allowOverlap="1" wp14:anchorId="09B41D7E" wp14:editId="5DDC2F7B">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tqfe7ZAAAACgEAAA8AAAAAAAAAAQAgAAAAIgAAAGRycy9k&#10;b3ducmV2LnhtbFBLAQIUABQAAAAIAIdO4kCZST+jAQIAANcDAAAOAAAAAAAAAAEAIAAAACgBAABk&#10;cnMvZTJvRG9jLnhtbFBLBQYAAAAABgAGAFkBAACbBQAAAAA=&#10;">
                <v:fill on="t" focussize="0,0"/>
                <v:stroke on="f"/>
                <v:imagedata o:title=""/>
                <o:lock v:ext="edit" aspectratio="f"/>
              </v:rect>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6316712D" wp14:editId="6F00AFF9">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126.15pt;margin-top:-78pt;height:70.2pt;width:675pt;z-index:251659264;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A8sETYAAAADgEAAA8AAAAAAAAAAQAgAAAAIgAAAGRycy9k&#10;b3ducmV2LnhtbFBLAQIUABQAAAAIAIdO4kCU9Y3oAgIAANgDAAAOAAAAAAAAAAEAIAAAACcBAABk&#10;cnMvZTJvRG9jLnhtbFBLBQYAAAAABgAGAFkBAACbBQAAAAA=&#10;">
                <v:fill on="t" focussize="0,0"/>
                <v:stroke on="f"/>
                <v:imagedata o:title=""/>
                <o:lock v:ext="edit" aspectratio="f"/>
              </v:rect>
            </w:pict>
          </mc:Fallback>
        </mc:AlternateContent>
      </w:r>
    </w:p>
    <w:p w14:paraId="443EA78C" w14:textId="77777777" w:rsidR="00303566" w:rsidRDefault="00303566">
      <w:pPr>
        <w:jc w:val="center"/>
        <w:rPr>
          <w:rFonts w:eastAsia="黑体"/>
          <w:sz w:val="32"/>
        </w:rPr>
      </w:pPr>
    </w:p>
    <w:p w14:paraId="32AE8F0F" w14:textId="77777777" w:rsidR="00303566" w:rsidRDefault="00260DBA">
      <w:pPr>
        <w:jc w:val="center"/>
        <w:rPr>
          <w:rFonts w:eastAsia="黑体"/>
          <w:b/>
          <w:sz w:val="52"/>
          <w:szCs w:val="52"/>
        </w:rPr>
      </w:pPr>
      <w:r>
        <w:rPr>
          <w:rFonts w:eastAsia="黑体" w:hint="eastAsia"/>
          <w:b/>
          <w:sz w:val="52"/>
          <w:szCs w:val="52"/>
        </w:rPr>
        <w:t>基于</w:t>
      </w:r>
      <w:r>
        <w:rPr>
          <w:rFonts w:eastAsia="黑体" w:hint="eastAsia"/>
          <w:b/>
          <w:sz w:val="52"/>
          <w:szCs w:val="52"/>
        </w:rPr>
        <w:t>Torch</w:t>
      </w:r>
      <w:r>
        <w:rPr>
          <w:rFonts w:eastAsia="黑体" w:hint="eastAsia"/>
          <w:b/>
          <w:sz w:val="52"/>
          <w:szCs w:val="52"/>
        </w:rPr>
        <w:t>平台的神经网络压缩</w:t>
      </w:r>
    </w:p>
    <w:p w14:paraId="6DB30D2F" w14:textId="77777777" w:rsidR="00303566" w:rsidRDefault="00260DBA">
      <w:pPr>
        <w:jc w:val="center"/>
        <w:rPr>
          <w:rFonts w:eastAsia="黑体"/>
          <w:b/>
          <w:sz w:val="52"/>
          <w:szCs w:val="52"/>
        </w:rPr>
      </w:pPr>
      <w:r>
        <w:rPr>
          <w:rFonts w:eastAsia="黑体" w:hint="eastAsia"/>
          <w:b/>
          <w:sz w:val="52"/>
          <w:szCs w:val="52"/>
        </w:rPr>
        <w:t>研究与应用</w:t>
      </w:r>
    </w:p>
    <w:p w14:paraId="090DC302" w14:textId="77777777" w:rsidR="00303566" w:rsidRDefault="00303566">
      <w:pPr>
        <w:jc w:val="center"/>
        <w:rPr>
          <w:rFonts w:eastAsia="黑体"/>
          <w:b/>
          <w:sz w:val="52"/>
          <w:szCs w:val="52"/>
        </w:rPr>
      </w:pPr>
    </w:p>
    <w:p w14:paraId="6FFECBD0" w14:textId="77777777" w:rsidR="00303566" w:rsidRDefault="00260DBA">
      <w:pPr>
        <w:jc w:val="center"/>
        <w:rPr>
          <w:rFonts w:eastAsia="黑体"/>
          <w:b/>
          <w:sz w:val="52"/>
          <w:szCs w:val="52"/>
        </w:rPr>
      </w:pPr>
      <w:r>
        <w:rPr>
          <w:rFonts w:eastAsia="黑体" w:hint="eastAsia"/>
          <w:b/>
          <w:sz w:val="48"/>
          <w:szCs w:val="48"/>
        </w:rPr>
        <w:t>测试需求说明书</w:t>
      </w:r>
    </w:p>
    <w:p w14:paraId="1CDDCB39" w14:textId="77777777" w:rsidR="00303566" w:rsidRDefault="00303566">
      <w:pPr>
        <w:jc w:val="center"/>
        <w:rPr>
          <w:rFonts w:eastAsia="黑体"/>
          <w:sz w:val="32"/>
        </w:rPr>
      </w:pPr>
    </w:p>
    <w:p w14:paraId="03CA097A" w14:textId="77777777" w:rsidR="00303566" w:rsidRDefault="00303566">
      <w:pPr>
        <w:jc w:val="center"/>
      </w:pPr>
    </w:p>
    <w:p w14:paraId="78DA3089" w14:textId="77777777" w:rsidR="00303566" w:rsidRDefault="00303566">
      <w:pPr>
        <w:jc w:val="center"/>
      </w:pPr>
    </w:p>
    <w:p w14:paraId="6584DFD8" w14:textId="77777777" w:rsidR="00303566" w:rsidRDefault="00303566">
      <w:pPr>
        <w:jc w:val="center"/>
      </w:pPr>
    </w:p>
    <w:p w14:paraId="358C46D9" w14:textId="77777777" w:rsidR="00303566" w:rsidRDefault="00303566">
      <w:pPr>
        <w:jc w:val="center"/>
      </w:pPr>
    </w:p>
    <w:p w14:paraId="6186C374" w14:textId="77777777" w:rsidR="00303566" w:rsidRDefault="00303566">
      <w:pPr>
        <w:jc w:val="center"/>
      </w:pPr>
    </w:p>
    <w:p w14:paraId="0A052411" w14:textId="77777777" w:rsidR="00303566" w:rsidRDefault="00303566">
      <w:pPr>
        <w:jc w:val="center"/>
      </w:pPr>
    </w:p>
    <w:p w14:paraId="02455B60" w14:textId="77777777" w:rsidR="00303566" w:rsidRDefault="00303566">
      <w:pPr>
        <w:jc w:val="center"/>
      </w:pPr>
    </w:p>
    <w:p w14:paraId="39CF1205" w14:textId="77777777" w:rsidR="00303566" w:rsidRDefault="00303566">
      <w:pPr>
        <w:jc w:val="center"/>
      </w:pPr>
    </w:p>
    <w:p w14:paraId="57F320BC" w14:textId="77777777" w:rsidR="00303566" w:rsidRDefault="00303566">
      <w:pPr>
        <w:jc w:val="center"/>
      </w:pPr>
    </w:p>
    <w:p w14:paraId="253BB1C0" w14:textId="77777777" w:rsidR="00303566" w:rsidRDefault="00303566">
      <w:pPr>
        <w:jc w:val="center"/>
        <w:rPr>
          <w:rFonts w:eastAsia="黑体"/>
          <w:sz w:val="32"/>
        </w:rPr>
      </w:pPr>
    </w:p>
    <w:p w14:paraId="7E1EEA56" w14:textId="77777777" w:rsidR="00303566" w:rsidRDefault="00303566">
      <w:pPr>
        <w:spacing w:line="240" w:lineRule="auto"/>
        <w:jc w:val="center"/>
        <w:rPr>
          <w:rFonts w:eastAsia="黑体"/>
          <w:sz w:val="28"/>
          <w:szCs w:val="28"/>
        </w:rPr>
      </w:pPr>
    </w:p>
    <w:p w14:paraId="0310F269" w14:textId="77777777" w:rsidR="00303566" w:rsidRDefault="00303566">
      <w:pPr>
        <w:spacing w:line="240" w:lineRule="auto"/>
        <w:jc w:val="center"/>
        <w:rPr>
          <w:rFonts w:eastAsia="黑体"/>
          <w:sz w:val="28"/>
          <w:szCs w:val="28"/>
        </w:rPr>
      </w:pPr>
    </w:p>
    <w:p w14:paraId="3C3061B7" w14:textId="77777777" w:rsidR="00303566" w:rsidRDefault="00260DB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086BE17D" wp14:editId="2DB63FF8">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alt="深色横线" style="position:absolute;left:0pt;margin-left:-126.15pt;margin-top:23.4pt;height:70.2pt;width:639pt;z-index:-251656192;mso-width-relative:page;mso-height-relative:page;" filled="t" stroked="f" coordsize="21600,21600" o:gfxdata="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">
                <v:fill type="tile" on="t" focussize="0,0" recolor="t" r:id="rId11"/>
                <v:stroke on="f"/>
                <v:imagedata o:title=""/>
                <o:lock v:ext="edit" aspectratio="f"/>
              </v:rect>
            </w:pict>
          </mc:Fallback>
        </mc:AlternateContent>
      </w:r>
    </w:p>
    <w:p w14:paraId="27216C78" w14:textId="77777777" w:rsidR="00303566" w:rsidRDefault="00260DBA">
      <w:pPr>
        <w:jc w:val="center"/>
        <w:rPr>
          <w:rFonts w:eastAsia="黑体"/>
          <w:sz w:val="30"/>
          <w:szCs w:val="30"/>
        </w:rPr>
      </w:pPr>
      <w:r>
        <w:rPr>
          <w:rFonts w:eastAsia="黑体" w:hint="eastAsia"/>
          <w:sz w:val="30"/>
          <w:szCs w:val="30"/>
        </w:rPr>
        <w:t>北京航空航天大学</w:t>
      </w:r>
    </w:p>
    <w:p w14:paraId="484B10E8" w14:textId="77777777" w:rsidR="00303566" w:rsidRDefault="00260DBA">
      <w:pPr>
        <w:jc w:val="center"/>
      </w:pPr>
      <w:r>
        <w:rPr>
          <w:rFonts w:eastAsia="黑体" w:hint="eastAsia"/>
          <w:sz w:val="30"/>
          <w:szCs w:val="30"/>
        </w:rPr>
        <w:t>201</w:t>
      </w:r>
      <w:r>
        <w:rPr>
          <w:rFonts w:eastAsia="黑体"/>
          <w:sz w:val="30"/>
          <w:szCs w:val="30"/>
        </w:rPr>
        <w:t>7</w:t>
      </w:r>
      <w:r>
        <w:rPr>
          <w:rFonts w:eastAsia="黑体" w:hint="eastAsia"/>
          <w:sz w:val="30"/>
          <w:szCs w:val="30"/>
        </w:rPr>
        <w:t>-05</w:t>
      </w:r>
    </w:p>
    <w:p w14:paraId="02D481E8" w14:textId="77777777" w:rsidR="00303566" w:rsidRDefault="00260DBA">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611"/>
        <w:gridCol w:w="1588"/>
        <w:gridCol w:w="1418"/>
        <w:gridCol w:w="2943"/>
      </w:tblGrid>
      <w:tr w:rsidR="00303566" w14:paraId="5816101D" w14:textId="77777777">
        <w:trPr>
          <w:jc w:val="center"/>
        </w:trPr>
        <w:tc>
          <w:tcPr>
            <w:tcW w:w="794" w:type="dxa"/>
          </w:tcPr>
          <w:p w14:paraId="2D884ACB" w14:textId="77777777" w:rsidR="00303566" w:rsidRDefault="00260DBA">
            <w:pPr>
              <w:jc w:val="center"/>
              <w:rPr>
                <w:rFonts w:eastAsia="楷体_GB2312"/>
                <w:b/>
                <w:sz w:val="21"/>
                <w:szCs w:val="21"/>
              </w:rPr>
            </w:pPr>
            <w:r>
              <w:rPr>
                <w:rFonts w:eastAsia="楷体_GB2312" w:hint="eastAsia"/>
                <w:b/>
                <w:sz w:val="21"/>
                <w:szCs w:val="21"/>
              </w:rPr>
              <w:t>版本</w:t>
            </w:r>
          </w:p>
        </w:tc>
        <w:tc>
          <w:tcPr>
            <w:tcW w:w="1611" w:type="dxa"/>
          </w:tcPr>
          <w:p w14:paraId="60AA1959" w14:textId="77777777" w:rsidR="00303566" w:rsidRDefault="00260DBA">
            <w:pPr>
              <w:jc w:val="center"/>
              <w:rPr>
                <w:rFonts w:eastAsia="楷体_GB2312"/>
                <w:b/>
                <w:sz w:val="21"/>
                <w:szCs w:val="21"/>
              </w:rPr>
            </w:pPr>
            <w:r>
              <w:rPr>
                <w:rFonts w:eastAsia="楷体_GB2312" w:hint="eastAsia"/>
                <w:b/>
                <w:sz w:val="21"/>
                <w:szCs w:val="21"/>
              </w:rPr>
              <w:t>提交日期</w:t>
            </w:r>
          </w:p>
        </w:tc>
        <w:tc>
          <w:tcPr>
            <w:tcW w:w="1588" w:type="dxa"/>
          </w:tcPr>
          <w:p w14:paraId="789B66BC" w14:textId="77777777" w:rsidR="00303566" w:rsidRDefault="00260DBA">
            <w:pPr>
              <w:jc w:val="center"/>
              <w:rPr>
                <w:rFonts w:eastAsia="楷体_GB2312"/>
                <w:b/>
                <w:sz w:val="21"/>
                <w:szCs w:val="21"/>
              </w:rPr>
            </w:pPr>
            <w:r>
              <w:rPr>
                <w:rFonts w:eastAsia="楷体_GB2312" w:hint="eastAsia"/>
                <w:b/>
                <w:sz w:val="21"/>
                <w:szCs w:val="21"/>
              </w:rPr>
              <w:t>主要编制人</w:t>
            </w:r>
          </w:p>
        </w:tc>
        <w:tc>
          <w:tcPr>
            <w:tcW w:w="1418" w:type="dxa"/>
          </w:tcPr>
          <w:p w14:paraId="7CC140B7" w14:textId="77777777" w:rsidR="00303566" w:rsidRDefault="00260DBA">
            <w:pPr>
              <w:jc w:val="center"/>
              <w:rPr>
                <w:rFonts w:eastAsia="楷体_GB2312"/>
                <w:b/>
                <w:sz w:val="21"/>
                <w:szCs w:val="21"/>
              </w:rPr>
            </w:pPr>
            <w:r>
              <w:rPr>
                <w:rFonts w:eastAsia="楷体_GB2312" w:hint="eastAsia"/>
                <w:b/>
                <w:sz w:val="21"/>
                <w:szCs w:val="21"/>
              </w:rPr>
              <w:t>审核人</w:t>
            </w:r>
          </w:p>
        </w:tc>
        <w:tc>
          <w:tcPr>
            <w:tcW w:w="2943" w:type="dxa"/>
          </w:tcPr>
          <w:p w14:paraId="1CDCA797" w14:textId="77777777" w:rsidR="00303566" w:rsidRDefault="00260DBA">
            <w:pPr>
              <w:jc w:val="center"/>
              <w:rPr>
                <w:rFonts w:eastAsia="楷体_GB2312"/>
                <w:b/>
                <w:sz w:val="21"/>
                <w:szCs w:val="21"/>
              </w:rPr>
            </w:pPr>
            <w:r>
              <w:rPr>
                <w:rFonts w:eastAsia="楷体_GB2312" w:hint="eastAsia"/>
                <w:b/>
                <w:sz w:val="21"/>
                <w:szCs w:val="21"/>
              </w:rPr>
              <w:t>版本说明</w:t>
            </w:r>
          </w:p>
        </w:tc>
      </w:tr>
      <w:tr w:rsidR="00303566" w14:paraId="3ABF2A25" w14:textId="77777777">
        <w:trPr>
          <w:jc w:val="center"/>
        </w:trPr>
        <w:tc>
          <w:tcPr>
            <w:tcW w:w="794" w:type="dxa"/>
          </w:tcPr>
          <w:p w14:paraId="61751494" w14:textId="77777777" w:rsidR="00303566" w:rsidRDefault="00260DBA">
            <w:pPr>
              <w:jc w:val="center"/>
              <w:rPr>
                <w:sz w:val="21"/>
                <w:szCs w:val="21"/>
              </w:rPr>
            </w:pPr>
            <w:r>
              <w:rPr>
                <w:rFonts w:hint="eastAsia"/>
                <w:sz w:val="21"/>
                <w:szCs w:val="21"/>
              </w:rPr>
              <w:t>1.0</w:t>
            </w:r>
          </w:p>
        </w:tc>
        <w:tc>
          <w:tcPr>
            <w:tcW w:w="1611" w:type="dxa"/>
          </w:tcPr>
          <w:p w14:paraId="63A36F1E" w14:textId="77777777" w:rsidR="00303566" w:rsidRDefault="00260DBA">
            <w:pPr>
              <w:jc w:val="center"/>
              <w:rPr>
                <w:sz w:val="21"/>
                <w:szCs w:val="21"/>
              </w:rPr>
            </w:pPr>
            <w:r>
              <w:rPr>
                <w:rFonts w:hint="eastAsia"/>
                <w:sz w:val="21"/>
                <w:szCs w:val="21"/>
              </w:rPr>
              <w:t>2017/5/19</w:t>
            </w:r>
          </w:p>
        </w:tc>
        <w:tc>
          <w:tcPr>
            <w:tcW w:w="1588" w:type="dxa"/>
          </w:tcPr>
          <w:p w14:paraId="0FEACDAF" w14:textId="77777777" w:rsidR="00303566" w:rsidRDefault="00260DBA">
            <w:pPr>
              <w:jc w:val="center"/>
              <w:rPr>
                <w:sz w:val="21"/>
                <w:szCs w:val="21"/>
              </w:rPr>
            </w:pPr>
            <w:r>
              <w:rPr>
                <w:rFonts w:hint="eastAsia"/>
                <w:sz w:val="21"/>
                <w:szCs w:val="21"/>
              </w:rPr>
              <w:t>付强</w:t>
            </w:r>
            <w:r>
              <w:rPr>
                <w:rFonts w:hint="eastAsia"/>
                <w:sz w:val="21"/>
                <w:szCs w:val="21"/>
              </w:rPr>
              <w:t xml:space="preserve"> </w:t>
            </w:r>
            <w:r>
              <w:rPr>
                <w:rFonts w:hint="eastAsia"/>
                <w:sz w:val="21"/>
                <w:szCs w:val="21"/>
              </w:rPr>
              <w:t>陈伟民</w:t>
            </w:r>
            <w:r>
              <w:rPr>
                <w:rFonts w:hint="eastAsia"/>
                <w:sz w:val="21"/>
                <w:szCs w:val="21"/>
              </w:rPr>
              <w:t xml:space="preserve"> </w:t>
            </w:r>
            <w:r>
              <w:rPr>
                <w:rFonts w:hint="eastAsia"/>
                <w:sz w:val="21"/>
                <w:szCs w:val="21"/>
              </w:rPr>
              <w:t>曹进</w:t>
            </w:r>
            <w:r>
              <w:rPr>
                <w:rFonts w:hint="eastAsia"/>
                <w:sz w:val="21"/>
                <w:szCs w:val="21"/>
              </w:rPr>
              <w:t xml:space="preserve"> </w:t>
            </w:r>
            <w:r>
              <w:rPr>
                <w:rFonts w:hint="eastAsia"/>
                <w:sz w:val="21"/>
                <w:szCs w:val="21"/>
              </w:rPr>
              <w:t>李恬霖</w:t>
            </w:r>
          </w:p>
        </w:tc>
        <w:tc>
          <w:tcPr>
            <w:tcW w:w="1418" w:type="dxa"/>
          </w:tcPr>
          <w:p w14:paraId="3DE168BF" w14:textId="77777777" w:rsidR="00303566" w:rsidRDefault="00260DBA">
            <w:pPr>
              <w:jc w:val="center"/>
              <w:rPr>
                <w:sz w:val="21"/>
                <w:szCs w:val="21"/>
              </w:rPr>
            </w:pPr>
            <w:r>
              <w:rPr>
                <w:rFonts w:hint="eastAsia"/>
                <w:sz w:val="21"/>
                <w:szCs w:val="21"/>
              </w:rPr>
              <w:t>付强</w:t>
            </w:r>
            <w:r>
              <w:rPr>
                <w:rFonts w:hint="eastAsia"/>
                <w:sz w:val="21"/>
                <w:szCs w:val="21"/>
              </w:rPr>
              <w:t xml:space="preserve"> </w:t>
            </w:r>
            <w:r>
              <w:rPr>
                <w:rFonts w:hint="eastAsia"/>
                <w:sz w:val="21"/>
                <w:szCs w:val="21"/>
              </w:rPr>
              <w:t>陈伟民</w:t>
            </w:r>
            <w:r>
              <w:rPr>
                <w:rFonts w:hint="eastAsia"/>
                <w:sz w:val="21"/>
                <w:szCs w:val="21"/>
              </w:rPr>
              <w:t xml:space="preserve"> </w:t>
            </w:r>
            <w:r>
              <w:rPr>
                <w:rFonts w:hint="eastAsia"/>
                <w:sz w:val="21"/>
                <w:szCs w:val="21"/>
              </w:rPr>
              <w:t>曹进</w:t>
            </w:r>
            <w:r>
              <w:rPr>
                <w:rFonts w:hint="eastAsia"/>
                <w:sz w:val="21"/>
                <w:szCs w:val="21"/>
              </w:rPr>
              <w:t xml:space="preserve"> </w:t>
            </w:r>
            <w:r>
              <w:rPr>
                <w:rFonts w:hint="eastAsia"/>
                <w:sz w:val="21"/>
                <w:szCs w:val="21"/>
              </w:rPr>
              <w:t>李恬霖</w:t>
            </w:r>
          </w:p>
        </w:tc>
        <w:tc>
          <w:tcPr>
            <w:tcW w:w="2943" w:type="dxa"/>
          </w:tcPr>
          <w:p w14:paraId="0B7C4DBE" w14:textId="77777777" w:rsidR="00303566" w:rsidRDefault="00260DBA">
            <w:pPr>
              <w:jc w:val="center"/>
              <w:rPr>
                <w:sz w:val="21"/>
                <w:szCs w:val="21"/>
              </w:rPr>
            </w:pPr>
            <w:r>
              <w:rPr>
                <w:rFonts w:hint="eastAsia"/>
                <w:sz w:val="21"/>
                <w:szCs w:val="21"/>
              </w:rPr>
              <w:t>该</w:t>
            </w:r>
            <w:r>
              <w:rPr>
                <w:sz w:val="21"/>
                <w:szCs w:val="21"/>
              </w:rPr>
              <w:t>文档的最初版本</w:t>
            </w:r>
          </w:p>
        </w:tc>
      </w:tr>
      <w:tr w:rsidR="00303566" w14:paraId="017C3B53" w14:textId="77777777">
        <w:trPr>
          <w:jc w:val="center"/>
        </w:trPr>
        <w:tc>
          <w:tcPr>
            <w:tcW w:w="794" w:type="dxa"/>
            <w:vAlign w:val="center"/>
          </w:tcPr>
          <w:p w14:paraId="52C0A927" w14:textId="77777777" w:rsidR="00303566" w:rsidRDefault="00260DBA">
            <w:pPr>
              <w:jc w:val="center"/>
              <w:rPr>
                <w:sz w:val="21"/>
                <w:szCs w:val="21"/>
              </w:rPr>
            </w:pPr>
            <w:r>
              <w:rPr>
                <w:rFonts w:hint="eastAsia"/>
                <w:sz w:val="21"/>
                <w:szCs w:val="21"/>
              </w:rPr>
              <w:t>1.1</w:t>
            </w:r>
          </w:p>
        </w:tc>
        <w:tc>
          <w:tcPr>
            <w:tcW w:w="1611" w:type="dxa"/>
            <w:vAlign w:val="center"/>
          </w:tcPr>
          <w:p w14:paraId="44262398" w14:textId="77777777" w:rsidR="00303566" w:rsidRDefault="00260DBA">
            <w:pPr>
              <w:jc w:val="center"/>
              <w:rPr>
                <w:sz w:val="21"/>
                <w:szCs w:val="21"/>
              </w:rPr>
            </w:pPr>
            <w:r>
              <w:rPr>
                <w:rFonts w:hint="eastAsia"/>
                <w:sz w:val="21"/>
                <w:szCs w:val="21"/>
              </w:rPr>
              <w:t>2017/5/22</w:t>
            </w:r>
          </w:p>
        </w:tc>
        <w:tc>
          <w:tcPr>
            <w:tcW w:w="1588" w:type="dxa"/>
            <w:vAlign w:val="center"/>
          </w:tcPr>
          <w:p w14:paraId="063063AD" w14:textId="77777777" w:rsidR="00303566" w:rsidRDefault="00260DBA">
            <w:pPr>
              <w:jc w:val="center"/>
              <w:rPr>
                <w:sz w:val="21"/>
                <w:szCs w:val="21"/>
              </w:rPr>
            </w:pPr>
            <w:r>
              <w:rPr>
                <w:sz w:val="21"/>
                <w:szCs w:val="21"/>
              </w:rPr>
              <w:t>付强</w:t>
            </w:r>
            <w:r>
              <w:rPr>
                <w:rFonts w:hint="eastAsia"/>
                <w:sz w:val="21"/>
                <w:szCs w:val="21"/>
              </w:rPr>
              <w:t xml:space="preserve"> </w:t>
            </w:r>
            <w:r>
              <w:rPr>
                <w:rFonts w:hint="eastAsia"/>
                <w:sz w:val="21"/>
                <w:szCs w:val="21"/>
              </w:rPr>
              <w:t>陈伟民</w:t>
            </w:r>
          </w:p>
        </w:tc>
        <w:tc>
          <w:tcPr>
            <w:tcW w:w="1418" w:type="dxa"/>
            <w:vAlign w:val="center"/>
          </w:tcPr>
          <w:p w14:paraId="096C9514" w14:textId="77777777" w:rsidR="00303566" w:rsidRDefault="00260DBA">
            <w:pPr>
              <w:rPr>
                <w:sz w:val="21"/>
                <w:szCs w:val="21"/>
              </w:rPr>
            </w:pPr>
            <w:r>
              <w:rPr>
                <w:rFonts w:hint="eastAsia"/>
                <w:sz w:val="21"/>
                <w:szCs w:val="21"/>
              </w:rPr>
              <w:t>曹进</w:t>
            </w:r>
            <w:r>
              <w:rPr>
                <w:rFonts w:hint="eastAsia"/>
                <w:sz w:val="21"/>
                <w:szCs w:val="21"/>
              </w:rPr>
              <w:t xml:space="preserve"> </w:t>
            </w:r>
            <w:r>
              <w:rPr>
                <w:rFonts w:hint="eastAsia"/>
                <w:sz w:val="21"/>
                <w:szCs w:val="21"/>
              </w:rPr>
              <w:t>李恬霖</w:t>
            </w:r>
          </w:p>
        </w:tc>
        <w:tc>
          <w:tcPr>
            <w:tcW w:w="2943" w:type="dxa"/>
            <w:vAlign w:val="center"/>
          </w:tcPr>
          <w:p w14:paraId="259FE0B5" w14:textId="77777777" w:rsidR="00303566" w:rsidRDefault="00260DBA">
            <w:pPr>
              <w:jc w:val="center"/>
              <w:rPr>
                <w:sz w:val="21"/>
                <w:szCs w:val="21"/>
              </w:rPr>
            </w:pPr>
            <w:r>
              <w:rPr>
                <w:sz w:val="21"/>
                <w:szCs w:val="21"/>
              </w:rPr>
              <w:t>修改文档格式</w:t>
            </w:r>
            <w:r>
              <w:rPr>
                <w:rFonts w:hint="eastAsia"/>
                <w:sz w:val="21"/>
                <w:szCs w:val="21"/>
              </w:rPr>
              <w:t>，</w:t>
            </w:r>
            <w:r>
              <w:rPr>
                <w:sz w:val="21"/>
                <w:szCs w:val="21"/>
              </w:rPr>
              <w:t>添加</w:t>
            </w:r>
            <w:r>
              <w:rPr>
                <w:rFonts w:hint="eastAsia"/>
                <w:sz w:val="21"/>
                <w:szCs w:val="21"/>
              </w:rPr>
              <w:t>扩展需求、</w:t>
            </w:r>
            <w:r>
              <w:rPr>
                <w:sz w:val="21"/>
                <w:szCs w:val="21"/>
              </w:rPr>
              <w:t>非功能需求部分</w:t>
            </w:r>
          </w:p>
        </w:tc>
      </w:tr>
      <w:tr w:rsidR="00303566" w14:paraId="033F90C1" w14:textId="77777777">
        <w:trPr>
          <w:jc w:val="center"/>
        </w:trPr>
        <w:tc>
          <w:tcPr>
            <w:tcW w:w="794" w:type="dxa"/>
          </w:tcPr>
          <w:p w14:paraId="15FCA224" w14:textId="77777777" w:rsidR="00303566" w:rsidRDefault="00303566">
            <w:pPr>
              <w:rPr>
                <w:sz w:val="21"/>
                <w:szCs w:val="21"/>
              </w:rPr>
            </w:pPr>
          </w:p>
        </w:tc>
        <w:tc>
          <w:tcPr>
            <w:tcW w:w="1611" w:type="dxa"/>
          </w:tcPr>
          <w:p w14:paraId="17E50165" w14:textId="77777777" w:rsidR="00303566" w:rsidRDefault="00303566">
            <w:pPr>
              <w:rPr>
                <w:sz w:val="21"/>
                <w:szCs w:val="21"/>
              </w:rPr>
            </w:pPr>
          </w:p>
        </w:tc>
        <w:tc>
          <w:tcPr>
            <w:tcW w:w="1588" w:type="dxa"/>
          </w:tcPr>
          <w:p w14:paraId="47733527" w14:textId="77777777" w:rsidR="00303566" w:rsidRDefault="00303566">
            <w:pPr>
              <w:rPr>
                <w:sz w:val="21"/>
                <w:szCs w:val="21"/>
              </w:rPr>
            </w:pPr>
          </w:p>
        </w:tc>
        <w:tc>
          <w:tcPr>
            <w:tcW w:w="1418" w:type="dxa"/>
          </w:tcPr>
          <w:p w14:paraId="29CAF6DE" w14:textId="77777777" w:rsidR="00303566" w:rsidRDefault="00303566">
            <w:pPr>
              <w:rPr>
                <w:sz w:val="21"/>
                <w:szCs w:val="21"/>
              </w:rPr>
            </w:pPr>
          </w:p>
        </w:tc>
        <w:tc>
          <w:tcPr>
            <w:tcW w:w="2943" w:type="dxa"/>
          </w:tcPr>
          <w:p w14:paraId="6A6D6EC6" w14:textId="77777777" w:rsidR="00303566" w:rsidRDefault="00303566">
            <w:pPr>
              <w:rPr>
                <w:sz w:val="21"/>
                <w:szCs w:val="21"/>
              </w:rPr>
            </w:pPr>
          </w:p>
        </w:tc>
      </w:tr>
      <w:tr w:rsidR="00303566" w14:paraId="6E2587FB" w14:textId="77777777">
        <w:trPr>
          <w:jc w:val="center"/>
        </w:trPr>
        <w:tc>
          <w:tcPr>
            <w:tcW w:w="794" w:type="dxa"/>
          </w:tcPr>
          <w:p w14:paraId="38A0E207" w14:textId="77777777" w:rsidR="00303566" w:rsidRDefault="00303566">
            <w:pPr>
              <w:rPr>
                <w:sz w:val="21"/>
                <w:szCs w:val="21"/>
              </w:rPr>
            </w:pPr>
          </w:p>
        </w:tc>
        <w:tc>
          <w:tcPr>
            <w:tcW w:w="1611" w:type="dxa"/>
          </w:tcPr>
          <w:p w14:paraId="0F0BFCF1" w14:textId="77777777" w:rsidR="00303566" w:rsidRDefault="00303566">
            <w:pPr>
              <w:rPr>
                <w:sz w:val="21"/>
                <w:szCs w:val="21"/>
              </w:rPr>
            </w:pPr>
          </w:p>
        </w:tc>
        <w:tc>
          <w:tcPr>
            <w:tcW w:w="1588" w:type="dxa"/>
          </w:tcPr>
          <w:p w14:paraId="59F35E39" w14:textId="77777777" w:rsidR="00303566" w:rsidRDefault="00303566">
            <w:pPr>
              <w:rPr>
                <w:sz w:val="21"/>
                <w:szCs w:val="21"/>
              </w:rPr>
            </w:pPr>
          </w:p>
        </w:tc>
        <w:tc>
          <w:tcPr>
            <w:tcW w:w="1418" w:type="dxa"/>
          </w:tcPr>
          <w:p w14:paraId="6872A525" w14:textId="77777777" w:rsidR="00303566" w:rsidRDefault="00303566">
            <w:pPr>
              <w:rPr>
                <w:sz w:val="21"/>
                <w:szCs w:val="21"/>
              </w:rPr>
            </w:pPr>
          </w:p>
        </w:tc>
        <w:tc>
          <w:tcPr>
            <w:tcW w:w="2943" w:type="dxa"/>
          </w:tcPr>
          <w:p w14:paraId="113660A0" w14:textId="77777777" w:rsidR="00303566" w:rsidRDefault="00303566">
            <w:pPr>
              <w:rPr>
                <w:sz w:val="21"/>
                <w:szCs w:val="21"/>
              </w:rPr>
            </w:pPr>
          </w:p>
        </w:tc>
      </w:tr>
      <w:tr w:rsidR="00303566" w14:paraId="31198812" w14:textId="77777777">
        <w:trPr>
          <w:jc w:val="center"/>
        </w:trPr>
        <w:tc>
          <w:tcPr>
            <w:tcW w:w="794" w:type="dxa"/>
          </w:tcPr>
          <w:p w14:paraId="30DE8851" w14:textId="77777777" w:rsidR="00303566" w:rsidRDefault="00303566">
            <w:pPr>
              <w:rPr>
                <w:sz w:val="21"/>
                <w:szCs w:val="21"/>
              </w:rPr>
            </w:pPr>
          </w:p>
        </w:tc>
        <w:tc>
          <w:tcPr>
            <w:tcW w:w="1611" w:type="dxa"/>
          </w:tcPr>
          <w:p w14:paraId="64206710" w14:textId="77777777" w:rsidR="00303566" w:rsidRDefault="00303566">
            <w:pPr>
              <w:rPr>
                <w:sz w:val="21"/>
                <w:szCs w:val="21"/>
              </w:rPr>
            </w:pPr>
          </w:p>
        </w:tc>
        <w:tc>
          <w:tcPr>
            <w:tcW w:w="1588" w:type="dxa"/>
          </w:tcPr>
          <w:p w14:paraId="4A1EB045" w14:textId="77777777" w:rsidR="00303566" w:rsidRDefault="00303566">
            <w:pPr>
              <w:rPr>
                <w:sz w:val="21"/>
                <w:szCs w:val="21"/>
              </w:rPr>
            </w:pPr>
          </w:p>
        </w:tc>
        <w:tc>
          <w:tcPr>
            <w:tcW w:w="1418" w:type="dxa"/>
          </w:tcPr>
          <w:p w14:paraId="165D30A5" w14:textId="77777777" w:rsidR="00303566" w:rsidRDefault="00303566">
            <w:pPr>
              <w:rPr>
                <w:sz w:val="21"/>
                <w:szCs w:val="21"/>
              </w:rPr>
            </w:pPr>
          </w:p>
        </w:tc>
        <w:tc>
          <w:tcPr>
            <w:tcW w:w="2943" w:type="dxa"/>
          </w:tcPr>
          <w:p w14:paraId="101FDACC" w14:textId="77777777" w:rsidR="00303566" w:rsidRDefault="00303566">
            <w:pPr>
              <w:rPr>
                <w:sz w:val="21"/>
                <w:szCs w:val="21"/>
              </w:rPr>
            </w:pPr>
          </w:p>
        </w:tc>
      </w:tr>
      <w:tr w:rsidR="00303566" w14:paraId="173CB807" w14:textId="77777777">
        <w:trPr>
          <w:jc w:val="center"/>
        </w:trPr>
        <w:tc>
          <w:tcPr>
            <w:tcW w:w="794" w:type="dxa"/>
          </w:tcPr>
          <w:p w14:paraId="3B85EAB7" w14:textId="77777777" w:rsidR="00303566" w:rsidRDefault="00303566">
            <w:pPr>
              <w:rPr>
                <w:sz w:val="21"/>
                <w:szCs w:val="21"/>
              </w:rPr>
            </w:pPr>
          </w:p>
        </w:tc>
        <w:tc>
          <w:tcPr>
            <w:tcW w:w="1611" w:type="dxa"/>
          </w:tcPr>
          <w:p w14:paraId="1B8A2F99" w14:textId="77777777" w:rsidR="00303566" w:rsidRDefault="00303566">
            <w:pPr>
              <w:rPr>
                <w:sz w:val="21"/>
                <w:szCs w:val="21"/>
              </w:rPr>
            </w:pPr>
          </w:p>
        </w:tc>
        <w:tc>
          <w:tcPr>
            <w:tcW w:w="1588" w:type="dxa"/>
          </w:tcPr>
          <w:p w14:paraId="1F50AE24" w14:textId="77777777" w:rsidR="00303566" w:rsidRDefault="00303566">
            <w:pPr>
              <w:rPr>
                <w:sz w:val="21"/>
                <w:szCs w:val="21"/>
              </w:rPr>
            </w:pPr>
          </w:p>
        </w:tc>
        <w:tc>
          <w:tcPr>
            <w:tcW w:w="1418" w:type="dxa"/>
          </w:tcPr>
          <w:p w14:paraId="75355F56" w14:textId="77777777" w:rsidR="00303566" w:rsidRDefault="00303566">
            <w:pPr>
              <w:rPr>
                <w:sz w:val="21"/>
                <w:szCs w:val="21"/>
              </w:rPr>
            </w:pPr>
          </w:p>
        </w:tc>
        <w:tc>
          <w:tcPr>
            <w:tcW w:w="2943" w:type="dxa"/>
          </w:tcPr>
          <w:p w14:paraId="1B97524B" w14:textId="77777777" w:rsidR="00303566" w:rsidRDefault="00303566">
            <w:pPr>
              <w:rPr>
                <w:sz w:val="21"/>
                <w:szCs w:val="21"/>
              </w:rPr>
            </w:pPr>
          </w:p>
        </w:tc>
      </w:tr>
      <w:tr w:rsidR="00303566" w14:paraId="67A98EC0" w14:textId="77777777">
        <w:trPr>
          <w:jc w:val="center"/>
        </w:trPr>
        <w:tc>
          <w:tcPr>
            <w:tcW w:w="794" w:type="dxa"/>
          </w:tcPr>
          <w:p w14:paraId="0F6CA18A" w14:textId="77777777" w:rsidR="00303566" w:rsidRDefault="00303566">
            <w:pPr>
              <w:rPr>
                <w:sz w:val="21"/>
                <w:szCs w:val="21"/>
              </w:rPr>
            </w:pPr>
          </w:p>
        </w:tc>
        <w:tc>
          <w:tcPr>
            <w:tcW w:w="1611" w:type="dxa"/>
          </w:tcPr>
          <w:p w14:paraId="557DD910" w14:textId="77777777" w:rsidR="00303566" w:rsidRDefault="00303566">
            <w:pPr>
              <w:rPr>
                <w:sz w:val="21"/>
                <w:szCs w:val="21"/>
              </w:rPr>
            </w:pPr>
          </w:p>
        </w:tc>
        <w:tc>
          <w:tcPr>
            <w:tcW w:w="1588" w:type="dxa"/>
          </w:tcPr>
          <w:p w14:paraId="57FD21EA" w14:textId="77777777" w:rsidR="00303566" w:rsidRDefault="00303566">
            <w:pPr>
              <w:rPr>
                <w:sz w:val="21"/>
                <w:szCs w:val="21"/>
              </w:rPr>
            </w:pPr>
          </w:p>
        </w:tc>
        <w:tc>
          <w:tcPr>
            <w:tcW w:w="1418" w:type="dxa"/>
          </w:tcPr>
          <w:p w14:paraId="250AE573" w14:textId="77777777" w:rsidR="00303566" w:rsidRDefault="00303566">
            <w:pPr>
              <w:rPr>
                <w:sz w:val="21"/>
                <w:szCs w:val="21"/>
              </w:rPr>
            </w:pPr>
          </w:p>
        </w:tc>
        <w:tc>
          <w:tcPr>
            <w:tcW w:w="2943" w:type="dxa"/>
          </w:tcPr>
          <w:p w14:paraId="2E1145A5" w14:textId="77777777" w:rsidR="00303566" w:rsidRDefault="00303566">
            <w:pPr>
              <w:rPr>
                <w:sz w:val="21"/>
                <w:szCs w:val="21"/>
              </w:rPr>
            </w:pPr>
          </w:p>
        </w:tc>
      </w:tr>
    </w:tbl>
    <w:p w14:paraId="6ED64459" w14:textId="77777777" w:rsidR="00303566" w:rsidRDefault="00303566">
      <w:pPr>
        <w:jc w:val="center"/>
        <w:rPr>
          <w:rFonts w:eastAsia="黑体"/>
          <w:sz w:val="28"/>
          <w:szCs w:val="28"/>
        </w:rPr>
      </w:pPr>
    </w:p>
    <w:p w14:paraId="2D08FA0D" w14:textId="77777777" w:rsidR="00303566" w:rsidRDefault="00303566"/>
    <w:p w14:paraId="4C6D97F8" w14:textId="77777777" w:rsidR="00303566" w:rsidRDefault="00303566"/>
    <w:p w14:paraId="236BD75E" w14:textId="77777777" w:rsidR="00303566" w:rsidRDefault="00303566"/>
    <w:p w14:paraId="7B31F58E" w14:textId="77777777" w:rsidR="00303566" w:rsidRDefault="00303566"/>
    <w:p w14:paraId="46A64292" w14:textId="77777777" w:rsidR="00303566" w:rsidRDefault="00303566"/>
    <w:p w14:paraId="7354A9C9" w14:textId="77777777" w:rsidR="00303566" w:rsidRDefault="00303566"/>
    <w:p w14:paraId="1202808E" w14:textId="77777777" w:rsidR="00303566" w:rsidRDefault="00303566"/>
    <w:p w14:paraId="050A76DF" w14:textId="77777777" w:rsidR="00303566" w:rsidRDefault="00303566"/>
    <w:p w14:paraId="7D7EEDB9" w14:textId="77777777" w:rsidR="00303566" w:rsidRDefault="00260DBA">
      <w:pPr>
        <w:widowControl/>
        <w:spacing w:line="240" w:lineRule="auto"/>
        <w:jc w:val="left"/>
      </w:pPr>
      <w:r>
        <w:br w:type="page"/>
      </w:r>
    </w:p>
    <w:p w14:paraId="0972D290" w14:textId="77777777" w:rsidR="00303566" w:rsidRDefault="00260DBA">
      <w:pPr>
        <w:jc w:val="center"/>
        <w:rPr>
          <w:rFonts w:eastAsia="黑体"/>
          <w:sz w:val="36"/>
          <w:szCs w:val="28"/>
        </w:rPr>
      </w:pPr>
      <w:r>
        <w:rPr>
          <w:rFonts w:eastAsia="黑体" w:hint="eastAsia"/>
          <w:sz w:val="36"/>
          <w:szCs w:val="28"/>
        </w:rPr>
        <w:lastRenderedPageBreak/>
        <w:t>目</w:t>
      </w:r>
      <w:r>
        <w:rPr>
          <w:rFonts w:eastAsia="黑体" w:hint="eastAsia"/>
          <w:sz w:val="36"/>
          <w:szCs w:val="28"/>
        </w:rPr>
        <w:t xml:space="preserve">  </w:t>
      </w:r>
      <w:r>
        <w:rPr>
          <w:rFonts w:eastAsia="黑体" w:hint="eastAsia"/>
          <w:sz w:val="36"/>
          <w:szCs w:val="28"/>
        </w:rPr>
        <w:t>录</w:t>
      </w:r>
    </w:p>
    <w:p w14:paraId="150497A3" w14:textId="77777777" w:rsidR="00303566" w:rsidRDefault="00260DBA">
      <w:pPr>
        <w:pStyle w:val="1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483331404" w:history="1">
        <w:r>
          <w:rPr>
            <w:rStyle w:val="a7"/>
          </w:rPr>
          <w:t>1.</w:t>
        </w:r>
        <w:r>
          <w:rPr>
            <w:rFonts w:asciiTheme="minorHAnsi" w:eastAsiaTheme="minorEastAsia" w:hAnsiTheme="minorHAnsi" w:cstheme="minorBidi"/>
            <w:sz w:val="21"/>
            <w:szCs w:val="22"/>
          </w:rPr>
          <w:tab/>
        </w:r>
        <w:r>
          <w:rPr>
            <w:rStyle w:val="a7"/>
          </w:rPr>
          <w:t>引言</w:t>
        </w:r>
        <w:r>
          <w:tab/>
        </w:r>
        <w:r>
          <w:fldChar w:fldCharType="begin"/>
        </w:r>
        <w:r>
          <w:instrText xml:space="preserve"> PAGEREF _Toc483331404 \h </w:instrText>
        </w:r>
        <w:r>
          <w:fldChar w:fldCharType="separate"/>
        </w:r>
        <w:r>
          <w:t>5</w:t>
        </w:r>
        <w:r>
          <w:fldChar w:fldCharType="end"/>
        </w:r>
      </w:hyperlink>
    </w:p>
    <w:p w14:paraId="6C39F9F7" w14:textId="77777777" w:rsidR="00303566" w:rsidRDefault="00260DBA">
      <w:pPr>
        <w:pStyle w:val="20"/>
        <w:ind w:left="480"/>
        <w:rPr>
          <w:rFonts w:asciiTheme="minorHAnsi" w:eastAsiaTheme="minorEastAsia" w:hAnsiTheme="minorHAnsi" w:cstheme="minorBidi"/>
          <w:sz w:val="21"/>
          <w:szCs w:val="22"/>
        </w:rPr>
      </w:pPr>
      <w:hyperlink w:anchor="_Toc483331405" w:history="1">
        <w:r>
          <w:rPr>
            <w:rStyle w:val="a7"/>
          </w:rPr>
          <w:t>1.1</w:t>
        </w:r>
        <w:r>
          <w:rPr>
            <w:rFonts w:asciiTheme="minorHAnsi" w:eastAsiaTheme="minorEastAsia" w:hAnsiTheme="minorHAnsi" w:cstheme="minorBidi"/>
            <w:sz w:val="21"/>
            <w:szCs w:val="22"/>
          </w:rPr>
          <w:tab/>
        </w:r>
        <w:r>
          <w:rPr>
            <w:rStyle w:val="a7"/>
          </w:rPr>
          <w:t>编写目的</w:t>
        </w:r>
        <w:r>
          <w:tab/>
        </w:r>
        <w:r>
          <w:fldChar w:fldCharType="begin"/>
        </w:r>
        <w:r>
          <w:instrText xml:space="preserve"> PAGEREF _Toc483331405 \h </w:instrText>
        </w:r>
        <w:r>
          <w:fldChar w:fldCharType="separate"/>
        </w:r>
        <w:r>
          <w:t>5</w:t>
        </w:r>
        <w:r>
          <w:fldChar w:fldCharType="end"/>
        </w:r>
      </w:hyperlink>
    </w:p>
    <w:p w14:paraId="073769F3" w14:textId="77777777" w:rsidR="00303566" w:rsidRDefault="00260DBA">
      <w:pPr>
        <w:pStyle w:val="20"/>
        <w:ind w:left="480"/>
        <w:rPr>
          <w:rFonts w:asciiTheme="minorHAnsi" w:eastAsiaTheme="minorEastAsia" w:hAnsiTheme="minorHAnsi" w:cstheme="minorBidi"/>
          <w:sz w:val="21"/>
          <w:szCs w:val="22"/>
        </w:rPr>
      </w:pPr>
      <w:hyperlink w:anchor="_Toc483331406" w:history="1">
        <w:r>
          <w:rPr>
            <w:rStyle w:val="a7"/>
          </w:rPr>
          <w:t>1.2</w:t>
        </w:r>
        <w:r>
          <w:rPr>
            <w:rFonts w:asciiTheme="minorHAnsi" w:eastAsiaTheme="minorEastAsia" w:hAnsiTheme="minorHAnsi" w:cstheme="minorBidi"/>
            <w:sz w:val="21"/>
            <w:szCs w:val="22"/>
          </w:rPr>
          <w:tab/>
        </w:r>
        <w:r>
          <w:rPr>
            <w:rStyle w:val="a7"/>
          </w:rPr>
          <w:t>过程分析</w:t>
        </w:r>
        <w:r>
          <w:tab/>
        </w:r>
        <w:r>
          <w:fldChar w:fldCharType="begin"/>
        </w:r>
        <w:r>
          <w:instrText xml:space="preserve"> PAGEREF _Toc483331406 \h </w:instrText>
        </w:r>
        <w:r>
          <w:fldChar w:fldCharType="separate"/>
        </w:r>
        <w:r>
          <w:t>5</w:t>
        </w:r>
        <w:r>
          <w:fldChar w:fldCharType="end"/>
        </w:r>
      </w:hyperlink>
    </w:p>
    <w:p w14:paraId="73E8546F" w14:textId="77777777" w:rsidR="00303566" w:rsidRDefault="00260DBA">
      <w:pPr>
        <w:pStyle w:val="20"/>
        <w:ind w:left="480"/>
        <w:rPr>
          <w:rFonts w:asciiTheme="minorHAnsi" w:eastAsiaTheme="minorEastAsia" w:hAnsiTheme="minorHAnsi" w:cstheme="minorBidi"/>
          <w:sz w:val="21"/>
          <w:szCs w:val="22"/>
        </w:rPr>
      </w:pPr>
      <w:hyperlink w:anchor="_Toc483331407" w:history="1">
        <w:r>
          <w:rPr>
            <w:rStyle w:val="a7"/>
          </w:rPr>
          <w:t>1.3</w:t>
        </w:r>
        <w:r>
          <w:rPr>
            <w:rFonts w:asciiTheme="minorHAnsi" w:eastAsiaTheme="minorEastAsia" w:hAnsiTheme="minorHAnsi" w:cstheme="minorBidi"/>
            <w:sz w:val="21"/>
            <w:szCs w:val="22"/>
          </w:rPr>
          <w:tab/>
        </w:r>
        <w:r>
          <w:rPr>
            <w:rStyle w:val="a7"/>
          </w:rPr>
          <w:t>参考文献</w:t>
        </w:r>
        <w:r>
          <w:tab/>
        </w:r>
        <w:r>
          <w:fldChar w:fldCharType="begin"/>
        </w:r>
        <w:r>
          <w:instrText xml:space="preserve"> PAGEREF _Toc483331407 \h </w:instrText>
        </w:r>
        <w:r>
          <w:fldChar w:fldCharType="separate"/>
        </w:r>
        <w:r>
          <w:t>5</w:t>
        </w:r>
        <w:r>
          <w:fldChar w:fldCharType="end"/>
        </w:r>
      </w:hyperlink>
    </w:p>
    <w:p w14:paraId="32FC1944" w14:textId="77777777" w:rsidR="00303566" w:rsidRDefault="00260DBA">
      <w:pPr>
        <w:pStyle w:val="10"/>
        <w:rPr>
          <w:rFonts w:asciiTheme="minorHAnsi" w:eastAsiaTheme="minorEastAsia" w:hAnsiTheme="minorHAnsi" w:cstheme="minorBidi"/>
          <w:sz w:val="21"/>
          <w:szCs w:val="22"/>
        </w:rPr>
      </w:pPr>
      <w:hyperlink w:anchor="_Toc483331408" w:history="1">
        <w:r>
          <w:rPr>
            <w:rStyle w:val="a7"/>
          </w:rPr>
          <w:t>2.</w:t>
        </w:r>
        <w:r>
          <w:rPr>
            <w:rFonts w:asciiTheme="minorHAnsi" w:eastAsiaTheme="minorEastAsia" w:hAnsiTheme="minorHAnsi" w:cstheme="minorBidi"/>
            <w:sz w:val="21"/>
            <w:szCs w:val="22"/>
          </w:rPr>
          <w:tab/>
        </w:r>
        <w:r>
          <w:rPr>
            <w:rStyle w:val="a7"/>
          </w:rPr>
          <w:t>测试计划</w:t>
        </w:r>
        <w:r>
          <w:tab/>
        </w:r>
        <w:r>
          <w:fldChar w:fldCharType="begin"/>
        </w:r>
        <w:r>
          <w:instrText xml:space="preserve"> PAGEREF _To</w:instrText>
        </w:r>
        <w:r>
          <w:instrText xml:space="preserve">c483331408 \h </w:instrText>
        </w:r>
        <w:r>
          <w:fldChar w:fldCharType="separate"/>
        </w:r>
        <w:r>
          <w:t>6</w:t>
        </w:r>
        <w:r>
          <w:fldChar w:fldCharType="end"/>
        </w:r>
      </w:hyperlink>
    </w:p>
    <w:p w14:paraId="0C6211C2" w14:textId="77777777" w:rsidR="00303566" w:rsidRDefault="00260DBA">
      <w:pPr>
        <w:pStyle w:val="20"/>
        <w:ind w:left="480"/>
        <w:rPr>
          <w:rFonts w:asciiTheme="minorHAnsi" w:eastAsiaTheme="minorEastAsia" w:hAnsiTheme="minorHAnsi" w:cstheme="minorBidi"/>
          <w:sz w:val="21"/>
          <w:szCs w:val="22"/>
        </w:rPr>
      </w:pPr>
      <w:hyperlink w:anchor="_Toc483331409" w:history="1">
        <w:r>
          <w:rPr>
            <w:rStyle w:val="a7"/>
          </w:rPr>
          <w:t>2.1</w:t>
        </w:r>
        <w:r>
          <w:rPr>
            <w:rFonts w:asciiTheme="minorHAnsi" w:eastAsiaTheme="minorEastAsia" w:hAnsiTheme="minorHAnsi" w:cstheme="minorBidi"/>
            <w:sz w:val="21"/>
            <w:szCs w:val="22"/>
          </w:rPr>
          <w:tab/>
        </w:r>
        <w:r>
          <w:rPr>
            <w:rStyle w:val="a7"/>
          </w:rPr>
          <w:t>目标</w:t>
        </w:r>
        <w:r>
          <w:tab/>
        </w:r>
        <w:r>
          <w:fldChar w:fldCharType="begin"/>
        </w:r>
        <w:r>
          <w:instrText xml:space="preserve"> PAGEREF _Toc483331409 \h </w:instrText>
        </w:r>
        <w:r>
          <w:fldChar w:fldCharType="separate"/>
        </w:r>
        <w:r>
          <w:t>6</w:t>
        </w:r>
        <w:r>
          <w:fldChar w:fldCharType="end"/>
        </w:r>
      </w:hyperlink>
    </w:p>
    <w:p w14:paraId="295000F7" w14:textId="77777777" w:rsidR="00303566" w:rsidRDefault="00260DBA">
      <w:pPr>
        <w:pStyle w:val="20"/>
        <w:ind w:left="480"/>
        <w:rPr>
          <w:rFonts w:asciiTheme="minorHAnsi" w:eastAsiaTheme="minorEastAsia" w:hAnsiTheme="minorHAnsi" w:cstheme="minorBidi"/>
          <w:sz w:val="21"/>
          <w:szCs w:val="22"/>
        </w:rPr>
      </w:pPr>
      <w:hyperlink w:anchor="_Toc483331410" w:history="1">
        <w:r>
          <w:rPr>
            <w:rStyle w:val="a7"/>
          </w:rPr>
          <w:t>2.2</w:t>
        </w:r>
        <w:r>
          <w:rPr>
            <w:rFonts w:asciiTheme="minorHAnsi" w:eastAsiaTheme="minorEastAsia" w:hAnsiTheme="minorHAnsi" w:cstheme="minorBidi"/>
            <w:sz w:val="21"/>
            <w:szCs w:val="22"/>
          </w:rPr>
          <w:tab/>
        </w:r>
        <w:r>
          <w:rPr>
            <w:rStyle w:val="a7"/>
          </w:rPr>
          <w:t>测试工具及相关部件简介</w:t>
        </w:r>
        <w:r>
          <w:tab/>
        </w:r>
        <w:r>
          <w:fldChar w:fldCharType="begin"/>
        </w:r>
        <w:r>
          <w:instrText xml:space="preserve"> PAGEREF _Toc483331410 \h </w:instrText>
        </w:r>
        <w:r>
          <w:fldChar w:fldCharType="separate"/>
        </w:r>
        <w:r>
          <w:t>6</w:t>
        </w:r>
        <w:r>
          <w:fldChar w:fldCharType="end"/>
        </w:r>
      </w:hyperlink>
    </w:p>
    <w:p w14:paraId="7D41D420" w14:textId="77777777" w:rsidR="00303566" w:rsidRDefault="00260DBA">
      <w:pPr>
        <w:pStyle w:val="20"/>
        <w:ind w:left="480"/>
        <w:rPr>
          <w:rFonts w:asciiTheme="minorHAnsi" w:eastAsiaTheme="minorEastAsia" w:hAnsiTheme="minorHAnsi" w:cstheme="minorBidi"/>
          <w:sz w:val="21"/>
          <w:szCs w:val="22"/>
        </w:rPr>
      </w:pPr>
      <w:hyperlink w:anchor="_Toc483331411" w:history="1">
        <w:r>
          <w:rPr>
            <w:rStyle w:val="a7"/>
          </w:rPr>
          <w:t>2.2.1Lua</w:t>
        </w:r>
        <w:r>
          <w:tab/>
        </w:r>
        <w:r>
          <w:fldChar w:fldCharType="begin"/>
        </w:r>
        <w:r>
          <w:instrText xml:space="preserve"> PAGEREF _Toc483331411 \h </w:instrText>
        </w:r>
        <w:r>
          <w:fldChar w:fldCharType="separate"/>
        </w:r>
        <w:r>
          <w:t>6</w:t>
        </w:r>
        <w:r>
          <w:fldChar w:fldCharType="end"/>
        </w:r>
      </w:hyperlink>
    </w:p>
    <w:p w14:paraId="6173CC01" w14:textId="77777777" w:rsidR="00303566" w:rsidRDefault="00260DBA">
      <w:pPr>
        <w:pStyle w:val="20"/>
        <w:ind w:left="480"/>
        <w:rPr>
          <w:rFonts w:asciiTheme="minorHAnsi" w:eastAsiaTheme="minorEastAsia" w:hAnsiTheme="minorHAnsi" w:cstheme="minorBidi"/>
          <w:sz w:val="21"/>
          <w:szCs w:val="22"/>
        </w:rPr>
      </w:pPr>
      <w:hyperlink w:anchor="_Toc483331412" w:history="1">
        <w:r>
          <w:rPr>
            <w:rStyle w:val="a7"/>
          </w:rPr>
          <w:t>2.2.2</w:t>
        </w:r>
        <w:r>
          <w:rPr>
            <w:rFonts w:asciiTheme="minorHAnsi" w:eastAsiaTheme="minorEastAsia" w:hAnsiTheme="minorHAnsi" w:cstheme="minorBidi"/>
            <w:sz w:val="21"/>
            <w:szCs w:val="22"/>
          </w:rPr>
          <w:tab/>
        </w:r>
        <w:r>
          <w:rPr>
            <w:rStyle w:val="a7"/>
          </w:rPr>
          <w:t>C</w:t>
        </w:r>
        <w:r>
          <w:rPr>
            <w:rStyle w:val="a7"/>
          </w:rPr>
          <w:t>语言</w:t>
        </w:r>
        <w:r>
          <w:rPr>
            <w:rStyle w:val="a7"/>
          </w:rPr>
          <w:t>………………………………………………………………………</w:t>
        </w:r>
        <w:r>
          <w:fldChar w:fldCharType="begin"/>
        </w:r>
        <w:r>
          <w:instrText xml:space="preserve"> PAGEREF _Toc483331412 \h </w:instrText>
        </w:r>
        <w:r>
          <w:fldChar w:fldCharType="separate"/>
        </w:r>
        <w:r>
          <w:t>7</w:t>
        </w:r>
        <w:r>
          <w:fldChar w:fldCharType="end"/>
        </w:r>
      </w:hyperlink>
    </w:p>
    <w:p w14:paraId="32663049" w14:textId="77777777" w:rsidR="00303566" w:rsidRDefault="00260DBA">
      <w:pPr>
        <w:pStyle w:val="20"/>
        <w:ind w:left="480"/>
        <w:rPr>
          <w:rFonts w:asciiTheme="minorHAnsi" w:eastAsiaTheme="minorEastAsia" w:hAnsiTheme="minorHAnsi" w:cstheme="minorBidi"/>
          <w:sz w:val="21"/>
          <w:szCs w:val="22"/>
        </w:rPr>
      </w:pPr>
      <w:hyperlink w:anchor="_Toc483331413" w:history="1">
        <w:r>
          <w:rPr>
            <w:rStyle w:val="a7"/>
          </w:rPr>
          <w:t>2.3</w:t>
        </w:r>
        <w:r>
          <w:rPr>
            <w:rFonts w:asciiTheme="minorHAnsi" w:eastAsiaTheme="minorEastAsia" w:hAnsiTheme="minorHAnsi" w:cstheme="minorBidi"/>
            <w:sz w:val="21"/>
            <w:szCs w:val="22"/>
          </w:rPr>
          <w:tab/>
        </w:r>
        <w:r>
          <w:rPr>
            <w:rStyle w:val="a7"/>
          </w:rPr>
          <w:t>测试数据</w:t>
        </w:r>
        <w:r>
          <w:tab/>
        </w:r>
        <w:r>
          <w:fldChar w:fldCharType="begin"/>
        </w:r>
        <w:r>
          <w:instrText xml:space="preserve"> PAGEREF _Toc483331413 \h </w:instrText>
        </w:r>
        <w:r>
          <w:fldChar w:fldCharType="separate"/>
        </w:r>
        <w:r>
          <w:t>7</w:t>
        </w:r>
        <w:r>
          <w:fldChar w:fldCharType="end"/>
        </w:r>
      </w:hyperlink>
    </w:p>
    <w:p w14:paraId="155725E8" w14:textId="77777777" w:rsidR="00303566" w:rsidRDefault="00260DBA">
      <w:pPr>
        <w:pStyle w:val="20"/>
        <w:ind w:left="480"/>
        <w:rPr>
          <w:rFonts w:asciiTheme="minorHAnsi" w:eastAsiaTheme="minorEastAsia" w:hAnsiTheme="minorHAnsi" w:cstheme="minorBidi"/>
          <w:sz w:val="21"/>
          <w:szCs w:val="22"/>
        </w:rPr>
      </w:pPr>
      <w:hyperlink w:anchor="_Toc483331414" w:history="1">
        <w:r>
          <w:rPr>
            <w:rStyle w:val="a7"/>
          </w:rPr>
          <w:t>2.4</w:t>
        </w:r>
        <w:r>
          <w:rPr>
            <w:rFonts w:asciiTheme="minorHAnsi" w:eastAsiaTheme="minorEastAsia" w:hAnsiTheme="minorHAnsi" w:cstheme="minorBidi"/>
            <w:sz w:val="21"/>
            <w:szCs w:val="22"/>
          </w:rPr>
          <w:tab/>
        </w:r>
        <w:r>
          <w:rPr>
            <w:rStyle w:val="a7"/>
          </w:rPr>
          <w:t>测试策略</w:t>
        </w:r>
        <w:r>
          <w:tab/>
        </w:r>
        <w:r>
          <w:fldChar w:fldCharType="begin"/>
        </w:r>
        <w:r>
          <w:instrText xml:space="preserve"> PAGEREF _Toc483331414 \h </w:instrText>
        </w:r>
        <w:r>
          <w:fldChar w:fldCharType="separate"/>
        </w:r>
        <w:r>
          <w:t>8</w:t>
        </w:r>
        <w:r>
          <w:fldChar w:fldCharType="end"/>
        </w:r>
      </w:hyperlink>
    </w:p>
    <w:p w14:paraId="4B55F066" w14:textId="77777777" w:rsidR="00303566" w:rsidRDefault="00260DBA">
      <w:pPr>
        <w:pStyle w:val="20"/>
        <w:ind w:left="480"/>
        <w:rPr>
          <w:rFonts w:asciiTheme="minorHAnsi" w:eastAsiaTheme="minorEastAsia" w:hAnsiTheme="minorHAnsi" w:cstheme="minorBidi"/>
          <w:sz w:val="21"/>
          <w:szCs w:val="22"/>
        </w:rPr>
      </w:pPr>
      <w:hyperlink w:anchor="_Toc483331415" w:history="1">
        <w:r>
          <w:rPr>
            <w:rStyle w:val="a7"/>
          </w:rPr>
          <w:t>2.5</w:t>
        </w:r>
        <w:r>
          <w:rPr>
            <w:rFonts w:asciiTheme="minorHAnsi" w:eastAsiaTheme="minorEastAsia" w:hAnsiTheme="minorHAnsi" w:cstheme="minorBidi"/>
            <w:sz w:val="21"/>
            <w:szCs w:val="22"/>
          </w:rPr>
          <w:tab/>
        </w:r>
        <w:r>
          <w:rPr>
            <w:rStyle w:val="a7"/>
          </w:rPr>
          <w:t>测试通过准则</w:t>
        </w:r>
        <w:r>
          <w:tab/>
        </w:r>
        <w:r>
          <w:fldChar w:fldCharType="begin"/>
        </w:r>
        <w:r>
          <w:instrText xml:space="preserve"> PAGEREF _Toc483331415 \h </w:instrText>
        </w:r>
        <w:r>
          <w:fldChar w:fldCharType="separate"/>
        </w:r>
        <w:r>
          <w:t>8</w:t>
        </w:r>
        <w:r>
          <w:fldChar w:fldCharType="end"/>
        </w:r>
      </w:hyperlink>
    </w:p>
    <w:p w14:paraId="3AF45EF5" w14:textId="77777777" w:rsidR="00303566" w:rsidRDefault="00260DBA">
      <w:pPr>
        <w:pStyle w:val="10"/>
        <w:rPr>
          <w:rFonts w:asciiTheme="minorHAnsi" w:eastAsiaTheme="minorEastAsia" w:hAnsiTheme="minorHAnsi" w:cstheme="minorBidi"/>
          <w:sz w:val="21"/>
          <w:szCs w:val="22"/>
        </w:rPr>
      </w:pPr>
      <w:hyperlink w:anchor="_Toc483331416" w:history="1">
        <w:r>
          <w:rPr>
            <w:rStyle w:val="a7"/>
          </w:rPr>
          <w:t>3.</w:t>
        </w:r>
        <w:r>
          <w:rPr>
            <w:rFonts w:asciiTheme="minorHAnsi" w:eastAsiaTheme="minorEastAsia" w:hAnsiTheme="minorHAnsi" w:cstheme="minorBidi"/>
            <w:sz w:val="21"/>
            <w:szCs w:val="22"/>
          </w:rPr>
          <w:tab/>
        </w:r>
        <w:r>
          <w:rPr>
            <w:rStyle w:val="a7"/>
          </w:rPr>
          <w:t>安装测试</w:t>
        </w:r>
        <w:r>
          <w:tab/>
        </w:r>
        <w:r>
          <w:fldChar w:fldCharType="begin"/>
        </w:r>
        <w:r>
          <w:instrText xml:space="preserve"> PAGEREF _</w:instrText>
        </w:r>
        <w:r>
          <w:instrText xml:space="preserve">Toc483331416 \h </w:instrText>
        </w:r>
        <w:r>
          <w:fldChar w:fldCharType="separate"/>
        </w:r>
        <w:r>
          <w:t>8</w:t>
        </w:r>
        <w:r>
          <w:fldChar w:fldCharType="end"/>
        </w:r>
      </w:hyperlink>
    </w:p>
    <w:p w14:paraId="4BEBB80B" w14:textId="77777777" w:rsidR="00303566" w:rsidRDefault="00260DBA">
      <w:pPr>
        <w:pStyle w:val="20"/>
        <w:ind w:left="480"/>
        <w:rPr>
          <w:rFonts w:asciiTheme="minorHAnsi" w:eastAsiaTheme="minorEastAsia" w:hAnsiTheme="minorHAnsi" w:cstheme="minorBidi"/>
          <w:sz w:val="21"/>
          <w:szCs w:val="22"/>
        </w:rPr>
      </w:pPr>
      <w:hyperlink w:anchor="_Toc483331417" w:history="1">
        <w:r>
          <w:rPr>
            <w:rStyle w:val="a7"/>
          </w:rPr>
          <w:t>3.1</w:t>
        </w:r>
        <w:r>
          <w:rPr>
            <w:rFonts w:asciiTheme="minorHAnsi" w:eastAsiaTheme="minorEastAsia" w:hAnsiTheme="minorHAnsi" w:cstheme="minorBidi"/>
            <w:sz w:val="21"/>
            <w:szCs w:val="22"/>
          </w:rPr>
          <w:tab/>
        </w:r>
        <w:r>
          <w:rPr>
            <w:rStyle w:val="a7"/>
          </w:rPr>
          <w:t>概述</w:t>
        </w:r>
        <w:r>
          <w:tab/>
        </w:r>
        <w:r>
          <w:fldChar w:fldCharType="begin"/>
        </w:r>
        <w:r>
          <w:instrText xml:space="preserve"> PAGEREF _Toc483331417 \h </w:instrText>
        </w:r>
        <w:r>
          <w:fldChar w:fldCharType="separate"/>
        </w:r>
        <w:r>
          <w:t>8</w:t>
        </w:r>
        <w:r>
          <w:fldChar w:fldCharType="end"/>
        </w:r>
      </w:hyperlink>
    </w:p>
    <w:p w14:paraId="2D004C13" w14:textId="77777777" w:rsidR="00303566" w:rsidRDefault="00260DBA">
      <w:pPr>
        <w:pStyle w:val="20"/>
        <w:ind w:left="480"/>
        <w:rPr>
          <w:rFonts w:asciiTheme="minorHAnsi" w:eastAsiaTheme="minorEastAsia" w:hAnsiTheme="minorHAnsi" w:cstheme="minorBidi"/>
          <w:sz w:val="21"/>
          <w:szCs w:val="22"/>
        </w:rPr>
      </w:pPr>
      <w:hyperlink w:anchor="_Toc483331418" w:history="1">
        <w:r>
          <w:rPr>
            <w:rStyle w:val="a7"/>
          </w:rPr>
          <w:t>3.</w:t>
        </w:r>
        <w:r>
          <w:rPr>
            <w:rStyle w:val="a7"/>
          </w:rPr>
          <w:t>2</w:t>
        </w:r>
        <w:r>
          <w:rPr>
            <w:rFonts w:asciiTheme="minorHAnsi" w:eastAsiaTheme="minorEastAsia" w:hAnsiTheme="minorHAnsi" w:cstheme="minorBidi"/>
            <w:sz w:val="21"/>
            <w:szCs w:val="22"/>
          </w:rPr>
          <w:tab/>
        </w:r>
        <w:r>
          <w:rPr>
            <w:rStyle w:val="a7"/>
          </w:rPr>
          <w:t>测试用例</w:t>
        </w:r>
        <w:r>
          <w:tab/>
        </w:r>
        <w:r>
          <w:fldChar w:fldCharType="begin"/>
        </w:r>
        <w:r>
          <w:instrText xml:space="preserve"> PAGEREF _Toc483331418 \h </w:instrText>
        </w:r>
        <w:r>
          <w:fldChar w:fldCharType="separate"/>
        </w:r>
        <w:r>
          <w:t>9</w:t>
        </w:r>
        <w:r>
          <w:fldChar w:fldCharType="end"/>
        </w:r>
      </w:hyperlink>
    </w:p>
    <w:p w14:paraId="7F7332B7" w14:textId="77777777" w:rsidR="00303566" w:rsidRDefault="00260DBA">
      <w:pPr>
        <w:pStyle w:val="10"/>
        <w:rPr>
          <w:rFonts w:asciiTheme="minorHAnsi" w:eastAsiaTheme="minorEastAsia" w:hAnsiTheme="minorHAnsi" w:cstheme="minorBidi"/>
          <w:sz w:val="21"/>
          <w:szCs w:val="22"/>
        </w:rPr>
      </w:pPr>
      <w:hyperlink w:anchor="_Toc483331419" w:history="1">
        <w:r>
          <w:rPr>
            <w:rStyle w:val="a7"/>
          </w:rPr>
          <w:t>4.</w:t>
        </w:r>
        <w:r>
          <w:rPr>
            <w:rFonts w:asciiTheme="minorHAnsi" w:eastAsiaTheme="minorEastAsia" w:hAnsiTheme="minorHAnsi" w:cstheme="minorBidi"/>
            <w:sz w:val="21"/>
            <w:szCs w:val="22"/>
          </w:rPr>
          <w:tab/>
        </w:r>
        <w:r>
          <w:rPr>
            <w:rStyle w:val="a7"/>
          </w:rPr>
          <w:t>功能测试</w:t>
        </w:r>
        <w:r>
          <w:tab/>
        </w:r>
        <w:r>
          <w:fldChar w:fldCharType="begin"/>
        </w:r>
        <w:r>
          <w:instrText xml:space="preserve"> PAGEREF _Toc483331419 \h </w:instrText>
        </w:r>
        <w:r>
          <w:fldChar w:fldCharType="separate"/>
        </w:r>
        <w:r>
          <w:t>10</w:t>
        </w:r>
        <w:r>
          <w:fldChar w:fldCharType="end"/>
        </w:r>
      </w:hyperlink>
    </w:p>
    <w:p w14:paraId="016D9111" w14:textId="77777777" w:rsidR="00303566" w:rsidRDefault="00260DBA">
      <w:pPr>
        <w:pStyle w:val="20"/>
        <w:ind w:left="480"/>
        <w:rPr>
          <w:rFonts w:asciiTheme="minorHAnsi" w:eastAsiaTheme="minorEastAsia" w:hAnsiTheme="minorHAnsi" w:cstheme="minorBidi"/>
          <w:sz w:val="21"/>
          <w:szCs w:val="22"/>
        </w:rPr>
      </w:pPr>
      <w:hyperlink w:anchor="_Toc483331420" w:history="1">
        <w:r>
          <w:rPr>
            <w:rStyle w:val="a7"/>
          </w:rPr>
          <w:t>4.1</w:t>
        </w:r>
        <w:r>
          <w:rPr>
            <w:rFonts w:asciiTheme="minorHAnsi" w:eastAsiaTheme="minorEastAsia" w:hAnsiTheme="minorHAnsi" w:cstheme="minorBidi"/>
            <w:sz w:val="21"/>
            <w:szCs w:val="22"/>
          </w:rPr>
          <w:tab/>
        </w:r>
        <w:r>
          <w:rPr>
            <w:rStyle w:val="a7"/>
          </w:rPr>
          <w:t>概述</w:t>
        </w:r>
        <w:r>
          <w:tab/>
        </w:r>
        <w:r>
          <w:fldChar w:fldCharType="begin"/>
        </w:r>
        <w:r>
          <w:instrText xml:space="preserve"> PAGEREF _Toc483331420 \h </w:instrText>
        </w:r>
        <w:r>
          <w:fldChar w:fldCharType="separate"/>
        </w:r>
        <w:r>
          <w:t>10</w:t>
        </w:r>
        <w:r>
          <w:fldChar w:fldCharType="end"/>
        </w:r>
      </w:hyperlink>
    </w:p>
    <w:p w14:paraId="6362F2F2" w14:textId="77777777" w:rsidR="00303566" w:rsidRDefault="00260DBA">
      <w:pPr>
        <w:pStyle w:val="20"/>
        <w:ind w:left="480"/>
        <w:rPr>
          <w:rFonts w:asciiTheme="minorHAnsi" w:eastAsiaTheme="minorEastAsia" w:hAnsiTheme="minorHAnsi" w:cstheme="minorBidi"/>
          <w:sz w:val="21"/>
          <w:szCs w:val="22"/>
        </w:rPr>
      </w:pPr>
      <w:hyperlink w:anchor="_Toc483331421" w:history="1">
        <w:r>
          <w:rPr>
            <w:rStyle w:val="a7"/>
          </w:rPr>
          <w:t>4.2</w:t>
        </w:r>
        <w:r>
          <w:rPr>
            <w:rFonts w:asciiTheme="minorHAnsi" w:eastAsiaTheme="minorEastAsia" w:hAnsiTheme="minorHAnsi" w:cstheme="minorBidi"/>
            <w:sz w:val="21"/>
            <w:szCs w:val="22"/>
          </w:rPr>
          <w:tab/>
        </w:r>
        <w:r>
          <w:rPr>
            <w:rStyle w:val="a7"/>
          </w:rPr>
          <w:t>导入工具包</w:t>
        </w:r>
        <w:r>
          <w:tab/>
        </w:r>
        <w:r>
          <w:fldChar w:fldCharType="begin"/>
        </w:r>
        <w:r>
          <w:instrText xml:space="preserve"> PAGEREF _Toc483331421 \h </w:instrText>
        </w:r>
        <w:r>
          <w:fldChar w:fldCharType="separate"/>
        </w:r>
        <w:r>
          <w:t>11</w:t>
        </w:r>
        <w:r>
          <w:fldChar w:fldCharType="end"/>
        </w:r>
      </w:hyperlink>
    </w:p>
    <w:p w14:paraId="660F097A" w14:textId="77777777" w:rsidR="00303566" w:rsidRDefault="00260DBA">
      <w:pPr>
        <w:pStyle w:val="20"/>
        <w:ind w:left="480"/>
        <w:rPr>
          <w:rFonts w:asciiTheme="minorHAnsi" w:eastAsiaTheme="minorEastAsia" w:hAnsiTheme="minorHAnsi" w:cstheme="minorBidi"/>
          <w:sz w:val="21"/>
          <w:szCs w:val="22"/>
        </w:rPr>
      </w:pPr>
      <w:hyperlink w:anchor="_Toc483331422" w:history="1">
        <w:r>
          <w:rPr>
            <w:rStyle w:val="a7"/>
          </w:rPr>
          <w:t>4.3</w:t>
        </w:r>
        <w:r>
          <w:rPr>
            <w:rFonts w:asciiTheme="minorHAnsi" w:eastAsiaTheme="minorEastAsia" w:hAnsiTheme="minorHAnsi" w:cstheme="minorBidi"/>
            <w:sz w:val="21"/>
            <w:szCs w:val="22"/>
          </w:rPr>
          <w:tab/>
        </w:r>
        <w:r>
          <w:rPr>
            <w:rStyle w:val="a7"/>
          </w:rPr>
          <w:t>文件数据读取</w:t>
        </w:r>
        <w:r>
          <w:tab/>
        </w:r>
        <w:r>
          <w:fldChar w:fldCharType="begin"/>
        </w:r>
        <w:r>
          <w:instrText xml:space="preserve"> PAGEREF _Toc483331422 \h </w:instrText>
        </w:r>
        <w:r>
          <w:fldChar w:fldCharType="separate"/>
        </w:r>
        <w:r>
          <w:t>11</w:t>
        </w:r>
        <w:r>
          <w:fldChar w:fldCharType="end"/>
        </w:r>
      </w:hyperlink>
    </w:p>
    <w:p w14:paraId="69EB7146" w14:textId="77777777" w:rsidR="00303566" w:rsidRDefault="00260DBA">
      <w:pPr>
        <w:pStyle w:val="20"/>
        <w:ind w:left="480"/>
        <w:rPr>
          <w:rFonts w:asciiTheme="minorHAnsi" w:eastAsiaTheme="minorEastAsia" w:hAnsiTheme="minorHAnsi" w:cstheme="minorBidi"/>
          <w:sz w:val="21"/>
          <w:szCs w:val="22"/>
        </w:rPr>
      </w:pPr>
      <w:hyperlink w:anchor="_Toc483331423" w:history="1">
        <w:r>
          <w:rPr>
            <w:rStyle w:val="a7"/>
          </w:rPr>
          <w:t>4.4</w:t>
        </w:r>
        <w:r>
          <w:rPr>
            <w:rFonts w:asciiTheme="minorHAnsi" w:eastAsiaTheme="minorEastAsia" w:hAnsiTheme="minorHAnsi" w:cstheme="minorBidi"/>
            <w:sz w:val="21"/>
            <w:szCs w:val="22"/>
          </w:rPr>
          <w:tab/>
        </w:r>
        <w:r>
          <w:rPr>
            <w:rStyle w:val="a7"/>
          </w:rPr>
          <w:t>搭建</w:t>
        </w:r>
        <w:r>
          <w:rPr>
            <w:rStyle w:val="a7"/>
          </w:rPr>
          <w:t>MLP</w:t>
        </w:r>
        <w:r>
          <w:rPr>
            <w:rStyle w:val="a7"/>
          </w:rPr>
          <w:t>神经网络</w:t>
        </w:r>
        <w:r>
          <w:tab/>
        </w:r>
        <w:r>
          <w:fldChar w:fldCharType="begin"/>
        </w:r>
        <w:r>
          <w:instrText xml:space="preserve"> PAG</w:instrText>
        </w:r>
        <w:r>
          <w:instrText xml:space="preserve">EREF _Toc483331423 \h </w:instrText>
        </w:r>
        <w:r>
          <w:fldChar w:fldCharType="separate"/>
        </w:r>
        <w:r>
          <w:t>12</w:t>
        </w:r>
        <w:r>
          <w:fldChar w:fldCharType="end"/>
        </w:r>
      </w:hyperlink>
    </w:p>
    <w:p w14:paraId="0865701C" w14:textId="77777777" w:rsidR="00303566" w:rsidRDefault="00260DBA">
      <w:pPr>
        <w:pStyle w:val="20"/>
        <w:ind w:left="480"/>
        <w:rPr>
          <w:rFonts w:asciiTheme="minorHAnsi" w:eastAsiaTheme="minorEastAsia" w:hAnsiTheme="minorHAnsi" w:cstheme="minorBidi"/>
          <w:sz w:val="21"/>
          <w:szCs w:val="22"/>
        </w:rPr>
      </w:pPr>
      <w:hyperlink w:anchor="_Toc483331424" w:history="1">
        <w:r>
          <w:rPr>
            <w:rStyle w:val="a7"/>
          </w:rPr>
          <w:t>4.5</w:t>
        </w:r>
        <w:r>
          <w:rPr>
            <w:rFonts w:asciiTheme="minorHAnsi" w:eastAsiaTheme="minorEastAsia" w:hAnsiTheme="minorHAnsi" w:cstheme="minorBidi"/>
            <w:sz w:val="21"/>
            <w:szCs w:val="22"/>
          </w:rPr>
          <w:tab/>
        </w:r>
        <w:r>
          <w:rPr>
            <w:rStyle w:val="a7"/>
          </w:rPr>
          <w:t>搭建卷积神经网络</w:t>
        </w:r>
        <w:r>
          <w:tab/>
        </w:r>
        <w:r>
          <w:fldChar w:fldCharType="begin"/>
        </w:r>
        <w:r>
          <w:instrText xml:space="preserve"> PAGEREF _Toc483331424 \h </w:instrText>
        </w:r>
        <w:r>
          <w:fldChar w:fldCharType="separate"/>
        </w:r>
        <w:r>
          <w:t>13</w:t>
        </w:r>
        <w:r>
          <w:fldChar w:fldCharType="end"/>
        </w:r>
      </w:hyperlink>
    </w:p>
    <w:p w14:paraId="368AA84E" w14:textId="77777777" w:rsidR="00303566" w:rsidRDefault="00260DBA">
      <w:pPr>
        <w:pStyle w:val="20"/>
        <w:ind w:left="480"/>
        <w:rPr>
          <w:rFonts w:asciiTheme="minorHAnsi" w:eastAsiaTheme="minorEastAsia" w:hAnsiTheme="minorHAnsi" w:cstheme="minorBidi"/>
          <w:sz w:val="21"/>
          <w:szCs w:val="22"/>
        </w:rPr>
      </w:pPr>
      <w:hyperlink w:anchor="_Toc483331425" w:history="1">
        <w:r>
          <w:rPr>
            <w:rStyle w:val="a7"/>
          </w:rPr>
          <w:t>4.6</w:t>
        </w:r>
        <w:r>
          <w:rPr>
            <w:rFonts w:asciiTheme="minorHAnsi" w:eastAsiaTheme="minorEastAsia" w:hAnsiTheme="minorHAnsi" w:cstheme="minorBidi"/>
            <w:sz w:val="21"/>
            <w:szCs w:val="22"/>
          </w:rPr>
          <w:tab/>
        </w:r>
        <w:r>
          <w:rPr>
            <w:rStyle w:val="a7"/>
          </w:rPr>
          <w:t>训练神经网络模型</w:t>
        </w:r>
        <w:r>
          <w:tab/>
        </w:r>
        <w:r>
          <w:fldChar w:fldCharType="begin"/>
        </w:r>
        <w:r>
          <w:instrText xml:space="preserve"> PAGEREF _Toc483331425 \h </w:instrText>
        </w:r>
        <w:r>
          <w:fldChar w:fldCharType="separate"/>
        </w:r>
        <w:r>
          <w:t>14</w:t>
        </w:r>
        <w:r>
          <w:fldChar w:fldCharType="end"/>
        </w:r>
      </w:hyperlink>
    </w:p>
    <w:p w14:paraId="006792C7" w14:textId="77777777" w:rsidR="00303566" w:rsidRDefault="00260DBA">
      <w:pPr>
        <w:pStyle w:val="20"/>
        <w:ind w:left="480"/>
        <w:rPr>
          <w:rFonts w:asciiTheme="minorHAnsi" w:eastAsiaTheme="minorEastAsia" w:hAnsiTheme="minorHAnsi" w:cstheme="minorBidi"/>
          <w:sz w:val="21"/>
          <w:szCs w:val="22"/>
        </w:rPr>
      </w:pPr>
      <w:hyperlink w:anchor="_Toc483331426" w:history="1">
        <w:r>
          <w:rPr>
            <w:rStyle w:val="a7"/>
          </w:rPr>
          <w:t>4.7</w:t>
        </w:r>
        <w:r>
          <w:rPr>
            <w:rFonts w:asciiTheme="minorHAnsi" w:eastAsiaTheme="minorEastAsia" w:hAnsiTheme="minorHAnsi" w:cstheme="minorBidi"/>
            <w:sz w:val="21"/>
            <w:szCs w:val="22"/>
          </w:rPr>
          <w:tab/>
        </w:r>
        <w:r>
          <w:rPr>
            <w:rStyle w:val="a7"/>
          </w:rPr>
          <w:t>测试神经网络模型</w:t>
        </w:r>
        <w:r>
          <w:tab/>
        </w:r>
        <w:r>
          <w:fldChar w:fldCharType="begin"/>
        </w:r>
        <w:r>
          <w:instrText xml:space="preserve"> PAGEREF _Toc483331426 \h </w:instrText>
        </w:r>
        <w:r>
          <w:fldChar w:fldCharType="separate"/>
        </w:r>
        <w:r>
          <w:t>15</w:t>
        </w:r>
        <w:r>
          <w:fldChar w:fldCharType="end"/>
        </w:r>
      </w:hyperlink>
    </w:p>
    <w:p w14:paraId="207698FD" w14:textId="77777777" w:rsidR="00303566" w:rsidRDefault="00260DBA">
      <w:pPr>
        <w:pStyle w:val="10"/>
        <w:rPr>
          <w:rFonts w:asciiTheme="minorHAnsi" w:eastAsiaTheme="minorEastAsia" w:hAnsiTheme="minorHAnsi" w:cstheme="minorBidi"/>
          <w:sz w:val="21"/>
          <w:szCs w:val="22"/>
        </w:rPr>
      </w:pPr>
      <w:hyperlink w:anchor="_Toc483331427" w:history="1">
        <w:r>
          <w:rPr>
            <w:rStyle w:val="a7"/>
          </w:rPr>
          <w:t>5.</w:t>
        </w:r>
        <w:r>
          <w:rPr>
            <w:rFonts w:asciiTheme="minorHAnsi" w:eastAsiaTheme="minorEastAsia" w:hAnsiTheme="minorHAnsi" w:cstheme="minorBidi"/>
            <w:sz w:val="21"/>
            <w:szCs w:val="22"/>
          </w:rPr>
          <w:tab/>
        </w:r>
        <w:r>
          <w:rPr>
            <w:rStyle w:val="a7"/>
          </w:rPr>
          <w:t>扩展功能测试</w:t>
        </w:r>
        <w:r>
          <w:tab/>
        </w:r>
        <w:r>
          <w:fldChar w:fldCharType="begin"/>
        </w:r>
        <w:r>
          <w:instrText xml:space="preserve"> PAGEREF _Toc483331427 \h </w:instrText>
        </w:r>
        <w:r>
          <w:fldChar w:fldCharType="separate"/>
        </w:r>
        <w:r>
          <w:t>15</w:t>
        </w:r>
        <w:r>
          <w:fldChar w:fldCharType="end"/>
        </w:r>
      </w:hyperlink>
    </w:p>
    <w:p w14:paraId="00D7DA56" w14:textId="77777777" w:rsidR="00303566" w:rsidRDefault="00260DBA">
      <w:pPr>
        <w:pStyle w:val="20"/>
        <w:ind w:left="480"/>
        <w:rPr>
          <w:rFonts w:asciiTheme="minorHAnsi" w:eastAsiaTheme="minorEastAsia" w:hAnsiTheme="minorHAnsi" w:cstheme="minorBidi"/>
          <w:sz w:val="21"/>
          <w:szCs w:val="22"/>
        </w:rPr>
      </w:pPr>
      <w:hyperlink w:anchor="_Toc483331428" w:history="1">
        <w:r>
          <w:rPr>
            <w:rStyle w:val="a7"/>
          </w:rPr>
          <w:t>5.1</w:t>
        </w:r>
        <w:r>
          <w:rPr>
            <w:rFonts w:asciiTheme="minorHAnsi" w:eastAsiaTheme="minorEastAsia" w:hAnsiTheme="minorHAnsi" w:cstheme="minorBidi"/>
            <w:sz w:val="21"/>
            <w:szCs w:val="22"/>
          </w:rPr>
          <w:tab/>
        </w:r>
        <w:r>
          <w:rPr>
            <w:rStyle w:val="a7"/>
          </w:rPr>
          <w:t>压缩</w:t>
        </w:r>
        <w:r>
          <w:rPr>
            <w:rStyle w:val="a7"/>
          </w:rPr>
          <w:t>MLP</w:t>
        </w:r>
        <w:r>
          <w:rPr>
            <w:rStyle w:val="a7"/>
          </w:rPr>
          <w:t>网络测试</w:t>
        </w:r>
        <w:r>
          <w:tab/>
        </w:r>
        <w:r>
          <w:fldChar w:fldCharType="begin"/>
        </w:r>
        <w:r>
          <w:instrText xml:space="preserve"> PAGEREF _Toc483331428 \h </w:instrText>
        </w:r>
        <w:r>
          <w:fldChar w:fldCharType="separate"/>
        </w:r>
        <w:r>
          <w:t>15</w:t>
        </w:r>
        <w:r>
          <w:fldChar w:fldCharType="end"/>
        </w:r>
      </w:hyperlink>
    </w:p>
    <w:p w14:paraId="73DFCE7C" w14:textId="77777777" w:rsidR="00303566" w:rsidRDefault="00260DBA">
      <w:pPr>
        <w:pStyle w:val="20"/>
        <w:ind w:left="480"/>
        <w:rPr>
          <w:rFonts w:asciiTheme="minorHAnsi" w:eastAsiaTheme="minorEastAsia" w:hAnsiTheme="minorHAnsi" w:cstheme="minorBidi"/>
          <w:sz w:val="21"/>
          <w:szCs w:val="22"/>
        </w:rPr>
      </w:pPr>
      <w:hyperlink w:anchor="_Toc483331429" w:history="1">
        <w:r>
          <w:rPr>
            <w:rStyle w:val="a7"/>
          </w:rPr>
          <w:t>5.2</w:t>
        </w:r>
        <w:r>
          <w:rPr>
            <w:rFonts w:asciiTheme="minorHAnsi" w:eastAsiaTheme="minorEastAsia" w:hAnsiTheme="minorHAnsi" w:cstheme="minorBidi"/>
            <w:sz w:val="21"/>
            <w:szCs w:val="22"/>
          </w:rPr>
          <w:tab/>
        </w:r>
        <w:r>
          <w:rPr>
            <w:rStyle w:val="a7"/>
          </w:rPr>
          <w:t>压缩卷积网络测试</w:t>
        </w:r>
        <w:r>
          <w:tab/>
        </w:r>
        <w:r>
          <w:fldChar w:fldCharType="begin"/>
        </w:r>
        <w:r>
          <w:instrText xml:space="preserve"> PAGEREF _Toc483331429 \h </w:instrText>
        </w:r>
        <w:r>
          <w:fldChar w:fldCharType="separate"/>
        </w:r>
        <w:r>
          <w:t>16</w:t>
        </w:r>
        <w:r>
          <w:fldChar w:fldCharType="end"/>
        </w:r>
      </w:hyperlink>
    </w:p>
    <w:p w14:paraId="6C01628E" w14:textId="77777777" w:rsidR="00303566" w:rsidRDefault="00260DBA">
      <w:pPr>
        <w:pStyle w:val="10"/>
        <w:rPr>
          <w:rFonts w:asciiTheme="minorHAnsi" w:eastAsiaTheme="minorEastAsia" w:hAnsiTheme="minorHAnsi" w:cstheme="minorBidi"/>
          <w:sz w:val="21"/>
          <w:szCs w:val="22"/>
        </w:rPr>
      </w:pPr>
      <w:hyperlink w:anchor="_Toc483331430" w:history="1">
        <w:r>
          <w:rPr>
            <w:rStyle w:val="a7"/>
          </w:rPr>
          <w:t>6.</w:t>
        </w:r>
        <w:r>
          <w:rPr>
            <w:rFonts w:asciiTheme="minorHAnsi" w:eastAsiaTheme="minorEastAsia" w:hAnsiTheme="minorHAnsi" w:cstheme="minorBidi"/>
            <w:sz w:val="21"/>
            <w:szCs w:val="22"/>
          </w:rPr>
          <w:tab/>
        </w:r>
        <w:r>
          <w:rPr>
            <w:rStyle w:val="a7"/>
          </w:rPr>
          <w:t>非功能测试</w:t>
        </w:r>
        <w:r>
          <w:tab/>
        </w:r>
        <w:r>
          <w:fldChar w:fldCharType="begin"/>
        </w:r>
        <w:r>
          <w:instrText xml:space="preserve"> PAGERE</w:instrText>
        </w:r>
        <w:r>
          <w:instrText xml:space="preserve">F _Toc483331430 \h </w:instrText>
        </w:r>
        <w:r>
          <w:fldChar w:fldCharType="separate"/>
        </w:r>
        <w:r>
          <w:t>17</w:t>
        </w:r>
        <w:r>
          <w:fldChar w:fldCharType="end"/>
        </w:r>
      </w:hyperlink>
    </w:p>
    <w:p w14:paraId="0C2EE28B" w14:textId="77777777" w:rsidR="00303566" w:rsidRDefault="00260DBA">
      <w:pPr>
        <w:pStyle w:val="20"/>
        <w:ind w:left="480"/>
        <w:rPr>
          <w:rFonts w:asciiTheme="minorHAnsi" w:eastAsiaTheme="minorEastAsia" w:hAnsiTheme="minorHAnsi" w:cstheme="minorBidi"/>
          <w:sz w:val="21"/>
          <w:szCs w:val="22"/>
        </w:rPr>
      </w:pPr>
      <w:hyperlink w:anchor="_Toc483331431" w:history="1">
        <w:r>
          <w:rPr>
            <w:rStyle w:val="a7"/>
          </w:rPr>
          <w:t>6.1</w:t>
        </w:r>
        <w:r>
          <w:rPr>
            <w:rFonts w:asciiTheme="minorHAnsi" w:eastAsiaTheme="minorEastAsia" w:hAnsiTheme="minorHAnsi" w:cstheme="minorBidi"/>
            <w:sz w:val="21"/>
            <w:szCs w:val="22"/>
          </w:rPr>
          <w:tab/>
        </w:r>
        <w:r>
          <w:rPr>
            <w:rStyle w:val="a7"/>
          </w:rPr>
          <w:t>高效性</w:t>
        </w:r>
        <w:r>
          <w:tab/>
        </w:r>
        <w:r>
          <w:fldChar w:fldCharType="begin"/>
        </w:r>
        <w:r>
          <w:instrText xml:space="preserve"> PAGEREF _Toc483331431 \h </w:instrText>
        </w:r>
        <w:r>
          <w:fldChar w:fldCharType="separate"/>
        </w:r>
        <w:r>
          <w:t>17</w:t>
        </w:r>
        <w:r>
          <w:fldChar w:fldCharType="end"/>
        </w:r>
      </w:hyperlink>
    </w:p>
    <w:p w14:paraId="7DB592D5" w14:textId="77777777" w:rsidR="00303566" w:rsidRDefault="00260DBA">
      <w:pPr>
        <w:pStyle w:val="20"/>
        <w:tabs>
          <w:tab w:val="left" w:pos="1260"/>
        </w:tabs>
        <w:ind w:left="480"/>
        <w:rPr>
          <w:rFonts w:asciiTheme="minorHAnsi" w:eastAsiaTheme="minorEastAsia" w:hAnsiTheme="minorHAnsi" w:cstheme="minorBidi"/>
          <w:sz w:val="21"/>
          <w:szCs w:val="22"/>
        </w:rPr>
      </w:pPr>
      <w:hyperlink w:anchor="_Toc483331432" w:history="1">
        <w:r>
          <w:rPr>
            <w:rStyle w:val="a7"/>
          </w:rPr>
          <w:t>6.1.1</w:t>
        </w:r>
        <w:r>
          <w:rPr>
            <w:rFonts w:asciiTheme="minorHAnsi" w:eastAsiaTheme="minorEastAsia" w:hAnsiTheme="minorHAnsi" w:cstheme="minorBidi"/>
            <w:sz w:val="21"/>
            <w:szCs w:val="22"/>
          </w:rPr>
          <w:tab/>
        </w:r>
        <w:r>
          <w:rPr>
            <w:rStyle w:val="a7"/>
          </w:rPr>
          <w:t>测试策略描述</w:t>
        </w:r>
        <w:r>
          <w:tab/>
        </w:r>
        <w:r>
          <w:fldChar w:fldCharType="begin"/>
        </w:r>
        <w:r>
          <w:instrText xml:space="preserve"> PAGEREF _Toc483331432 \h </w:instrText>
        </w:r>
        <w:r>
          <w:fldChar w:fldCharType="separate"/>
        </w:r>
        <w:r>
          <w:t>17</w:t>
        </w:r>
        <w:r>
          <w:fldChar w:fldCharType="end"/>
        </w:r>
      </w:hyperlink>
    </w:p>
    <w:p w14:paraId="39CEF941" w14:textId="77777777" w:rsidR="00303566" w:rsidRDefault="00260DBA">
      <w:pPr>
        <w:pStyle w:val="20"/>
        <w:tabs>
          <w:tab w:val="left" w:pos="1260"/>
        </w:tabs>
        <w:ind w:left="480"/>
        <w:rPr>
          <w:rFonts w:asciiTheme="minorHAnsi" w:eastAsiaTheme="minorEastAsia" w:hAnsiTheme="minorHAnsi" w:cstheme="minorBidi"/>
          <w:sz w:val="21"/>
          <w:szCs w:val="22"/>
        </w:rPr>
      </w:pPr>
      <w:hyperlink w:anchor="_Toc483331433" w:history="1">
        <w:r>
          <w:rPr>
            <w:rStyle w:val="a7"/>
          </w:rPr>
          <w:t>6.1.2</w:t>
        </w:r>
        <w:r>
          <w:rPr>
            <w:rFonts w:asciiTheme="minorHAnsi" w:eastAsiaTheme="minorEastAsia" w:hAnsiTheme="minorHAnsi" w:cstheme="minorBidi"/>
            <w:sz w:val="21"/>
            <w:szCs w:val="22"/>
          </w:rPr>
          <w:tab/>
        </w:r>
        <w:r>
          <w:rPr>
            <w:rStyle w:val="a7"/>
          </w:rPr>
          <w:t>测试用例描述</w:t>
        </w:r>
        <w:r>
          <w:tab/>
        </w:r>
        <w:r>
          <w:fldChar w:fldCharType="begin"/>
        </w:r>
        <w:r>
          <w:instrText xml:space="preserve"> PAGEREF _Toc483331433 \h </w:instrText>
        </w:r>
        <w:r>
          <w:fldChar w:fldCharType="separate"/>
        </w:r>
        <w:r>
          <w:t>17</w:t>
        </w:r>
        <w:r>
          <w:fldChar w:fldCharType="end"/>
        </w:r>
      </w:hyperlink>
    </w:p>
    <w:p w14:paraId="543D0076" w14:textId="77777777" w:rsidR="00303566" w:rsidRDefault="00260DBA">
      <w:pPr>
        <w:pStyle w:val="20"/>
        <w:ind w:left="480"/>
        <w:rPr>
          <w:rFonts w:asciiTheme="minorHAnsi" w:eastAsiaTheme="minorEastAsia" w:hAnsiTheme="minorHAnsi" w:cstheme="minorBidi"/>
          <w:sz w:val="21"/>
          <w:szCs w:val="22"/>
        </w:rPr>
      </w:pPr>
      <w:hyperlink w:anchor="_Toc483331434" w:history="1">
        <w:r>
          <w:rPr>
            <w:rStyle w:val="a7"/>
          </w:rPr>
          <w:t>6.2</w:t>
        </w:r>
        <w:r>
          <w:rPr>
            <w:rFonts w:asciiTheme="minorHAnsi" w:eastAsiaTheme="minorEastAsia" w:hAnsiTheme="minorHAnsi" w:cstheme="minorBidi"/>
            <w:sz w:val="21"/>
            <w:szCs w:val="22"/>
          </w:rPr>
          <w:tab/>
        </w:r>
        <w:r>
          <w:rPr>
            <w:rStyle w:val="a7"/>
          </w:rPr>
          <w:t>用户友好性</w:t>
        </w:r>
        <w:r>
          <w:tab/>
        </w:r>
        <w:r>
          <w:fldChar w:fldCharType="begin"/>
        </w:r>
        <w:r>
          <w:instrText xml:space="preserve"> PAGEREF _Toc483331434 \h </w:instrText>
        </w:r>
        <w:r>
          <w:fldChar w:fldCharType="separate"/>
        </w:r>
        <w:r>
          <w:t>18</w:t>
        </w:r>
        <w:r>
          <w:fldChar w:fldCharType="end"/>
        </w:r>
      </w:hyperlink>
    </w:p>
    <w:p w14:paraId="4347A481" w14:textId="77777777" w:rsidR="00303566" w:rsidRDefault="00260DBA">
      <w:pPr>
        <w:pStyle w:val="20"/>
        <w:tabs>
          <w:tab w:val="left" w:pos="1260"/>
        </w:tabs>
        <w:ind w:left="480"/>
        <w:rPr>
          <w:rFonts w:asciiTheme="minorHAnsi" w:eastAsiaTheme="minorEastAsia" w:hAnsiTheme="minorHAnsi" w:cstheme="minorBidi"/>
          <w:sz w:val="21"/>
          <w:szCs w:val="22"/>
        </w:rPr>
      </w:pPr>
      <w:hyperlink w:anchor="_Toc483331435" w:history="1">
        <w:r>
          <w:rPr>
            <w:rStyle w:val="a7"/>
          </w:rPr>
          <w:t>6.2.1</w:t>
        </w:r>
        <w:r>
          <w:rPr>
            <w:rFonts w:asciiTheme="minorHAnsi" w:eastAsiaTheme="minorEastAsia" w:hAnsiTheme="minorHAnsi" w:cstheme="minorBidi"/>
            <w:sz w:val="21"/>
            <w:szCs w:val="22"/>
          </w:rPr>
          <w:tab/>
        </w:r>
        <w:r>
          <w:rPr>
            <w:rStyle w:val="a7"/>
          </w:rPr>
          <w:t>测试策略描述</w:t>
        </w:r>
        <w:r>
          <w:tab/>
        </w:r>
        <w:r>
          <w:fldChar w:fldCharType="begin"/>
        </w:r>
        <w:r>
          <w:instrText xml:space="preserve"> PAGEREF _Toc483331435 \h </w:instrText>
        </w:r>
        <w:r>
          <w:fldChar w:fldCharType="separate"/>
        </w:r>
        <w:r>
          <w:t>18</w:t>
        </w:r>
        <w:r>
          <w:fldChar w:fldCharType="end"/>
        </w:r>
      </w:hyperlink>
    </w:p>
    <w:p w14:paraId="2E7EC972" w14:textId="77777777" w:rsidR="00303566" w:rsidRDefault="00260DBA">
      <w:pPr>
        <w:pStyle w:val="20"/>
        <w:tabs>
          <w:tab w:val="left" w:pos="1260"/>
        </w:tabs>
        <w:ind w:left="480"/>
        <w:rPr>
          <w:rFonts w:asciiTheme="minorHAnsi" w:eastAsiaTheme="minorEastAsia" w:hAnsiTheme="minorHAnsi" w:cstheme="minorBidi"/>
          <w:sz w:val="21"/>
          <w:szCs w:val="22"/>
        </w:rPr>
      </w:pPr>
      <w:hyperlink w:anchor="_Toc483331436" w:history="1">
        <w:r>
          <w:rPr>
            <w:rStyle w:val="a7"/>
          </w:rPr>
          <w:t>6.2.2</w:t>
        </w:r>
        <w:r>
          <w:rPr>
            <w:rFonts w:asciiTheme="minorHAnsi" w:eastAsiaTheme="minorEastAsia" w:hAnsiTheme="minorHAnsi" w:cstheme="minorBidi"/>
            <w:sz w:val="21"/>
            <w:szCs w:val="22"/>
          </w:rPr>
          <w:tab/>
        </w:r>
        <w:r>
          <w:rPr>
            <w:rStyle w:val="a7"/>
          </w:rPr>
          <w:t>测试用例描述</w:t>
        </w:r>
        <w:r>
          <w:tab/>
        </w:r>
        <w:r>
          <w:fldChar w:fldCharType="begin"/>
        </w:r>
        <w:r>
          <w:instrText xml:space="preserve"> PAGEREF _Toc483331436 \h </w:instrText>
        </w:r>
        <w:r>
          <w:fldChar w:fldCharType="separate"/>
        </w:r>
        <w:r>
          <w:t>18</w:t>
        </w:r>
        <w:r>
          <w:fldChar w:fldCharType="end"/>
        </w:r>
      </w:hyperlink>
    </w:p>
    <w:p w14:paraId="5102F96C" w14:textId="77777777" w:rsidR="00303566" w:rsidRDefault="00260DBA">
      <w:pPr>
        <w:pStyle w:val="20"/>
        <w:ind w:left="480"/>
        <w:rPr>
          <w:rFonts w:asciiTheme="minorHAnsi" w:eastAsiaTheme="minorEastAsia" w:hAnsiTheme="minorHAnsi" w:cstheme="minorBidi"/>
          <w:sz w:val="21"/>
          <w:szCs w:val="22"/>
        </w:rPr>
      </w:pPr>
      <w:hyperlink w:anchor="_Toc483331437" w:history="1">
        <w:r>
          <w:rPr>
            <w:rStyle w:val="a7"/>
          </w:rPr>
          <w:t>6.3</w:t>
        </w:r>
        <w:r>
          <w:rPr>
            <w:rFonts w:asciiTheme="minorHAnsi" w:eastAsiaTheme="minorEastAsia" w:hAnsiTheme="minorHAnsi" w:cstheme="minorBidi"/>
            <w:sz w:val="21"/>
            <w:szCs w:val="22"/>
          </w:rPr>
          <w:tab/>
        </w:r>
        <w:r>
          <w:rPr>
            <w:rStyle w:val="a7"/>
          </w:rPr>
          <w:t>可修改性</w:t>
        </w:r>
        <w:r>
          <w:tab/>
        </w:r>
        <w:r>
          <w:fldChar w:fldCharType="begin"/>
        </w:r>
        <w:r>
          <w:instrText xml:space="preserve"> PAGERE</w:instrText>
        </w:r>
        <w:r>
          <w:instrText xml:space="preserve">F _Toc483331437 \h </w:instrText>
        </w:r>
        <w:r>
          <w:fldChar w:fldCharType="separate"/>
        </w:r>
        <w:r>
          <w:t>19</w:t>
        </w:r>
        <w:r>
          <w:fldChar w:fldCharType="end"/>
        </w:r>
      </w:hyperlink>
    </w:p>
    <w:p w14:paraId="7A278A5C" w14:textId="77777777" w:rsidR="00303566" w:rsidRDefault="00260DBA">
      <w:pPr>
        <w:pStyle w:val="20"/>
        <w:tabs>
          <w:tab w:val="left" w:pos="1260"/>
        </w:tabs>
        <w:ind w:left="480"/>
        <w:rPr>
          <w:rFonts w:asciiTheme="minorHAnsi" w:eastAsiaTheme="minorEastAsia" w:hAnsiTheme="minorHAnsi" w:cstheme="minorBidi"/>
          <w:sz w:val="21"/>
          <w:szCs w:val="22"/>
        </w:rPr>
      </w:pPr>
      <w:hyperlink w:anchor="_Toc483331438" w:history="1">
        <w:r>
          <w:rPr>
            <w:rStyle w:val="a7"/>
          </w:rPr>
          <w:t>6.3.1</w:t>
        </w:r>
        <w:r>
          <w:rPr>
            <w:rFonts w:asciiTheme="minorHAnsi" w:eastAsiaTheme="minorEastAsia" w:hAnsiTheme="minorHAnsi" w:cstheme="minorBidi"/>
            <w:sz w:val="21"/>
            <w:szCs w:val="22"/>
          </w:rPr>
          <w:tab/>
        </w:r>
        <w:r>
          <w:rPr>
            <w:rStyle w:val="a7"/>
          </w:rPr>
          <w:t>测试策略描述</w:t>
        </w:r>
        <w:r>
          <w:tab/>
        </w:r>
        <w:r>
          <w:fldChar w:fldCharType="begin"/>
        </w:r>
        <w:r>
          <w:instrText xml:space="preserve"> PAGEREF _Toc483331438 \h </w:instrText>
        </w:r>
        <w:r>
          <w:fldChar w:fldCharType="separate"/>
        </w:r>
        <w:r>
          <w:t>19</w:t>
        </w:r>
        <w:r>
          <w:fldChar w:fldCharType="end"/>
        </w:r>
      </w:hyperlink>
    </w:p>
    <w:p w14:paraId="59F3DB5D" w14:textId="77777777" w:rsidR="00303566" w:rsidRDefault="00260DBA">
      <w:pPr>
        <w:pStyle w:val="20"/>
        <w:tabs>
          <w:tab w:val="left" w:pos="1260"/>
        </w:tabs>
        <w:ind w:left="480"/>
        <w:rPr>
          <w:rFonts w:asciiTheme="minorHAnsi" w:eastAsiaTheme="minorEastAsia" w:hAnsiTheme="minorHAnsi" w:cstheme="minorBidi"/>
          <w:sz w:val="21"/>
          <w:szCs w:val="22"/>
        </w:rPr>
      </w:pPr>
      <w:hyperlink w:anchor="_Toc483331439" w:history="1">
        <w:r>
          <w:rPr>
            <w:rStyle w:val="a7"/>
          </w:rPr>
          <w:t>6.3.2</w:t>
        </w:r>
        <w:r>
          <w:rPr>
            <w:rFonts w:asciiTheme="minorHAnsi" w:eastAsiaTheme="minorEastAsia" w:hAnsiTheme="minorHAnsi" w:cstheme="minorBidi"/>
            <w:sz w:val="21"/>
            <w:szCs w:val="22"/>
          </w:rPr>
          <w:tab/>
        </w:r>
        <w:r>
          <w:rPr>
            <w:rStyle w:val="a7"/>
          </w:rPr>
          <w:t>测试用例描述</w:t>
        </w:r>
        <w:r>
          <w:tab/>
        </w:r>
        <w:r>
          <w:fldChar w:fldCharType="begin"/>
        </w:r>
        <w:r>
          <w:instrText xml:space="preserve"> PAGEREF _Toc483331439 \h </w:instrText>
        </w:r>
        <w:r>
          <w:fldChar w:fldCharType="separate"/>
        </w:r>
        <w:r>
          <w:t>19</w:t>
        </w:r>
        <w:r>
          <w:fldChar w:fldCharType="end"/>
        </w:r>
      </w:hyperlink>
    </w:p>
    <w:p w14:paraId="7B336702" w14:textId="77777777" w:rsidR="00303566" w:rsidRDefault="00260DBA">
      <w:pPr>
        <w:pStyle w:val="20"/>
        <w:ind w:left="480"/>
        <w:rPr>
          <w:rFonts w:asciiTheme="minorHAnsi" w:eastAsiaTheme="minorEastAsia" w:hAnsiTheme="minorHAnsi" w:cstheme="minorBidi"/>
          <w:sz w:val="21"/>
          <w:szCs w:val="22"/>
        </w:rPr>
      </w:pPr>
      <w:hyperlink w:anchor="_Toc483331440" w:history="1">
        <w:r>
          <w:rPr>
            <w:rStyle w:val="a7"/>
          </w:rPr>
          <w:t>6.4</w:t>
        </w:r>
        <w:r>
          <w:rPr>
            <w:rFonts w:asciiTheme="minorHAnsi" w:eastAsiaTheme="minorEastAsia" w:hAnsiTheme="minorHAnsi" w:cstheme="minorBidi"/>
            <w:sz w:val="21"/>
            <w:szCs w:val="22"/>
          </w:rPr>
          <w:tab/>
        </w:r>
        <w:r>
          <w:rPr>
            <w:rStyle w:val="a7"/>
          </w:rPr>
          <w:t>鲁棒性</w:t>
        </w:r>
        <w:r>
          <w:tab/>
        </w:r>
        <w:r>
          <w:fldChar w:fldCharType="begin"/>
        </w:r>
        <w:r>
          <w:instrText xml:space="preserve"> PAGEREF _Toc483331440 \h </w:instrText>
        </w:r>
        <w:r>
          <w:fldChar w:fldCharType="separate"/>
        </w:r>
        <w:r>
          <w:t>20</w:t>
        </w:r>
        <w:r>
          <w:fldChar w:fldCharType="end"/>
        </w:r>
      </w:hyperlink>
    </w:p>
    <w:p w14:paraId="7E03AAF6" w14:textId="77777777" w:rsidR="00303566" w:rsidRDefault="00260DBA">
      <w:pPr>
        <w:pStyle w:val="20"/>
        <w:tabs>
          <w:tab w:val="left" w:pos="1260"/>
        </w:tabs>
        <w:ind w:left="480"/>
        <w:rPr>
          <w:rFonts w:asciiTheme="minorHAnsi" w:eastAsiaTheme="minorEastAsia" w:hAnsiTheme="minorHAnsi" w:cstheme="minorBidi"/>
          <w:sz w:val="21"/>
          <w:szCs w:val="22"/>
        </w:rPr>
      </w:pPr>
      <w:hyperlink w:anchor="_Toc483331441" w:history="1">
        <w:r>
          <w:rPr>
            <w:rStyle w:val="a7"/>
          </w:rPr>
          <w:t>6.4.1</w:t>
        </w:r>
        <w:r>
          <w:rPr>
            <w:rFonts w:asciiTheme="minorHAnsi" w:eastAsiaTheme="minorEastAsia" w:hAnsiTheme="minorHAnsi" w:cstheme="minorBidi"/>
            <w:sz w:val="21"/>
            <w:szCs w:val="22"/>
          </w:rPr>
          <w:tab/>
        </w:r>
        <w:r>
          <w:rPr>
            <w:rStyle w:val="a7"/>
          </w:rPr>
          <w:t>测试策略描述</w:t>
        </w:r>
        <w:r>
          <w:tab/>
        </w:r>
        <w:r>
          <w:fldChar w:fldCharType="begin"/>
        </w:r>
        <w:r>
          <w:instrText xml:space="preserve"> PAGEREF _Toc483331441 \h </w:instrText>
        </w:r>
        <w:r>
          <w:fldChar w:fldCharType="separate"/>
        </w:r>
        <w:r>
          <w:t>20</w:t>
        </w:r>
        <w:r>
          <w:fldChar w:fldCharType="end"/>
        </w:r>
      </w:hyperlink>
    </w:p>
    <w:p w14:paraId="6DC2ADA7" w14:textId="77777777" w:rsidR="00303566" w:rsidRDefault="00260DBA">
      <w:pPr>
        <w:pStyle w:val="20"/>
        <w:tabs>
          <w:tab w:val="left" w:pos="1260"/>
        </w:tabs>
        <w:ind w:left="480"/>
        <w:rPr>
          <w:rFonts w:asciiTheme="minorHAnsi" w:eastAsiaTheme="minorEastAsia" w:hAnsiTheme="minorHAnsi" w:cstheme="minorBidi"/>
          <w:sz w:val="21"/>
          <w:szCs w:val="22"/>
        </w:rPr>
      </w:pPr>
      <w:hyperlink w:anchor="_Toc483331442" w:history="1">
        <w:r>
          <w:rPr>
            <w:rStyle w:val="a7"/>
          </w:rPr>
          <w:t>6.4.2</w:t>
        </w:r>
        <w:r>
          <w:rPr>
            <w:rFonts w:asciiTheme="minorHAnsi" w:eastAsiaTheme="minorEastAsia" w:hAnsiTheme="minorHAnsi" w:cstheme="minorBidi"/>
            <w:sz w:val="21"/>
            <w:szCs w:val="22"/>
          </w:rPr>
          <w:tab/>
        </w:r>
        <w:r>
          <w:rPr>
            <w:rStyle w:val="a7"/>
          </w:rPr>
          <w:t>测试用例描述</w:t>
        </w:r>
        <w:r>
          <w:tab/>
        </w:r>
        <w:r>
          <w:fldChar w:fldCharType="begin"/>
        </w:r>
        <w:r>
          <w:instrText xml:space="preserve"> PAGEREF _Toc483331442 \h </w:instrText>
        </w:r>
        <w:r>
          <w:fldChar w:fldCharType="separate"/>
        </w:r>
        <w:r>
          <w:t>20</w:t>
        </w:r>
        <w:r>
          <w:fldChar w:fldCharType="end"/>
        </w:r>
      </w:hyperlink>
    </w:p>
    <w:p w14:paraId="608CDD79" w14:textId="77777777" w:rsidR="00303566" w:rsidRDefault="00260DBA">
      <w:pPr>
        <w:pStyle w:val="10"/>
        <w:rPr>
          <w:rFonts w:asciiTheme="minorHAnsi" w:eastAsiaTheme="minorEastAsia" w:hAnsiTheme="minorHAnsi" w:cstheme="minorBidi"/>
          <w:sz w:val="21"/>
          <w:szCs w:val="22"/>
        </w:rPr>
      </w:pPr>
      <w:hyperlink w:anchor="_Toc483331443" w:history="1">
        <w:r>
          <w:rPr>
            <w:rStyle w:val="a7"/>
          </w:rPr>
          <w:t>7.</w:t>
        </w:r>
        <w:r>
          <w:rPr>
            <w:rFonts w:asciiTheme="minorHAnsi" w:eastAsiaTheme="minorEastAsia" w:hAnsiTheme="minorHAnsi" w:cstheme="minorBidi"/>
            <w:sz w:val="21"/>
            <w:szCs w:val="22"/>
          </w:rPr>
          <w:tab/>
        </w:r>
        <w:r>
          <w:rPr>
            <w:rStyle w:val="a7"/>
          </w:rPr>
          <w:t>测试方案的自我评价</w:t>
        </w:r>
        <w:r>
          <w:tab/>
        </w:r>
        <w:r>
          <w:fldChar w:fldCharType="begin"/>
        </w:r>
        <w:r>
          <w:instrText xml:space="preserve"> PAGEREF _Toc483331443 \h </w:instrText>
        </w:r>
        <w:r>
          <w:fldChar w:fldCharType="separate"/>
        </w:r>
        <w:r>
          <w:t>21</w:t>
        </w:r>
        <w:r>
          <w:fldChar w:fldCharType="end"/>
        </w:r>
      </w:hyperlink>
    </w:p>
    <w:p w14:paraId="171943E6" w14:textId="77777777" w:rsidR="00303566" w:rsidRDefault="00260DBA">
      <w:r>
        <w:fldChar w:fldCharType="end"/>
      </w:r>
    </w:p>
    <w:p w14:paraId="3F4E9955" w14:textId="77777777" w:rsidR="00303566" w:rsidRDefault="00260DBA">
      <w:pPr>
        <w:widowControl/>
        <w:spacing w:line="240" w:lineRule="auto"/>
        <w:jc w:val="left"/>
      </w:pPr>
      <w:r>
        <w:br w:type="page"/>
      </w:r>
    </w:p>
    <w:p w14:paraId="455D365C" w14:textId="77777777" w:rsidR="00303566" w:rsidRDefault="00260DBA">
      <w:pPr>
        <w:pStyle w:val="1"/>
      </w:pPr>
      <w:bookmarkStart w:id="0" w:name="_Toc483331404"/>
      <w:r>
        <w:rPr>
          <w:rFonts w:hint="eastAsia"/>
        </w:rPr>
        <w:lastRenderedPageBreak/>
        <w:t>引言</w:t>
      </w:r>
      <w:bookmarkEnd w:id="0"/>
    </w:p>
    <w:p w14:paraId="23FB3127" w14:textId="77777777" w:rsidR="00303566" w:rsidRDefault="00260DBA">
      <w:pPr>
        <w:pStyle w:val="2"/>
        <w:tabs>
          <w:tab w:val="clear" w:pos="1002"/>
          <w:tab w:val="left" w:pos="2703"/>
        </w:tabs>
        <w:spacing w:line="415" w:lineRule="auto"/>
        <w:ind w:left="578" w:hanging="578"/>
        <w:jc w:val="left"/>
      </w:pPr>
      <w:bookmarkStart w:id="1" w:name="_Toc483331405"/>
      <w:r>
        <w:rPr>
          <w:rFonts w:hint="eastAsia"/>
        </w:rPr>
        <w:t>编写目的</w:t>
      </w:r>
      <w:bookmarkEnd w:id="1"/>
    </w:p>
    <w:p w14:paraId="769974D0" w14:textId="77777777" w:rsidR="00303566" w:rsidRDefault="00260DBA">
      <w:pPr>
        <w:ind w:firstLine="420"/>
      </w:pPr>
      <w:r>
        <w:rPr>
          <w:rFonts w:hint="eastAsia"/>
        </w:rPr>
        <w:t>本文档是软件工程实验课程中对所选软件及其扩展功能的测试需求分析的</w:t>
      </w:r>
      <w:r>
        <w:rPr>
          <w:rFonts w:hint="eastAsia"/>
        </w:rPr>
        <w:t>过程说明文档，主要描述了测试计划的制定，测试需求的分析，测试用例</w:t>
      </w:r>
      <w:r>
        <w:t>产生原因</w:t>
      </w:r>
      <w:r>
        <w:rPr>
          <w:rFonts w:hint="eastAsia"/>
        </w:rPr>
        <w:t>和项目中的测试用例设计说明等。测试人员可根据本文档中的测试计划和方案结合测试用例，对软件基本功能和扩展功能进行测试。</w:t>
      </w:r>
    </w:p>
    <w:p w14:paraId="782352FC" w14:textId="77777777" w:rsidR="00303566" w:rsidRDefault="00260DBA">
      <w:pPr>
        <w:pStyle w:val="2"/>
        <w:tabs>
          <w:tab w:val="clear" w:pos="1002"/>
          <w:tab w:val="left" w:pos="2703"/>
        </w:tabs>
        <w:spacing w:line="415" w:lineRule="auto"/>
        <w:ind w:left="578" w:hanging="578"/>
        <w:jc w:val="left"/>
      </w:pPr>
      <w:bookmarkStart w:id="2" w:name="_Toc483331406"/>
      <w:r>
        <w:rPr>
          <w:rFonts w:hint="eastAsia"/>
        </w:rPr>
        <w:t>过程分析</w:t>
      </w:r>
      <w:bookmarkEnd w:id="2"/>
    </w:p>
    <w:p w14:paraId="7E337E76" w14:textId="77777777" w:rsidR="00303566" w:rsidRDefault="00260DBA">
      <w:pPr>
        <w:ind w:firstLine="420"/>
      </w:pPr>
      <w:r>
        <w:rPr>
          <w:rFonts w:hint="eastAsia"/>
        </w:rPr>
        <w:t>小组成员在讨论后，决定依据编写的《基于</w:t>
      </w:r>
      <w:r>
        <w:rPr>
          <w:rFonts w:hint="eastAsia"/>
        </w:rPr>
        <w:t>Torch</w:t>
      </w:r>
      <w:r>
        <w:rPr>
          <w:rFonts w:hint="eastAsia"/>
        </w:rPr>
        <w:t>平台的神经网络压缩研究与应用需求规格说明书》对</w:t>
      </w:r>
      <w:r>
        <w:rPr>
          <w:rFonts w:hint="eastAsia"/>
        </w:rPr>
        <w:t>Torch</w:t>
      </w:r>
      <w:r>
        <w:rPr>
          <w:rFonts w:hint="eastAsia"/>
        </w:rPr>
        <w:t>平台的功能需求、非功能需求和扩展需求等进行测试。</w:t>
      </w:r>
    </w:p>
    <w:p w14:paraId="18876AE2" w14:textId="77777777" w:rsidR="00303566" w:rsidRDefault="00260DBA">
      <w:pPr>
        <w:ind w:firstLine="420"/>
      </w:pPr>
      <w:r>
        <w:rPr>
          <w:rFonts w:hint="eastAsia"/>
        </w:rPr>
        <w:t>为了使测试用例更加规范，我们小组约定了几条在编写测试用例时需要遵守的基本规则：首先，测试用例的前置条件应该与对应需求用例中的条件相对应；其次，测试用例的主流程</w:t>
      </w:r>
      <w:r>
        <w:rPr>
          <w:rFonts w:hint="eastAsia"/>
        </w:rPr>
        <w:t>应该与对应需求用例的主流程相对应，至少包括用例中参与者与系统的交互过程；最后，测试用例中应该给出明确的判断测试用例是否通过的标准。</w:t>
      </w:r>
    </w:p>
    <w:p w14:paraId="1E1C16E0" w14:textId="77777777" w:rsidR="00303566" w:rsidRDefault="00260DBA">
      <w:pPr>
        <w:pStyle w:val="2"/>
        <w:tabs>
          <w:tab w:val="clear" w:pos="1002"/>
          <w:tab w:val="left" w:pos="2703"/>
        </w:tabs>
        <w:spacing w:line="415" w:lineRule="auto"/>
        <w:ind w:left="578" w:hanging="578"/>
        <w:jc w:val="left"/>
      </w:pPr>
      <w:bookmarkStart w:id="3" w:name="_Toc483331407"/>
      <w:r>
        <w:rPr>
          <w:rFonts w:hint="eastAsia"/>
        </w:rPr>
        <w:t>参考文献</w:t>
      </w:r>
      <w:bookmarkEnd w:id="3"/>
    </w:p>
    <w:p w14:paraId="36A660BF" w14:textId="77777777" w:rsidR="00303566" w:rsidRDefault="00260DBA">
      <w:r>
        <w:rPr>
          <w:rFonts w:hint="eastAsia"/>
        </w:rPr>
        <w:t>[1] Torch</w:t>
      </w:r>
      <w:r>
        <w:rPr>
          <w:rFonts w:hint="eastAsia"/>
        </w:rPr>
        <w:t>官方关于</w:t>
      </w:r>
      <w:r>
        <w:rPr>
          <w:rFonts w:hint="eastAsia"/>
        </w:rPr>
        <w:t>nn</w:t>
      </w:r>
      <w:r>
        <w:rPr>
          <w:rFonts w:hint="eastAsia"/>
        </w:rPr>
        <w:t>包的文档</w:t>
      </w:r>
      <w:r>
        <w:rPr>
          <w:rFonts w:hint="eastAsia"/>
        </w:rPr>
        <w:t>[OL].https://github.com/torch/nn/tree/master/doc</w:t>
      </w:r>
    </w:p>
    <w:p w14:paraId="27DA6345" w14:textId="77777777" w:rsidR="00303566" w:rsidRDefault="00260DBA">
      <w:r>
        <w:t xml:space="preserve">[2] Han S, Mao H, Dally W J. Deep Compression: Compressing Deep Neural Networks with Pruning, Trained Quantization </w:t>
      </w:r>
      <w:r>
        <w:t>and Huffman Coding[J]. Fiber, 2015.</w:t>
      </w:r>
    </w:p>
    <w:p w14:paraId="001F066B" w14:textId="77777777" w:rsidR="00303566" w:rsidRDefault="00260DBA">
      <w:r>
        <w:t>[3]</w:t>
      </w:r>
      <w:r>
        <w:rPr>
          <w:rFonts w:hint="eastAsia"/>
        </w:rPr>
        <w:t>《基于</w:t>
      </w:r>
      <w:r>
        <w:rPr>
          <w:rFonts w:hint="eastAsia"/>
        </w:rPr>
        <w:t>Torch</w:t>
      </w:r>
      <w:r>
        <w:rPr>
          <w:rFonts w:hint="eastAsia"/>
        </w:rPr>
        <w:t>平台的神经网络压缩研究与应用需求规格说明书</w:t>
      </w:r>
      <w:r>
        <w:rPr>
          <w:rFonts w:hint="eastAsia"/>
        </w:rPr>
        <w:t>v2</w:t>
      </w:r>
      <w:r>
        <w:t>.2</w:t>
      </w:r>
      <w:r>
        <w:rPr>
          <w:rFonts w:hint="eastAsia"/>
        </w:rPr>
        <w:t>》</w:t>
      </w:r>
    </w:p>
    <w:p w14:paraId="4145DAC3" w14:textId="77777777" w:rsidR="00303566" w:rsidRDefault="00260DBA">
      <w:pPr>
        <w:pStyle w:val="1"/>
      </w:pPr>
      <w:bookmarkStart w:id="4" w:name="_Toc483331408"/>
      <w:r>
        <w:rPr>
          <w:rFonts w:hint="eastAsia"/>
        </w:rPr>
        <w:lastRenderedPageBreak/>
        <w:t>测试</w:t>
      </w:r>
      <w:r>
        <w:t>计划</w:t>
      </w:r>
      <w:bookmarkEnd w:id="4"/>
    </w:p>
    <w:p w14:paraId="2FE644E8" w14:textId="77777777" w:rsidR="00303566" w:rsidRDefault="00260DBA">
      <w:pPr>
        <w:pStyle w:val="2"/>
        <w:tabs>
          <w:tab w:val="clear" w:pos="1002"/>
          <w:tab w:val="left" w:pos="2703"/>
        </w:tabs>
        <w:spacing w:line="415" w:lineRule="auto"/>
        <w:ind w:left="578" w:hanging="578"/>
        <w:jc w:val="left"/>
      </w:pPr>
      <w:bookmarkStart w:id="5" w:name="_Toc483331409"/>
      <w:r>
        <w:rPr>
          <w:rFonts w:hint="eastAsia"/>
        </w:rPr>
        <w:t>目标</w:t>
      </w:r>
      <w:bookmarkEnd w:id="5"/>
    </w:p>
    <w:p w14:paraId="2FEE46E2" w14:textId="77777777" w:rsidR="00303566" w:rsidRDefault="00260DBA">
      <w:pPr>
        <w:ind w:firstLine="420"/>
      </w:pPr>
      <w:r>
        <w:t>本次软件工程实验中</w:t>
      </w:r>
      <w:r>
        <w:rPr>
          <w:rFonts w:hint="eastAsia"/>
        </w:rPr>
        <w:t>，</w:t>
      </w:r>
      <w:r>
        <w:t>涉及到的</w:t>
      </w:r>
      <w:r>
        <w:rPr>
          <w:rFonts w:hint="eastAsia"/>
        </w:rPr>
        <w:t>“系统”主要有两个：一个是所选择的软件</w:t>
      </w:r>
      <w:r>
        <w:rPr>
          <w:rFonts w:hint="eastAsia"/>
        </w:rPr>
        <w:t>Torch</w:t>
      </w:r>
      <w:r>
        <w:rPr>
          <w:rFonts w:hint="eastAsia"/>
        </w:rPr>
        <w:t>，这部分软件代码是开源的；另一个是根据实际需求对软件</w:t>
      </w:r>
      <w:r>
        <w:rPr>
          <w:rFonts w:hint="eastAsia"/>
        </w:rPr>
        <w:t>Torch</w:t>
      </w:r>
      <w:r>
        <w:rPr>
          <w:rFonts w:hint="eastAsia"/>
        </w:rPr>
        <w:t>的扩展，这部分的代码全部由组员来完成。对于这两个“系统”所做的测试，其目的应该是不一样的。</w:t>
      </w:r>
    </w:p>
    <w:p w14:paraId="63221455" w14:textId="77777777" w:rsidR="00303566" w:rsidRDefault="00260DBA">
      <w:pPr>
        <w:ind w:firstLine="420"/>
      </w:pPr>
      <w:r>
        <w:t>具体在本项目中</w:t>
      </w:r>
      <w:r>
        <w:rPr>
          <w:rFonts w:hint="eastAsia"/>
        </w:rPr>
        <w:t>，</w:t>
      </w:r>
      <w:r>
        <w:t>对于所选的</w:t>
      </w:r>
      <w:r>
        <w:t>Torch</w:t>
      </w:r>
      <w:r>
        <w:rPr>
          <w:rFonts w:hint="eastAsia"/>
        </w:rPr>
        <w:t>，是</w:t>
      </w:r>
      <w:r>
        <w:t>一个用</w:t>
      </w:r>
      <w:r>
        <w:t>Lua</w:t>
      </w:r>
      <w:r>
        <w:t>编写的支持机器学习算法的计算框架</w:t>
      </w:r>
      <w:r>
        <w:rPr>
          <w:rFonts w:hint="eastAsia"/>
        </w:rPr>
        <w:t>。</w:t>
      </w:r>
      <w:r>
        <w:t>对于这个开源软件而言</w:t>
      </w:r>
      <w:r>
        <w:rPr>
          <w:rFonts w:hint="eastAsia"/>
        </w:rPr>
        <w:t>，</w:t>
      </w:r>
      <w:r>
        <w:t>测试的目的</w:t>
      </w:r>
      <w:r>
        <w:t>有两类</w:t>
      </w:r>
      <w:r>
        <w:rPr>
          <w:rFonts w:hint="eastAsia"/>
        </w:rPr>
        <w:t>：</w:t>
      </w:r>
    </w:p>
    <w:p w14:paraId="2D72DE9E" w14:textId="77777777" w:rsidR="00303566" w:rsidRDefault="00260DBA">
      <w:pPr>
        <w:pStyle w:val="11"/>
        <w:numPr>
          <w:ilvl w:val="0"/>
          <w:numId w:val="2"/>
        </w:numPr>
        <w:ind w:firstLineChars="0"/>
      </w:pPr>
      <w:r>
        <w:rPr>
          <w:rFonts w:hint="eastAsia"/>
        </w:rPr>
        <w:t>测试其功能是否完整，即是否能够为搭建神经网络提供丰富并有效的工具包，以及是否能够通过模块分割等方式来简化用户操作，方便用户搭建神经网络。</w:t>
      </w:r>
    </w:p>
    <w:p w14:paraId="2AD30FCB" w14:textId="77777777" w:rsidR="00303566" w:rsidRDefault="00260DBA">
      <w:pPr>
        <w:pStyle w:val="11"/>
        <w:numPr>
          <w:ilvl w:val="0"/>
          <w:numId w:val="2"/>
        </w:numPr>
        <w:ind w:firstLineChars="0"/>
      </w:pPr>
      <w:r>
        <w:rPr>
          <w:rFonts w:hint="eastAsia"/>
        </w:rPr>
        <w:t>测试其性能是否优于其他神经网络框架。</w:t>
      </w:r>
    </w:p>
    <w:p w14:paraId="7E11A1A7" w14:textId="77777777" w:rsidR="00303566" w:rsidRDefault="00260DBA">
      <w:pPr>
        <w:ind w:firstLine="420"/>
      </w:pPr>
      <w:r>
        <w:rPr>
          <w:rFonts w:hint="eastAsia"/>
        </w:rPr>
        <w:t>在本课程中，实现了</w:t>
      </w:r>
      <w:r>
        <w:t>T</w:t>
      </w:r>
      <w:r>
        <w:rPr>
          <w:rFonts w:hint="eastAsia"/>
        </w:rPr>
        <w:t>orch</w:t>
      </w:r>
      <w:r>
        <w:rPr>
          <w:rFonts w:hint="eastAsia"/>
        </w:rPr>
        <w:t>的基本配置、神经网络的搭建和测试、神经网络压缩后的测试。对于扩展部分的测试，目的是验证其是否满足《基于</w:t>
      </w:r>
      <w:r>
        <w:rPr>
          <w:rFonts w:hint="eastAsia"/>
        </w:rPr>
        <w:t>Torch</w:t>
      </w:r>
      <w:r>
        <w:rPr>
          <w:rFonts w:hint="eastAsia"/>
        </w:rPr>
        <w:t>平台的扩展：神经网络压缩算法研究》中提到的两种压缩算法是否有效，包括修改工具包后搭建神经网络所需的各层功能实现的是否完整、稳定、可用，以及在不同压缩比下神经网络在</w:t>
      </w:r>
      <w:r>
        <w:rPr>
          <w:rFonts w:hint="eastAsia"/>
        </w:rPr>
        <w:t>MNIST</w:t>
      </w:r>
      <w:r>
        <w:rPr>
          <w:rFonts w:hint="eastAsia"/>
        </w:rPr>
        <w:t>数据集上的表现，其中测试的结果可以反馈给开发人员作进一步的改进。</w:t>
      </w:r>
    </w:p>
    <w:p w14:paraId="05738BBE" w14:textId="77777777" w:rsidR="00303566" w:rsidRDefault="00260DBA">
      <w:pPr>
        <w:pStyle w:val="2"/>
        <w:tabs>
          <w:tab w:val="clear" w:pos="1002"/>
          <w:tab w:val="left" w:pos="2703"/>
        </w:tabs>
        <w:spacing w:line="415" w:lineRule="auto"/>
        <w:ind w:left="578" w:hanging="578"/>
        <w:jc w:val="left"/>
      </w:pPr>
      <w:bookmarkStart w:id="6" w:name="_Toc483331410"/>
      <w:r>
        <w:rPr>
          <w:rFonts w:hint="eastAsia"/>
        </w:rPr>
        <w:t>测试工具及相关部件简介</w:t>
      </w:r>
      <w:bookmarkEnd w:id="6"/>
    </w:p>
    <w:p w14:paraId="3CC4A61B" w14:textId="77777777" w:rsidR="00303566" w:rsidRDefault="00260DBA">
      <w:pPr>
        <w:ind w:firstLine="420"/>
      </w:pPr>
      <w:r>
        <w:rPr>
          <w:rFonts w:hint="eastAsia"/>
        </w:rPr>
        <w:t>本</w:t>
      </w:r>
      <w:r>
        <w:t>小节</w:t>
      </w:r>
      <w:r>
        <w:rPr>
          <w:rFonts w:hint="eastAsia"/>
        </w:rPr>
        <w:t>主要</w:t>
      </w:r>
      <w:r>
        <w:t>介绍在以后的实际的测试过程中</w:t>
      </w:r>
      <w:r>
        <w:rPr>
          <w:rFonts w:hint="eastAsia"/>
        </w:rPr>
        <w:t>可能用到的语言和工具</w:t>
      </w:r>
      <w:r>
        <w:t>。</w:t>
      </w:r>
    </w:p>
    <w:p w14:paraId="5F25287B" w14:textId="77777777" w:rsidR="00303566" w:rsidRDefault="00260DBA">
      <w:pPr>
        <w:pStyle w:val="2"/>
        <w:numPr>
          <w:ilvl w:val="2"/>
          <w:numId w:val="1"/>
        </w:numPr>
      </w:pPr>
      <w:bookmarkStart w:id="7" w:name="_Toc483331411"/>
      <w:r>
        <w:t>L</w:t>
      </w:r>
      <w:r>
        <w:rPr>
          <w:rFonts w:hint="eastAsia"/>
        </w:rPr>
        <w:t>ua</w:t>
      </w:r>
      <w:bookmarkEnd w:id="7"/>
    </w:p>
    <w:p w14:paraId="2F8EEC3F" w14:textId="77777777" w:rsidR="00303566" w:rsidRDefault="00260DBA">
      <w:pPr>
        <w:ind w:firstLineChars="200" w:firstLine="480"/>
      </w:pPr>
      <w:r>
        <w:rPr>
          <w:rFonts w:hint="eastAsia"/>
        </w:rPr>
        <w:t xml:space="preserve">Lua </w:t>
      </w:r>
      <w:r>
        <w:rPr>
          <w:rFonts w:hint="eastAsia"/>
        </w:rPr>
        <w:t>是一种轻量小巧的脚本语言，用标准</w:t>
      </w:r>
      <w:r>
        <w:rPr>
          <w:rFonts w:hint="eastAsia"/>
        </w:rPr>
        <w:t>C</w:t>
      </w:r>
      <w:r>
        <w:rPr>
          <w:rFonts w:hint="eastAsia"/>
        </w:rPr>
        <w:t>语言编写并以源代码</w:t>
      </w:r>
      <w:r>
        <w:rPr>
          <w:rFonts w:hint="eastAsia"/>
        </w:rPr>
        <w:t>形式开放，</w:t>
      </w:r>
      <w:r>
        <w:rPr>
          <w:rFonts w:hint="eastAsia"/>
        </w:rPr>
        <w:t xml:space="preserve"> </w:t>
      </w:r>
      <w:r>
        <w:rPr>
          <w:rFonts w:hint="eastAsia"/>
        </w:rPr>
        <w:t>其设计目的是为了嵌入应用程序中，从而为应用程序提供灵活的扩展和定制功能。</w:t>
      </w:r>
    </w:p>
    <w:p w14:paraId="190A0681" w14:textId="77777777" w:rsidR="00303566" w:rsidRDefault="00260DBA">
      <w:pPr>
        <w:ind w:firstLineChars="200" w:firstLine="480"/>
      </w:pPr>
      <w:r>
        <w:rPr>
          <w:rFonts w:hint="eastAsia"/>
        </w:rPr>
        <w:t>Lua</w:t>
      </w:r>
      <w:r>
        <w:rPr>
          <w:rFonts w:hint="eastAsia"/>
        </w:rPr>
        <w:t>具有几个重要的特性。</w:t>
      </w:r>
    </w:p>
    <w:p w14:paraId="30A83FA2" w14:textId="77777777" w:rsidR="00303566" w:rsidRDefault="00260DBA">
      <w:pPr>
        <w:pStyle w:val="11"/>
        <w:numPr>
          <w:ilvl w:val="0"/>
          <w:numId w:val="3"/>
        </w:numPr>
        <w:ind w:firstLineChars="0"/>
      </w:pPr>
      <w:r>
        <w:rPr>
          <w:rFonts w:hint="eastAsia"/>
        </w:rPr>
        <w:lastRenderedPageBreak/>
        <w:t>轻量级</w:t>
      </w:r>
      <w:r>
        <w:rPr>
          <w:rFonts w:hint="eastAsia"/>
        </w:rPr>
        <w:t xml:space="preserve">: </w:t>
      </w:r>
      <w:r>
        <w:rPr>
          <w:rFonts w:hint="eastAsia"/>
        </w:rPr>
        <w:t>它用标准</w:t>
      </w:r>
      <w:r>
        <w:rPr>
          <w:rFonts w:hint="eastAsia"/>
        </w:rPr>
        <w:t>C</w:t>
      </w:r>
      <w:r>
        <w:rPr>
          <w:rFonts w:hint="eastAsia"/>
        </w:rPr>
        <w:t>语言编写并以源代码形式开放，编译后仅仅一百余</w:t>
      </w:r>
      <w:r>
        <w:rPr>
          <w:rFonts w:hint="eastAsia"/>
        </w:rPr>
        <w:t>K</w:t>
      </w:r>
      <w:r>
        <w:rPr>
          <w:rFonts w:hint="eastAsia"/>
        </w:rPr>
        <w:t>，可以很方便的嵌入别的程序里。</w:t>
      </w:r>
    </w:p>
    <w:p w14:paraId="419DE93E" w14:textId="77777777" w:rsidR="00303566" w:rsidRDefault="00260DBA">
      <w:pPr>
        <w:pStyle w:val="11"/>
        <w:numPr>
          <w:ilvl w:val="0"/>
          <w:numId w:val="3"/>
        </w:numPr>
        <w:ind w:firstLineChars="0"/>
      </w:pPr>
      <w:r>
        <w:rPr>
          <w:rFonts w:hint="eastAsia"/>
        </w:rPr>
        <w:t>可扩展</w:t>
      </w:r>
      <w:r>
        <w:rPr>
          <w:rFonts w:hint="eastAsia"/>
        </w:rPr>
        <w:t>: Lua</w:t>
      </w:r>
      <w:r>
        <w:rPr>
          <w:rFonts w:hint="eastAsia"/>
        </w:rPr>
        <w:t>提供了非常易于使用的扩展接口和机制：由宿主语言</w:t>
      </w:r>
      <w:r>
        <w:rPr>
          <w:rFonts w:hint="eastAsia"/>
        </w:rPr>
        <w:t>(</w:t>
      </w:r>
      <w:r>
        <w:rPr>
          <w:rFonts w:hint="eastAsia"/>
        </w:rPr>
        <w:t>通常是</w:t>
      </w:r>
      <w:r>
        <w:rPr>
          <w:rFonts w:hint="eastAsia"/>
        </w:rPr>
        <w:t>C</w:t>
      </w:r>
      <w:r>
        <w:rPr>
          <w:rFonts w:hint="eastAsia"/>
        </w:rPr>
        <w:t>或</w:t>
      </w:r>
      <w:r>
        <w:rPr>
          <w:rFonts w:hint="eastAsia"/>
        </w:rPr>
        <w:t>C++)</w:t>
      </w:r>
      <w:r>
        <w:rPr>
          <w:rFonts w:hint="eastAsia"/>
        </w:rPr>
        <w:t>提供这些功能，</w:t>
      </w:r>
      <w:r>
        <w:rPr>
          <w:rFonts w:hint="eastAsia"/>
        </w:rPr>
        <w:t>Lua</w:t>
      </w:r>
      <w:r>
        <w:rPr>
          <w:rFonts w:hint="eastAsia"/>
        </w:rPr>
        <w:t>可以使用它们，就像是本来就内置的功能一样。</w:t>
      </w:r>
    </w:p>
    <w:p w14:paraId="6209BC9F" w14:textId="77777777" w:rsidR="00303566" w:rsidRDefault="00260DBA">
      <w:pPr>
        <w:pStyle w:val="11"/>
        <w:numPr>
          <w:ilvl w:val="0"/>
          <w:numId w:val="3"/>
        </w:numPr>
        <w:ind w:firstLineChars="0"/>
      </w:pPr>
      <w:r>
        <w:rPr>
          <w:rFonts w:hint="eastAsia"/>
        </w:rPr>
        <w:t>其它特性</w:t>
      </w:r>
      <w:r>
        <w:rPr>
          <w:rFonts w:hint="eastAsia"/>
        </w:rPr>
        <w:t>:</w:t>
      </w:r>
    </w:p>
    <w:p w14:paraId="2A961C72" w14:textId="77777777" w:rsidR="00303566" w:rsidRDefault="00260DBA">
      <w:pPr>
        <w:pStyle w:val="11"/>
        <w:numPr>
          <w:ilvl w:val="1"/>
          <w:numId w:val="3"/>
        </w:numPr>
        <w:ind w:firstLineChars="0"/>
      </w:pPr>
      <w:r>
        <w:rPr>
          <w:rFonts w:hint="eastAsia"/>
        </w:rPr>
        <w:t>支持面向过程</w:t>
      </w:r>
      <w:r>
        <w:rPr>
          <w:rFonts w:hint="eastAsia"/>
        </w:rPr>
        <w:t>(procedure-oriented)</w:t>
      </w:r>
      <w:r>
        <w:rPr>
          <w:rFonts w:hint="eastAsia"/>
        </w:rPr>
        <w:t>编程和函数式编程</w:t>
      </w:r>
      <w:r>
        <w:rPr>
          <w:rFonts w:hint="eastAsia"/>
        </w:rPr>
        <w:t>(functional programming)</w:t>
      </w:r>
      <w:r>
        <w:rPr>
          <w:rFonts w:hint="eastAsia"/>
        </w:rPr>
        <w:t>；</w:t>
      </w:r>
    </w:p>
    <w:p w14:paraId="5BCDFE7B" w14:textId="77777777" w:rsidR="00303566" w:rsidRDefault="00260DBA">
      <w:pPr>
        <w:pStyle w:val="11"/>
        <w:numPr>
          <w:ilvl w:val="1"/>
          <w:numId w:val="3"/>
        </w:numPr>
        <w:ind w:firstLineChars="0"/>
      </w:pPr>
      <w:r>
        <w:rPr>
          <w:rFonts w:hint="eastAsia"/>
        </w:rPr>
        <w:t>自动内存管理；只提供了</w:t>
      </w:r>
      <w:r>
        <w:rPr>
          <w:rFonts w:hint="eastAsia"/>
        </w:rPr>
        <w:t>一种通用类型的表（</w:t>
      </w:r>
      <w:r>
        <w:rPr>
          <w:rFonts w:hint="eastAsia"/>
        </w:rPr>
        <w:t>table</w:t>
      </w:r>
      <w:r>
        <w:rPr>
          <w:rFonts w:hint="eastAsia"/>
        </w:rPr>
        <w:t>），用它可以实现数组，哈希表，集合，对象；</w:t>
      </w:r>
    </w:p>
    <w:p w14:paraId="08A88FF3" w14:textId="77777777" w:rsidR="00303566" w:rsidRDefault="00260DBA">
      <w:pPr>
        <w:pStyle w:val="11"/>
        <w:numPr>
          <w:ilvl w:val="1"/>
          <w:numId w:val="3"/>
        </w:numPr>
        <w:ind w:firstLineChars="0"/>
      </w:pPr>
      <w:r>
        <w:rPr>
          <w:rFonts w:hint="eastAsia"/>
        </w:rPr>
        <w:t>语言内置模式匹配；闭包</w:t>
      </w:r>
      <w:r>
        <w:rPr>
          <w:rFonts w:hint="eastAsia"/>
        </w:rPr>
        <w:t>(closure)</w:t>
      </w:r>
      <w:r>
        <w:rPr>
          <w:rFonts w:hint="eastAsia"/>
        </w:rPr>
        <w:t>；函数也可以看做一个值；提供多线程（协同进程，并非操作系统所支持的线程）支持；</w:t>
      </w:r>
    </w:p>
    <w:p w14:paraId="45A719E5" w14:textId="77777777" w:rsidR="00303566" w:rsidRDefault="00260DBA">
      <w:pPr>
        <w:pStyle w:val="11"/>
        <w:numPr>
          <w:ilvl w:val="1"/>
          <w:numId w:val="3"/>
        </w:numPr>
        <w:ind w:firstLineChars="0"/>
      </w:pPr>
      <w:r>
        <w:rPr>
          <w:rFonts w:hint="eastAsia"/>
        </w:rPr>
        <w:t>通过闭包和</w:t>
      </w:r>
      <w:r>
        <w:rPr>
          <w:rFonts w:hint="eastAsia"/>
        </w:rPr>
        <w:t>table</w:t>
      </w:r>
      <w:r>
        <w:rPr>
          <w:rFonts w:hint="eastAsia"/>
        </w:rPr>
        <w:t>可以很方便地支持面向对象编程所需要的一些关键机制，比如数据抽象，虚函数，继承和重载等。</w:t>
      </w:r>
    </w:p>
    <w:p w14:paraId="36993E02" w14:textId="77777777" w:rsidR="00303566" w:rsidRDefault="00260DBA">
      <w:pPr>
        <w:pStyle w:val="2"/>
        <w:numPr>
          <w:ilvl w:val="2"/>
          <w:numId w:val="1"/>
        </w:numPr>
      </w:pPr>
      <w:bookmarkStart w:id="8" w:name="_Toc483331412"/>
      <w:r>
        <w:t>C</w:t>
      </w:r>
      <w:r>
        <w:rPr>
          <w:rFonts w:hint="eastAsia"/>
        </w:rPr>
        <w:t>语言</w:t>
      </w:r>
      <w:bookmarkEnd w:id="8"/>
    </w:p>
    <w:p w14:paraId="2FECA812" w14:textId="77777777" w:rsidR="00303566" w:rsidRDefault="00260DBA">
      <w:pPr>
        <w:ind w:firstLine="420"/>
      </w:pPr>
      <w:r>
        <w:rPr>
          <w:rFonts w:hint="eastAsia"/>
        </w:rPr>
        <w:t>C</w:t>
      </w:r>
      <w:r>
        <w:rPr>
          <w:rFonts w:hint="eastAsia"/>
        </w:rPr>
        <w:t>语言是一门通用计算机编程语言，应用广泛。</w:t>
      </w:r>
      <w:r>
        <w:rPr>
          <w:rFonts w:hint="eastAsia"/>
        </w:rPr>
        <w:t>C</w:t>
      </w:r>
      <w:r>
        <w:rPr>
          <w:rFonts w:hint="eastAsia"/>
        </w:rPr>
        <w:t>语言的设计目标是提供一种能以简易的方式编译、处理低级存储器、产生少量的机器码以及不需要任何运行环境支持便能运行的编程语言。</w:t>
      </w:r>
    </w:p>
    <w:p w14:paraId="24F8901C" w14:textId="77777777" w:rsidR="00303566" w:rsidRDefault="00260DBA">
      <w:pPr>
        <w:ind w:firstLine="420"/>
      </w:pPr>
      <w:r>
        <w:rPr>
          <w:rFonts w:hint="eastAsia"/>
        </w:rPr>
        <w:t>尽管</w:t>
      </w:r>
      <w:r>
        <w:rPr>
          <w:rFonts w:hint="eastAsia"/>
        </w:rPr>
        <w:t>C</w:t>
      </w:r>
      <w:r>
        <w:rPr>
          <w:rFonts w:hint="eastAsia"/>
        </w:rPr>
        <w:t>语言提供了许多低级处理的功能，但仍然保持着良好跨平台的特性，以一个标准规格写出的</w:t>
      </w:r>
      <w:r>
        <w:rPr>
          <w:rFonts w:hint="eastAsia"/>
        </w:rPr>
        <w:t>C</w:t>
      </w:r>
      <w:r>
        <w:rPr>
          <w:rFonts w:hint="eastAsia"/>
        </w:rPr>
        <w:t>语言程序可在许多电脑平台上进行编译，甚至包含一些嵌入式处理器（单片机或称</w:t>
      </w:r>
      <w:r>
        <w:rPr>
          <w:rFonts w:hint="eastAsia"/>
        </w:rPr>
        <w:t>MCU</w:t>
      </w:r>
      <w:r>
        <w:rPr>
          <w:rFonts w:hint="eastAsia"/>
        </w:rPr>
        <w:t>）以及超级电脑等作业平台。</w:t>
      </w:r>
    </w:p>
    <w:p w14:paraId="6EBD4647" w14:textId="77777777" w:rsidR="00303566" w:rsidRDefault="00260DBA">
      <w:pPr>
        <w:pStyle w:val="2"/>
        <w:tabs>
          <w:tab w:val="clear" w:pos="1002"/>
          <w:tab w:val="left" w:pos="2703"/>
        </w:tabs>
        <w:spacing w:line="415" w:lineRule="auto"/>
        <w:ind w:left="578" w:hanging="578"/>
        <w:jc w:val="left"/>
      </w:pPr>
      <w:bookmarkStart w:id="9" w:name="_Toc483331413"/>
      <w:r>
        <w:rPr>
          <w:rFonts w:hint="eastAsia"/>
        </w:rPr>
        <w:t>测试数据</w:t>
      </w:r>
      <w:bookmarkEnd w:id="9"/>
    </w:p>
    <w:p w14:paraId="6E3E1644" w14:textId="77777777" w:rsidR="00303566" w:rsidRDefault="00260DBA">
      <w:pPr>
        <w:ind w:firstLine="420"/>
      </w:pPr>
      <w:r>
        <w:rPr>
          <w:rFonts w:hint="eastAsia"/>
        </w:rPr>
        <w:t>本</w:t>
      </w:r>
      <w:r>
        <w:t>测试实践的测试</w:t>
      </w:r>
      <w:r>
        <w:rPr>
          <w:rFonts w:hint="eastAsia"/>
        </w:rPr>
        <w:t>数据集是</w:t>
      </w:r>
      <w:r>
        <w:rPr>
          <w:rFonts w:hint="eastAsia"/>
        </w:rPr>
        <w:t>MNIST</w:t>
      </w:r>
      <w:r>
        <w:rPr>
          <w:rFonts w:hint="eastAsia"/>
        </w:rPr>
        <w:t>。</w:t>
      </w:r>
    </w:p>
    <w:p w14:paraId="5EE90DEF" w14:textId="77777777" w:rsidR="00303566" w:rsidRDefault="00260DBA">
      <w:pPr>
        <w:ind w:firstLine="420"/>
      </w:pPr>
      <w:r>
        <w:rPr>
          <w:rFonts w:hint="eastAsia"/>
        </w:rPr>
        <w:t>MNIST</w:t>
      </w:r>
      <w:r>
        <w:rPr>
          <w:rFonts w:hint="eastAsia"/>
        </w:rPr>
        <w:t>是一个手写数字数据库，它是</w:t>
      </w:r>
      <w:r>
        <w:rPr>
          <w:rFonts w:hint="eastAsia"/>
        </w:rPr>
        <w:t>NIST</w:t>
      </w:r>
      <w:r>
        <w:rPr>
          <w:rFonts w:hint="eastAsia"/>
        </w:rPr>
        <w:t>数据库的一个子集，现在已成为图像识别领域用来测试自己的算法的一个基准数据库，它的训练集由</w:t>
      </w:r>
      <w:r>
        <w:rPr>
          <w:rFonts w:hint="eastAsia"/>
        </w:rPr>
        <w:t>60000</w:t>
      </w:r>
      <w:r>
        <w:rPr>
          <w:rFonts w:hint="eastAsia"/>
        </w:rPr>
        <w:t>张手写数字图片样本组成，测试集包含了</w:t>
      </w:r>
      <w:r>
        <w:rPr>
          <w:rFonts w:hint="eastAsia"/>
        </w:rPr>
        <w:t>10000</w:t>
      </w:r>
      <w:r>
        <w:rPr>
          <w:rFonts w:hint="eastAsia"/>
        </w:rPr>
        <w:t>个样本，其中所有的图片样本都经过了尺寸标准化和中心化，图片的大小固定为</w:t>
      </w:r>
      <w:r>
        <w:rPr>
          <w:rFonts w:hint="eastAsia"/>
        </w:rPr>
        <w:t>28*28</w:t>
      </w:r>
      <w:r>
        <w:rPr>
          <w:rFonts w:hint="eastAsia"/>
        </w:rPr>
        <w:t>。</w:t>
      </w:r>
      <w:r>
        <w:rPr>
          <w:rFonts w:hint="eastAsia"/>
        </w:rPr>
        <w:t>这个数据集由四部分组成，</w:t>
      </w:r>
      <w:r>
        <w:rPr>
          <w:rFonts w:hint="eastAsia"/>
        </w:rPr>
        <w:lastRenderedPageBreak/>
        <w:t>一个训练图片集，一个训练标签集，一个测试图片集，一个测试标签集。从官网获取的并不是并不是普通的文本文件或是图片文件，而是一个压缩文件，下载并解压出来，是二进制文件，这个文件里面包含了</w:t>
      </w:r>
      <w:r>
        <w:rPr>
          <w:rFonts w:hint="eastAsia"/>
        </w:rPr>
        <w:t>60000</w:t>
      </w:r>
      <w:r>
        <w:rPr>
          <w:rFonts w:hint="eastAsia"/>
        </w:rPr>
        <w:t>个标签内容，每一个标签的值为</w:t>
      </w:r>
      <w:r>
        <w:rPr>
          <w:rFonts w:hint="eastAsia"/>
        </w:rPr>
        <w:t>0</w:t>
      </w:r>
      <w:r>
        <w:rPr>
          <w:rFonts w:hint="eastAsia"/>
        </w:rPr>
        <w:t>到</w:t>
      </w:r>
      <w:r>
        <w:rPr>
          <w:rFonts w:hint="eastAsia"/>
        </w:rPr>
        <w:t>9</w:t>
      </w:r>
      <w:r>
        <w:rPr>
          <w:rFonts w:hint="eastAsia"/>
        </w:rPr>
        <w:t>之间的一个数。</w:t>
      </w:r>
    </w:p>
    <w:p w14:paraId="2DC884EF" w14:textId="77777777" w:rsidR="00303566" w:rsidRDefault="00260DBA">
      <w:pPr>
        <w:pStyle w:val="2"/>
        <w:tabs>
          <w:tab w:val="clear" w:pos="1002"/>
          <w:tab w:val="left" w:pos="2703"/>
        </w:tabs>
        <w:spacing w:line="415" w:lineRule="auto"/>
        <w:ind w:left="578" w:hanging="578"/>
        <w:jc w:val="left"/>
      </w:pPr>
      <w:bookmarkStart w:id="10" w:name="_Toc483331414"/>
      <w:r>
        <w:rPr>
          <w:rFonts w:hint="eastAsia"/>
        </w:rPr>
        <w:t>测试策略</w:t>
      </w:r>
      <w:bookmarkEnd w:id="10"/>
    </w:p>
    <w:p w14:paraId="00A08903" w14:textId="77777777" w:rsidR="00303566" w:rsidRDefault="00260DBA">
      <w:pPr>
        <w:ind w:firstLine="420"/>
      </w:pPr>
      <w:r>
        <w:rPr>
          <w:rFonts w:hint="eastAsia"/>
        </w:rPr>
        <w:t>我们准备进行</w:t>
      </w:r>
      <w:r>
        <w:t>测试的过程为</w:t>
      </w:r>
      <w:r>
        <w:t>T</w:t>
      </w:r>
      <w:r>
        <w:rPr>
          <w:rFonts w:hint="eastAsia"/>
        </w:rPr>
        <w:t>orch</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29B4F6CE" w14:textId="77777777" w:rsidR="00303566" w:rsidRDefault="00260DBA">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1E6D17F4" w14:textId="77777777" w:rsidR="00303566" w:rsidRDefault="00260DBA">
      <w:pPr>
        <w:pStyle w:val="11"/>
        <w:numPr>
          <w:ilvl w:val="0"/>
          <w:numId w:val="4"/>
        </w:numPr>
        <w:ind w:firstLineChars="0"/>
      </w:pPr>
      <w:r>
        <w:rPr>
          <w:rFonts w:hint="eastAsia"/>
        </w:rPr>
        <w:t>安装</w:t>
      </w:r>
      <w:r>
        <w:t>测试：</w:t>
      </w:r>
      <w:r>
        <w:rPr>
          <w:rFonts w:hint="eastAsia"/>
        </w:rPr>
        <w:t>确定</w:t>
      </w:r>
      <w:r>
        <w:t>T</w:t>
      </w:r>
      <w:r>
        <w:rPr>
          <w:rFonts w:hint="eastAsia"/>
        </w:rPr>
        <w:t>orch</w:t>
      </w:r>
      <w:r>
        <w:rPr>
          <w:rFonts w:hint="eastAsia"/>
        </w:rPr>
        <w:t>在</w:t>
      </w:r>
      <w:r>
        <w:t>L</w:t>
      </w:r>
      <w:r>
        <w:rPr>
          <w:rFonts w:hint="eastAsia"/>
        </w:rPr>
        <w:t>inux</w:t>
      </w:r>
      <w:r>
        <w:rPr>
          <w:rFonts w:hint="eastAsia"/>
        </w:rPr>
        <w:t>中能够</w:t>
      </w:r>
      <w:r>
        <w:t>被正常编译</w:t>
      </w:r>
      <w:r>
        <w:rPr>
          <w:rFonts w:hint="eastAsia"/>
        </w:rPr>
        <w:t>，</w:t>
      </w:r>
      <w:r>
        <w:t>安装</w:t>
      </w:r>
      <w:r>
        <w:rPr>
          <w:rFonts w:hint="eastAsia"/>
        </w:rPr>
        <w:t>。</w:t>
      </w:r>
    </w:p>
    <w:p w14:paraId="5A3CA5D2" w14:textId="77777777" w:rsidR="00303566" w:rsidRDefault="00260DBA">
      <w:pPr>
        <w:pStyle w:val="11"/>
        <w:numPr>
          <w:ilvl w:val="0"/>
          <w:numId w:val="4"/>
        </w:numPr>
        <w:ind w:firstLineChars="0"/>
      </w:pPr>
      <w:r>
        <w:rPr>
          <w:rFonts w:hint="eastAsia"/>
        </w:rPr>
        <w:t>功</w:t>
      </w:r>
      <w:r>
        <w:rPr>
          <w:rFonts w:hint="eastAsia"/>
        </w:rPr>
        <w:t>能测试：确定</w:t>
      </w:r>
      <w:r>
        <w:t>T</w:t>
      </w:r>
      <w:r>
        <w:rPr>
          <w:rFonts w:hint="eastAsia"/>
        </w:rPr>
        <w:t>orch</w:t>
      </w:r>
      <w:r>
        <w:rPr>
          <w:rFonts w:hint="eastAsia"/>
        </w:rPr>
        <w:t>是否完全的</w:t>
      </w:r>
      <w:r>
        <w:t>实现了</w:t>
      </w:r>
      <w:r>
        <w:rPr>
          <w:rFonts w:hint="eastAsia"/>
        </w:rPr>
        <w:t>《需求文档》中的</w:t>
      </w:r>
      <w:r>
        <w:t>功能点。</w:t>
      </w:r>
      <w:r>
        <w:rPr>
          <w:rFonts w:hint="eastAsia"/>
        </w:rPr>
        <w:t>主要内容包括提供丰富的工具包和模块化搭建神经网络，确定</w:t>
      </w:r>
      <w:r>
        <w:t>T</w:t>
      </w:r>
      <w:r>
        <w:rPr>
          <w:rFonts w:hint="eastAsia"/>
        </w:rPr>
        <w:t>orch</w:t>
      </w:r>
      <w:r>
        <w:rPr>
          <w:rFonts w:hint="eastAsia"/>
        </w:rPr>
        <w:t>平台满足搭建神经网络所需的基本功能，以及所搭建神经网络在</w:t>
      </w:r>
      <w:r>
        <w:rPr>
          <w:rFonts w:hint="eastAsia"/>
        </w:rPr>
        <w:t>M</w:t>
      </w:r>
      <w:r>
        <w:t>NIST</w:t>
      </w:r>
      <w:r>
        <w:rPr>
          <w:rFonts w:hint="eastAsia"/>
        </w:rPr>
        <w:t>数据集的表现。</w:t>
      </w:r>
    </w:p>
    <w:p w14:paraId="63B257FE" w14:textId="77777777" w:rsidR="00303566" w:rsidRDefault="00260DBA">
      <w:pPr>
        <w:pStyle w:val="11"/>
        <w:numPr>
          <w:ilvl w:val="0"/>
          <w:numId w:val="4"/>
        </w:numPr>
        <w:ind w:firstLineChars="0"/>
      </w:pPr>
      <w:r>
        <w:rPr>
          <w:rFonts w:hint="eastAsia"/>
        </w:rPr>
        <w:t>非功能测试</w:t>
      </w:r>
      <w:r>
        <w:t>：</w:t>
      </w:r>
      <w:r>
        <w:rPr>
          <w:rFonts w:hint="eastAsia"/>
        </w:rPr>
        <w:t>确定</w:t>
      </w:r>
      <w:r>
        <w:t>T</w:t>
      </w:r>
      <w:r>
        <w:rPr>
          <w:rFonts w:hint="eastAsia"/>
        </w:rPr>
        <w:t>orch</w:t>
      </w:r>
      <w:r>
        <w:rPr>
          <w:rFonts w:hint="eastAsia"/>
        </w:rPr>
        <w:t>在一定</w:t>
      </w:r>
      <w:r>
        <w:t>条件下，</w:t>
      </w:r>
      <w:r>
        <w:rPr>
          <w:rFonts w:hint="eastAsia"/>
        </w:rPr>
        <w:t>在搭建神经网络的过程中，是否具有高效性、可修改性等特性。</w:t>
      </w:r>
    </w:p>
    <w:p w14:paraId="4BE6A69B" w14:textId="77777777" w:rsidR="00303566" w:rsidRDefault="00260DBA">
      <w:pPr>
        <w:pStyle w:val="11"/>
        <w:numPr>
          <w:ilvl w:val="0"/>
          <w:numId w:val="4"/>
        </w:numPr>
        <w:ind w:firstLineChars="0"/>
      </w:pPr>
      <w:r>
        <w:rPr>
          <w:rFonts w:hint="eastAsia"/>
        </w:rPr>
        <w:t>扩展需求测试：对</w:t>
      </w:r>
      <w:r>
        <w:rPr>
          <w:rFonts w:hint="eastAsia"/>
        </w:rPr>
        <w:t>Torch</w:t>
      </w:r>
      <w:r>
        <w:rPr>
          <w:rFonts w:hint="eastAsia"/>
        </w:rPr>
        <w:t>平台的工具包进行修改后，测试搭建的神经网络在</w:t>
      </w:r>
      <w:r>
        <w:rPr>
          <w:rFonts w:hint="eastAsia"/>
        </w:rPr>
        <w:t>MNIST</w:t>
      </w:r>
      <w:r>
        <w:rPr>
          <w:rFonts w:hint="eastAsia"/>
        </w:rPr>
        <w:t>数据集上的表现，并与修改前在准确率的表现上进行比较。</w:t>
      </w:r>
    </w:p>
    <w:p w14:paraId="6A926165" w14:textId="77777777" w:rsidR="00303566" w:rsidRDefault="00260DBA">
      <w:pPr>
        <w:pStyle w:val="2"/>
        <w:tabs>
          <w:tab w:val="clear" w:pos="1002"/>
          <w:tab w:val="left" w:pos="2703"/>
        </w:tabs>
        <w:spacing w:line="415" w:lineRule="auto"/>
        <w:ind w:left="578" w:hanging="578"/>
        <w:jc w:val="left"/>
      </w:pPr>
      <w:bookmarkStart w:id="11" w:name="_Toc483331415"/>
      <w:r>
        <w:rPr>
          <w:rFonts w:hint="eastAsia"/>
        </w:rPr>
        <w:t>测试通过准则</w:t>
      </w:r>
      <w:bookmarkEnd w:id="11"/>
    </w:p>
    <w:p w14:paraId="0CAF5EC6" w14:textId="77777777" w:rsidR="00303566" w:rsidRDefault="00260DBA">
      <w:pPr>
        <w:ind w:firstLine="420"/>
      </w:pPr>
      <w:r>
        <w:t>T</w:t>
      </w:r>
      <w:r>
        <w:rPr>
          <w:rFonts w:hint="eastAsia"/>
        </w:rPr>
        <w:t>orch</w:t>
      </w:r>
      <w:r>
        <w:rPr>
          <w:rFonts w:hint="eastAsia"/>
        </w:rPr>
        <w:t>系统</w:t>
      </w:r>
      <w:r>
        <w:t>通过测试的</w:t>
      </w:r>
      <w:r>
        <w:rPr>
          <w:rFonts w:hint="eastAsia"/>
        </w:rPr>
        <w:t>准则</w:t>
      </w:r>
      <w:r>
        <w:t>，即当依据测试用例执行者测试结果与预期结果相符，或测试结果与预期结果虽有不符</w:t>
      </w:r>
      <w:r>
        <w:rPr>
          <w:rFonts w:hint="eastAsia"/>
        </w:rPr>
        <w:t>但</w:t>
      </w:r>
      <w:r>
        <w:t>不可归咎于</w:t>
      </w:r>
      <w:r>
        <w:t>T</w:t>
      </w:r>
      <w:r>
        <w:rPr>
          <w:rFonts w:hint="eastAsia"/>
        </w:rPr>
        <w:t>orch</w:t>
      </w:r>
      <w:r>
        <w:rPr>
          <w:rFonts w:hint="eastAsia"/>
        </w:rPr>
        <w:t>本身</w:t>
      </w:r>
      <w:r>
        <w:t>时</w:t>
      </w:r>
      <w:r>
        <w:rPr>
          <w:rFonts w:hint="eastAsia"/>
        </w:rPr>
        <w:t>为</w:t>
      </w:r>
      <w:r>
        <w:t>测试通过，反之测试失败。</w:t>
      </w:r>
    </w:p>
    <w:p w14:paraId="3ED387CE" w14:textId="77777777" w:rsidR="00303566" w:rsidRDefault="00260DBA">
      <w:pPr>
        <w:pStyle w:val="1"/>
      </w:pPr>
      <w:bookmarkStart w:id="12" w:name="_Toc483331416"/>
      <w:commentRangeStart w:id="13"/>
      <w:r>
        <w:rPr>
          <w:rFonts w:hint="eastAsia"/>
        </w:rPr>
        <w:t>安装测试</w:t>
      </w:r>
      <w:bookmarkEnd w:id="12"/>
      <w:commentRangeEnd w:id="13"/>
      <w:r w:rsidR="00381127">
        <w:rPr>
          <w:rStyle w:val="a8"/>
          <w:b w:val="0"/>
          <w:bCs w:val="0"/>
          <w:kern w:val="2"/>
        </w:rPr>
        <w:commentReference w:id="13"/>
      </w:r>
    </w:p>
    <w:p w14:paraId="540DB450" w14:textId="77777777" w:rsidR="00303566" w:rsidRDefault="00260DBA">
      <w:pPr>
        <w:pStyle w:val="2"/>
        <w:tabs>
          <w:tab w:val="clear" w:pos="1002"/>
          <w:tab w:val="left" w:pos="2703"/>
        </w:tabs>
        <w:spacing w:line="415" w:lineRule="auto"/>
        <w:ind w:left="578" w:hanging="578"/>
        <w:jc w:val="left"/>
      </w:pPr>
      <w:bookmarkStart w:id="14" w:name="_Toc483331417"/>
      <w:r>
        <w:rPr>
          <w:rFonts w:hint="eastAsia"/>
        </w:rPr>
        <w:t>概述</w:t>
      </w:r>
      <w:bookmarkEnd w:id="14"/>
    </w:p>
    <w:p w14:paraId="2CCB5008" w14:textId="77777777" w:rsidR="00303566" w:rsidRDefault="00260DBA">
      <w:pPr>
        <w:ind w:firstLine="420"/>
      </w:pPr>
      <w:r>
        <w:rPr>
          <w:rFonts w:hint="eastAsia"/>
        </w:rPr>
        <w:t>确定</w:t>
      </w:r>
      <w:r>
        <w:t>Torch</w:t>
      </w:r>
      <w:r>
        <w:rPr>
          <w:rFonts w:hint="eastAsia"/>
        </w:rPr>
        <w:t>在多种操作系统（</w:t>
      </w:r>
      <w:r>
        <w:rPr>
          <w:rFonts w:hint="eastAsia"/>
        </w:rPr>
        <w:t>Linux/MacOS</w:t>
      </w:r>
      <w:r>
        <w:rPr>
          <w:rFonts w:hint="eastAsia"/>
        </w:rPr>
        <w:t>）中都能够被正常编译，安装。</w:t>
      </w:r>
    </w:p>
    <w:p w14:paraId="0ECA1D20" w14:textId="77777777" w:rsidR="00303566" w:rsidRDefault="00260DBA">
      <w:pPr>
        <w:pStyle w:val="2"/>
        <w:tabs>
          <w:tab w:val="clear" w:pos="1002"/>
          <w:tab w:val="left" w:pos="2703"/>
        </w:tabs>
        <w:spacing w:line="415" w:lineRule="auto"/>
        <w:ind w:left="578" w:hanging="578"/>
        <w:jc w:val="left"/>
      </w:pPr>
      <w:bookmarkStart w:id="15" w:name="_Toc483331418"/>
      <w:r>
        <w:rPr>
          <w:rFonts w:hint="eastAsia"/>
        </w:rPr>
        <w:lastRenderedPageBreak/>
        <w:t>测试用例</w:t>
      </w:r>
      <w:bookmarkEnd w:id="15"/>
    </w:p>
    <w:p w14:paraId="7ACBFC69" w14:textId="77777777" w:rsidR="00303566" w:rsidRDefault="00260DBA">
      <w:pPr>
        <w:jc w:val="center"/>
        <w:rPr>
          <w:sz w:val="21"/>
        </w:rPr>
      </w:pPr>
      <w:r>
        <w:rPr>
          <w:rFonts w:hint="eastAsia"/>
          <w:sz w:val="21"/>
        </w:rPr>
        <w:t>表</w:t>
      </w:r>
      <w:r>
        <w:rPr>
          <w:rFonts w:hint="eastAsia"/>
          <w:sz w:val="21"/>
        </w:rPr>
        <w:t>3-1 TC001-Linux</w:t>
      </w:r>
      <w:r>
        <w:rPr>
          <w:rFonts w:hint="eastAsia"/>
          <w:sz w:val="21"/>
        </w:rPr>
        <w:t>下安装测试用例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303566" w14:paraId="740CDAB7" w14:textId="77777777">
        <w:trPr>
          <w:trHeight w:val="945"/>
          <w:jc w:val="center"/>
        </w:trPr>
        <w:tc>
          <w:tcPr>
            <w:tcW w:w="1426" w:type="dxa"/>
            <w:vAlign w:val="center"/>
          </w:tcPr>
          <w:p w14:paraId="7E9F334A" w14:textId="77777777" w:rsidR="00303566" w:rsidRDefault="00260DBA">
            <w:pPr>
              <w:jc w:val="center"/>
              <w:rPr>
                <w:rFonts w:asciiTheme="minorEastAsia" w:hAnsiTheme="minorEastAsia"/>
                <w:szCs w:val="21"/>
              </w:rPr>
            </w:pPr>
            <w:r>
              <w:rPr>
                <w:rFonts w:ascii="黑体" w:eastAsia="黑体" w:hint="eastAsia"/>
                <w:b/>
                <w:sz w:val="21"/>
                <w:szCs w:val="21"/>
              </w:rPr>
              <w:t>测试用例名称</w:t>
            </w:r>
          </w:p>
        </w:tc>
        <w:tc>
          <w:tcPr>
            <w:tcW w:w="1347" w:type="dxa"/>
            <w:vAlign w:val="center"/>
          </w:tcPr>
          <w:p w14:paraId="3C7F947F" w14:textId="77777777" w:rsidR="00303566" w:rsidRDefault="00260DBA">
            <w:pPr>
              <w:jc w:val="center"/>
              <w:rPr>
                <w:rFonts w:asciiTheme="minorEastAsia" w:hAnsiTheme="minorEastAsia"/>
                <w:sz w:val="21"/>
                <w:szCs w:val="21"/>
              </w:rPr>
            </w:pPr>
            <w:r>
              <w:rPr>
                <w:rFonts w:asciiTheme="minorEastAsia" w:hAnsiTheme="minorEastAsia"/>
                <w:sz w:val="21"/>
                <w:szCs w:val="21"/>
              </w:rPr>
              <w:t>Linux</w:t>
            </w:r>
            <w:r>
              <w:rPr>
                <w:rFonts w:asciiTheme="minorEastAsia" w:hAnsiTheme="minorEastAsia"/>
                <w:sz w:val="21"/>
                <w:szCs w:val="21"/>
              </w:rPr>
              <w:t>下</w:t>
            </w:r>
            <w:r>
              <w:rPr>
                <w:rFonts w:asciiTheme="minorEastAsia" w:hAnsiTheme="minorEastAsia" w:hint="eastAsia"/>
                <w:sz w:val="21"/>
                <w:szCs w:val="21"/>
              </w:rPr>
              <w:t>安装测试</w:t>
            </w:r>
          </w:p>
        </w:tc>
        <w:tc>
          <w:tcPr>
            <w:tcW w:w="1180" w:type="dxa"/>
            <w:vAlign w:val="center"/>
          </w:tcPr>
          <w:p w14:paraId="0570944C" w14:textId="77777777" w:rsidR="00303566" w:rsidRDefault="00260DBA">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4AF5D803" w14:textId="77777777" w:rsidR="00303566" w:rsidRDefault="00260DBA">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001</w:t>
            </w:r>
          </w:p>
        </w:tc>
        <w:tc>
          <w:tcPr>
            <w:tcW w:w="1515" w:type="dxa"/>
            <w:vAlign w:val="center"/>
          </w:tcPr>
          <w:p w14:paraId="546CD1F7" w14:textId="77777777" w:rsidR="00303566" w:rsidRDefault="00260DBA">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6DBFD9A1" w14:textId="77777777" w:rsidR="00303566" w:rsidRDefault="00260DBA">
            <w:pPr>
              <w:jc w:val="center"/>
              <w:rPr>
                <w:rFonts w:asciiTheme="minorEastAsia" w:hAnsiTheme="minorEastAsia"/>
                <w:sz w:val="21"/>
                <w:szCs w:val="21"/>
              </w:rPr>
            </w:pPr>
            <w:r>
              <w:rPr>
                <w:rFonts w:asciiTheme="minorEastAsia" w:hAnsiTheme="minorEastAsia"/>
                <w:sz w:val="21"/>
                <w:szCs w:val="21"/>
              </w:rPr>
              <w:t>2.4</w:t>
            </w:r>
            <w:r>
              <w:rPr>
                <w:rFonts w:asciiTheme="minorEastAsia" w:hAnsiTheme="minorEastAsia" w:hint="eastAsia"/>
                <w:sz w:val="21"/>
                <w:szCs w:val="21"/>
              </w:rPr>
              <w:t>节的</w:t>
            </w:r>
            <w:r>
              <w:rPr>
                <w:rFonts w:asciiTheme="minorEastAsia" w:hAnsiTheme="minorEastAsia"/>
                <w:sz w:val="21"/>
                <w:szCs w:val="21"/>
              </w:rPr>
              <w:t>第一条</w:t>
            </w:r>
          </w:p>
        </w:tc>
      </w:tr>
      <w:tr w:rsidR="00303566" w14:paraId="523BD0D2" w14:textId="77777777">
        <w:trPr>
          <w:trHeight w:val="567"/>
          <w:jc w:val="center"/>
        </w:trPr>
        <w:tc>
          <w:tcPr>
            <w:tcW w:w="1426" w:type="dxa"/>
            <w:vAlign w:val="center"/>
          </w:tcPr>
          <w:p w14:paraId="2C2F879B" w14:textId="77777777" w:rsidR="00303566" w:rsidRDefault="00260DBA">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36721927" w14:textId="77777777" w:rsidR="00303566" w:rsidRDefault="00260DBA">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r>
              <w:rPr>
                <w:rFonts w:asciiTheme="minorEastAsia" w:hAnsiTheme="minorEastAsia"/>
                <w:sz w:val="21"/>
                <w:szCs w:val="21"/>
              </w:rPr>
              <w:t>Torch</w:t>
            </w:r>
            <w:r>
              <w:rPr>
                <w:rFonts w:asciiTheme="minorEastAsia" w:hAnsiTheme="minorEastAsia" w:hint="eastAsia"/>
                <w:sz w:val="21"/>
                <w:szCs w:val="21"/>
              </w:rPr>
              <w:t>在</w:t>
            </w:r>
            <w:r>
              <w:rPr>
                <w:rFonts w:asciiTheme="minorEastAsia" w:hAnsiTheme="minorEastAsia" w:hint="eastAsia"/>
                <w:sz w:val="21"/>
                <w:szCs w:val="21"/>
              </w:rPr>
              <w:t>Linux</w:t>
            </w:r>
            <w:r>
              <w:rPr>
                <w:rFonts w:asciiTheme="minorEastAsia" w:hAnsiTheme="minorEastAsia" w:hint="eastAsia"/>
                <w:sz w:val="21"/>
                <w:szCs w:val="21"/>
              </w:rPr>
              <w:t>操作系统中能否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303566" w14:paraId="7384B933" w14:textId="77777777">
        <w:trPr>
          <w:trHeight w:val="567"/>
          <w:jc w:val="center"/>
        </w:trPr>
        <w:tc>
          <w:tcPr>
            <w:tcW w:w="1426" w:type="dxa"/>
            <w:vAlign w:val="center"/>
          </w:tcPr>
          <w:p w14:paraId="5BC6F875" w14:textId="77777777" w:rsidR="00303566" w:rsidRDefault="00260DBA">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7B36771E" w14:textId="77777777" w:rsidR="00303566" w:rsidRDefault="00260DBA">
            <w:pPr>
              <w:jc w:val="center"/>
              <w:rPr>
                <w:rFonts w:asciiTheme="minorEastAsia" w:hAnsiTheme="minorEastAsia"/>
                <w:sz w:val="21"/>
                <w:szCs w:val="21"/>
              </w:rPr>
            </w:pPr>
            <w:bookmarkStart w:id="16" w:name="OLE_LINK12"/>
            <w:r>
              <w:rPr>
                <w:rFonts w:asciiTheme="minorEastAsia" w:hAnsiTheme="minorEastAsia"/>
                <w:sz w:val="21"/>
                <w:szCs w:val="21"/>
              </w:rPr>
              <w:t>None</w:t>
            </w:r>
            <w:bookmarkEnd w:id="16"/>
          </w:p>
        </w:tc>
      </w:tr>
      <w:tr w:rsidR="00303566" w14:paraId="2B4CB570" w14:textId="77777777">
        <w:trPr>
          <w:trHeight w:val="567"/>
          <w:jc w:val="center"/>
        </w:trPr>
        <w:tc>
          <w:tcPr>
            <w:tcW w:w="1426" w:type="dxa"/>
            <w:vAlign w:val="center"/>
          </w:tcPr>
          <w:p w14:paraId="45C1CABE" w14:textId="77777777" w:rsidR="00303566" w:rsidRDefault="00260DBA">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368BC68C" w14:textId="77777777" w:rsidR="00303566" w:rsidRDefault="00260DBA">
            <w:pPr>
              <w:jc w:val="center"/>
              <w:rPr>
                <w:rFonts w:asciiTheme="minorEastAsia" w:hAnsiTheme="minorEastAsia"/>
                <w:sz w:val="21"/>
                <w:szCs w:val="21"/>
              </w:rPr>
            </w:pPr>
            <w:r>
              <w:rPr>
                <w:rFonts w:asciiTheme="minorEastAsia" w:hAnsiTheme="minorEastAsia" w:hint="eastAsia"/>
                <w:sz w:val="21"/>
                <w:szCs w:val="21"/>
              </w:rPr>
              <w:t>黑盒测试</w:t>
            </w:r>
          </w:p>
        </w:tc>
      </w:tr>
      <w:tr w:rsidR="00303566" w14:paraId="04B55BC6" w14:textId="77777777">
        <w:trPr>
          <w:trHeight w:val="450"/>
          <w:jc w:val="center"/>
        </w:trPr>
        <w:tc>
          <w:tcPr>
            <w:tcW w:w="8538" w:type="dxa"/>
            <w:gridSpan w:val="7"/>
            <w:vAlign w:val="center"/>
          </w:tcPr>
          <w:p w14:paraId="38D95597" w14:textId="77777777" w:rsidR="00303566" w:rsidRDefault="00260DBA">
            <w:pPr>
              <w:jc w:val="center"/>
              <w:rPr>
                <w:rFonts w:ascii="黑体" w:eastAsia="黑体"/>
                <w:b/>
                <w:szCs w:val="21"/>
              </w:rPr>
            </w:pPr>
            <w:r>
              <w:rPr>
                <w:rFonts w:ascii="黑体" w:eastAsia="黑体" w:hint="eastAsia"/>
                <w:b/>
                <w:szCs w:val="21"/>
              </w:rPr>
              <w:t>测试过程描述</w:t>
            </w:r>
          </w:p>
        </w:tc>
      </w:tr>
      <w:tr w:rsidR="00303566" w14:paraId="5A2F2DCD" w14:textId="77777777">
        <w:trPr>
          <w:cantSplit/>
          <w:trHeight w:val="955"/>
          <w:jc w:val="center"/>
        </w:trPr>
        <w:tc>
          <w:tcPr>
            <w:tcW w:w="1426" w:type="dxa"/>
            <w:vAlign w:val="center"/>
          </w:tcPr>
          <w:p w14:paraId="3C8E6D35" w14:textId="77777777" w:rsidR="00303566" w:rsidRDefault="00260DBA">
            <w:pPr>
              <w:jc w:val="center"/>
              <w:rPr>
                <w:rFonts w:ascii="黑体" w:eastAsia="黑体"/>
                <w:b/>
                <w:sz w:val="21"/>
                <w:szCs w:val="21"/>
              </w:rPr>
            </w:pPr>
            <w:r>
              <w:rPr>
                <w:rFonts w:ascii="黑体" w:eastAsia="黑体" w:hint="eastAsia"/>
                <w:b/>
                <w:sz w:val="21"/>
                <w:szCs w:val="21"/>
              </w:rPr>
              <w:t>序号</w:t>
            </w:r>
          </w:p>
        </w:tc>
        <w:tc>
          <w:tcPr>
            <w:tcW w:w="2527" w:type="dxa"/>
            <w:gridSpan w:val="2"/>
            <w:vAlign w:val="center"/>
          </w:tcPr>
          <w:p w14:paraId="3F005F86" w14:textId="77777777" w:rsidR="00303566" w:rsidRDefault="00260DBA">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0C5D6648" w14:textId="77777777" w:rsidR="00303566" w:rsidRDefault="00260DBA">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7629A062" w14:textId="77777777" w:rsidR="00303566" w:rsidRDefault="00260DBA">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35FAD3B3" w14:textId="77777777" w:rsidR="00303566" w:rsidRDefault="00260DBA">
            <w:pPr>
              <w:jc w:val="center"/>
              <w:rPr>
                <w:rFonts w:ascii="黑体" w:eastAsia="黑体"/>
                <w:b/>
                <w:sz w:val="21"/>
                <w:szCs w:val="21"/>
              </w:rPr>
            </w:pPr>
            <w:r>
              <w:rPr>
                <w:rFonts w:ascii="黑体" w:eastAsia="黑体" w:hint="eastAsia"/>
                <w:b/>
                <w:sz w:val="21"/>
                <w:szCs w:val="21"/>
              </w:rPr>
              <w:t>测试</w:t>
            </w:r>
          </w:p>
          <w:p w14:paraId="72985CDB" w14:textId="77777777" w:rsidR="00303566" w:rsidRDefault="00260DBA">
            <w:pPr>
              <w:jc w:val="center"/>
              <w:rPr>
                <w:rFonts w:ascii="黑体" w:eastAsia="黑体"/>
                <w:b/>
                <w:sz w:val="21"/>
                <w:szCs w:val="21"/>
              </w:rPr>
            </w:pPr>
            <w:r>
              <w:rPr>
                <w:rFonts w:ascii="黑体" w:eastAsia="黑体" w:hint="eastAsia"/>
                <w:b/>
                <w:sz w:val="21"/>
                <w:szCs w:val="21"/>
              </w:rPr>
              <w:t>结论</w:t>
            </w:r>
          </w:p>
        </w:tc>
      </w:tr>
      <w:tr w:rsidR="00303566" w14:paraId="7F762533" w14:textId="77777777">
        <w:trPr>
          <w:trHeight w:val="737"/>
          <w:jc w:val="center"/>
        </w:trPr>
        <w:tc>
          <w:tcPr>
            <w:tcW w:w="1426" w:type="dxa"/>
            <w:vAlign w:val="center"/>
          </w:tcPr>
          <w:p w14:paraId="5EFCEF35" w14:textId="77777777" w:rsidR="00303566" w:rsidRDefault="00260DBA">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2871A703" w14:textId="77777777" w:rsidR="00303566" w:rsidRDefault="00260DBA">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14:paraId="2B20E101" w14:textId="77777777" w:rsidR="00303566" w:rsidRDefault="00260DBA">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27649EB5" w14:textId="77777777" w:rsidR="00303566" w:rsidRDefault="00260DBA">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A295A32" w14:textId="77777777" w:rsidR="00303566" w:rsidRDefault="00303566">
            <w:pPr>
              <w:jc w:val="center"/>
              <w:rPr>
                <w:rFonts w:asciiTheme="minorEastAsia" w:hAnsiTheme="minorEastAsia"/>
                <w:sz w:val="21"/>
                <w:szCs w:val="21"/>
              </w:rPr>
            </w:pPr>
          </w:p>
        </w:tc>
      </w:tr>
      <w:tr w:rsidR="00303566" w14:paraId="155971FC" w14:textId="77777777">
        <w:trPr>
          <w:trHeight w:val="737"/>
          <w:jc w:val="center"/>
        </w:trPr>
        <w:tc>
          <w:tcPr>
            <w:tcW w:w="1426" w:type="dxa"/>
            <w:vAlign w:val="center"/>
          </w:tcPr>
          <w:p w14:paraId="727E0B16" w14:textId="77777777" w:rsidR="00303566" w:rsidRDefault="00260DBA">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14:paraId="687C4B0B" w14:textId="77777777" w:rsidR="00303566" w:rsidRDefault="00260DBA">
            <w:pPr>
              <w:jc w:val="center"/>
              <w:rPr>
                <w:rFonts w:asciiTheme="minorEastAsia" w:hAnsiTheme="minorEastAsia"/>
                <w:sz w:val="21"/>
                <w:szCs w:val="21"/>
              </w:rPr>
            </w:pPr>
            <w:r>
              <w:rPr>
                <w:rFonts w:asciiTheme="minorEastAsia" w:hAnsiTheme="minorEastAsia"/>
                <w:sz w:val="21"/>
                <w:szCs w:val="21"/>
              </w:rPr>
              <w:t>安装</w:t>
            </w:r>
            <w:r>
              <w:rPr>
                <w:rFonts w:asciiTheme="minorEastAsia" w:hAnsiTheme="minorEastAsia"/>
                <w:sz w:val="21"/>
                <w:szCs w:val="21"/>
              </w:rPr>
              <w:t>Torch</w:t>
            </w:r>
            <w:r>
              <w:rPr>
                <w:rFonts w:asciiTheme="minorEastAsia" w:hAnsiTheme="minorEastAsia"/>
                <w:sz w:val="21"/>
                <w:szCs w:val="21"/>
              </w:rPr>
              <w:t>，配置安装组件</w:t>
            </w:r>
          </w:p>
        </w:tc>
        <w:tc>
          <w:tcPr>
            <w:tcW w:w="2421" w:type="dxa"/>
            <w:gridSpan w:val="2"/>
            <w:shd w:val="clear" w:color="auto" w:fill="auto"/>
            <w:vAlign w:val="center"/>
          </w:tcPr>
          <w:p w14:paraId="0357CF2C" w14:textId="77777777" w:rsidR="00303566" w:rsidRDefault="00260DBA">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5AB38D38" w14:textId="77777777" w:rsidR="00303566" w:rsidRDefault="00260DBA">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353D8D10" w14:textId="77777777" w:rsidR="00303566" w:rsidRDefault="00303566">
            <w:pPr>
              <w:jc w:val="center"/>
              <w:rPr>
                <w:rFonts w:asciiTheme="minorEastAsia" w:hAnsiTheme="minorEastAsia"/>
                <w:sz w:val="21"/>
                <w:szCs w:val="21"/>
              </w:rPr>
            </w:pPr>
          </w:p>
        </w:tc>
      </w:tr>
      <w:tr w:rsidR="00303566" w14:paraId="6C23B2CE" w14:textId="77777777">
        <w:trPr>
          <w:trHeight w:val="737"/>
          <w:jc w:val="center"/>
        </w:trPr>
        <w:tc>
          <w:tcPr>
            <w:tcW w:w="1426" w:type="dxa"/>
            <w:vAlign w:val="center"/>
          </w:tcPr>
          <w:p w14:paraId="23769BDA" w14:textId="77777777" w:rsidR="00303566" w:rsidRDefault="00260DBA">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1845C2BB" w14:textId="77777777" w:rsidR="00303566" w:rsidRDefault="00260DBA">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Torch</w:t>
            </w:r>
          </w:p>
        </w:tc>
        <w:tc>
          <w:tcPr>
            <w:tcW w:w="2421" w:type="dxa"/>
            <w:gridSpan w:val="2"/>
            <w:shd w:val="clear" w:color="auto" w:fill="auto"/>
            <w:vAlign w:val="center"/>
          </w:tcPr>
          <w:p w14:paraId="474C2CD1" w14:textId="77777777" w:rsidR="00303566" w:rsidRDefault="00260DBA">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50602032" w14:textId="77777777" w:rsidR="00303566" w:rsidRDefault="00260DBA">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12C008F1" w14:textId="77777777" w:rsidR="00303566" w:rsidRDefault="00303566">
            <w:pPr>
              <w:jc w:val="center"/>
              <w:rPr>
                <w:rFonts w:asciiTheme="minorEastAsia" w:hAnsiTheme="minorEastAsia"/>
                <w:sz w:val="21"/>
                <w:szCs w:val="21"/>
              </w:rPr>
            </w:pPr>
          </w:p>
        </w:tc>
      </w:tr>
    </w:tbl>
    <w:p w14:paraId="308F7DF3" w14:textId="77777777" w:rsidR="00303566" w:rsidRDefault="00303566">
      <w:pPr>
        <w:jc w:val="center"/>
      </w:pPr>
    </w:p>
    <w:p w14:paraId="0BDFA986" w14:textId="77777777" w:rsidR="00303566" w:rsidRDefault="00260DBA">
      <w:pPr>
        <w:jc w:val="center"/>
        <w:rPr>
          <w:sz w:val="21"/>
        </w:rPr>
      </w:pPr>
      <w:r>
        <w:rPr>
          <w:rFonts w:hint="eastAsia"/>
          <w:sz w:val="21"/>
        </w:rPr>
        <w:t>表</w:t>
      </w:r>
      <w:r>
        <w:rPr>
          <w:rFonts w:hint="eastAsia"/>
          <w:sz w:val="21"/>
        </w:rPr>
        <w:t>3-</w:t>
      </w:r>
      <w:r>
        <w:rPr>
          <w:sz w:val="21"/>
        </w:rPr>
        <w:t>2</w:t>
      </w:r>
      <w:r>
        <w:rPr>
          <w:rFonts w:hint="eastAsia"/>
          <w:sz w:val="21"/>
        </w:rPr>
        <w:t xml:space="preserve"> TC00</w:t>
      </w:r>
      <w:r>
        <w:rPr>
          <w:sz w:val="21"/>
        </w:rPr>
        <w:t>2</w:t>
      </w:r>
      <w:r>
        <w:rPr>
          <w:rFonts w:hint="eastAsia"/>
          <w:sz w:val="21"/>
        </w:rPr>
        <w:t>-Mac</w:t>
      </w:r>
      <w:r>
        <w:rPr>
          <w:sz w:val="21"/>
        </w:rPr>
        <w:t xml:space="preserve"> </w:t>
      </w:r>
      <w:r>
        <w:rPr>
          <w:rFonts w:hint="eastAsia"/>
          <w:sz w:val="21"/>
        </w:rPr>
        <w:t>OS</w:t>
      </w:r>
      <w:r>
        <w:rPr>
          <w:rFonts w:hint="eastAsia"/>
          <w:sz w:val="21"/>
        </w:rPr>
        <w:t>下安装测试用例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303566" w14:paraId="23C5368F" w14:textId="77777777">
        <w:trPr>
          <w:trHeight w:val="945"/>
          <w:jc w:val="center"/>
        </w:trPr>
        <w:tc>
          <w:tcPr>
            <w:tcW w:w="1426" w:type="dxa"/>
            <w:vAlign w:val="center"/>
          </w:tcPr>
          <w:p w14:paraId="1E772FC8" w14:textId="77777777" w:rsidR="00303566" w:rsidRDefault="00260DBA">
            <w:pPr>
              <w:jc w:val="center"/>
              <w:rPr>
                <w:rFonts w:ascii="黑体" w:eastAsia="黑体"/>
                <w:b/>
                <w:sz w:val="21"/>
                <w:szCs w:val="21"/>
              </w:rPr>
            </w:pPr>
            <w:r>
              <w:rPr>
                <w:rFonts w:ascii="黑体" w:eastAsia="黑体" w:hint="eastAsia"/>
                <w:b/>
                <w:sz w:val="21"/>
                <w:szCs w:val="21"/>
              </w:rPr>
              <w:t>测试用例名称</w:t>
            </w:r>
          </w:p>
        </w:tc>
        <w:tc>
          <w:tcPr>
            <w:tcW w:w="1347" w:type="dxa"/>
            <w:vAlign w:val="center"/>
          </w:tcPr>
          <w:p w14:paraId="5D70C4AD" w14:textId="77777777" w:rsidR="00303566" w:rsidRDefault="00260DBA">
            <w:pPr>
              <w:jc w:val="center"/>
              <w:rPr>
                <w:rFonts w:asciiTheme="minorEastAsia" w:hAnsiTheme="minorEastAsia"/>
                <w:sz w:val="21"/>
                <w:szCs w:val="21"/>
              </w:rPr>
            </w:pPr>
            <w:r>
              <w:rPr>
                <w:rFonts w:asciiTheme="minorEastAsia" w:hAnsiTheme="minorEastAsia"/>
                <w:sz w:val="21"/>
                <w:szCs w:val="21"/>
              </w:rPr>
              <w:t>Mac OS</w:t>
            </w:r>
            <w:r>
              <w:rPr>
                <w:rFonts w:asciiTheme="minorEastAsia" w:hAnsiTheme="minorEastAsia"/>
                <w:sz w:val="21"/>
                <w:szCs w:val="21"/>
              </w:rPr>
              <w:t>下</w:t>
            </w:r>
            <w:r>
              <w:rPr>
                <w:rFonts w:asciiTheme="minorEastAsia" w:hAnsiTheme="minorEastAsia" w:hint="eastAsia"/>
                <w:sz w:val="21"/>
                <w:szCs w:val="21"/>
              </w:rPr>
              <w:t>安装测试</w:t>
            </w:r>
          </w:p>
        </w:tc>
        <w:tc>
          <w:tcPr>
            <w:tcW w:w="1180" w:type="dxa"/>
            <w:vAlign w:val="center"/>
          </w:tcPr>
          <w:p w14:paraId="4A360374" w14:textId="77777777" w:rsidR="00303566" w:rsidRDefault="00260DBA">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152F547B" w14:textId="77777777" w:rsidR="00303566" w:rsidRDefault="00260DBA">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002</w:t>
            </w:r>
          </w:p>
        </w:tc>
        <w:tc>
          <w:tcPr>
            <w:tcW w:w="1515" w:type="dxa"/>
            <w:vAlign w:val="center"/>
          </w:tcPr>
          <w:p w14:paraId="53C8B645" w14:textId="77777777" w:rsidR="00303566" w:rsidRDefault="00260DBA">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560548C3" w14:textId="77777777" w:rsidR="00303566" w:rsidRDefault="00260DBA">
            <w:pPr>
              <w:jc w:val="center"/>
              <w:rPr>
                <w:rFonts w:asciiTheme="minorEastAsia" w:hAnsiTheme="minorEastAsia"/>
                <w:sz w:val="21"/>
                <w:szCs w:val="21"/>
              </w:rPr>
            </w:pPr>
            <w:r>
              <w:rPr>
                <w:rFonts w:asciiTheme="minorEastAsia" w:hAnsiTheme="minorEastAsia"/>
                <w:sz w:val="21"/>
                <w:szCs w:val="21"/>
              </w:rPr>
              <w:t>2.4</w:t>
            </w:r>
            <w:r>
              <w:rPr>
                <w:rFonts w:asciiTheme="minorEastAsia" w:hAnsiTheme="minorEastAsia" w:hint="eastAsia"/>
                <w:sz w:val="21"/>
                <w:szCs w:val="21"/>
              </w:rPr>
              <w:t>节的</w:t>
            </w:r>
            <w:r>
              <w:rPr>
                <w:rFonts w:asciiTheme="minorEastAsia" w:hAnsiTheme="minorEastAsia"/>
                <w:sz w:val="21"/>
                <w:szCs w:val="21"/>
              </w:rPr>
              <w:t>第一条</w:t>
            </w:r>
          </w:p>
        </w:tc>
      </w:tr>
      <w:tr w:rsidR="00303566" w14:paraId="6EE415D8" w14:textId="77777777">
        <w:trPr>
          <w:trHeight w:val="567"/>
          <w:jc w:val="center"/>
        </w:trPr>
        <w:tc>
          <w:tcPr>
            <w:tcW w:w="1426" w:type="dxa"/>
            <w:vAlign w:val="center"/>
          </w:tcPr>
          <w:p w14:paraId="5FCADDFE" w14:textId="77777777" w:rsidR="00303566" w:rsidRDefault="00260DBA">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04B35582" w14:textId="77777777" w:rsidR="00303566" w:rsidRDefault="00260DBA">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r>
              <w:rPr>
                <w:rFonts w:asciiTheme="minorEastAsia" w:hAnsiTheme="minorEastAsia"/>
                <w:sz w:val="21"/>
                <w:szCs w:val="21"/>
              </w:rPr>
              <w:t>Torch</w:t>
            </w:r>
            <w:r>
              <w:rPr>
                <w:rFonts w:asciiTheme="minorEastAsia" w:hAnsiTheme="minorEastAsia" w:hint="eastAsia"/>
                <w:sz w:val="21"/>
                <w:szCs w:val="21"/>
              </w:rPr>
              <w:t>在</w:t>
            </w:r>
            <w:r>
              <w:rPr>
                <w:rFonts w:asciiTheme="minorEastAsia" w:hAnsiTheme="minorEastAsia"/>
                <w:sz w:val="21"/>
                <w:szCs w:val="21"/>
              </w:rPr>
              <w:t>Mac</w:t>
            </w:r>
            <w:r>
              <w:rPr>
                <w:rFonts w:asciiTheme="minorEastAsia" w:hAnsiTheme="minorEastAsia" w:hint="eastAsia"/>
                <w:sz w:val="21"/>
                <w:szCs w:val="21"/>
              </w:rPr>
              <w:t>操作系统中能否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303566" w14:paraId="1CB3DABF" w14:textId="77777777">
        <w:trPr>
          <w:trHeight w:val="567"/>
          <w:jc w:val="center"/>
        </w:trPr>
        <w:tc>
          <w:tcPr>
            <w:tcW w:w="1426" w:type="dxa"/>
            <w:vAlign w:val="center"/>
          </w:tcPr>
          <w:p w14:paraId="3F26F375" w14:textId="77777777" w:rsidR="00303566" w:rsidRDefault="00260DBA">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5456B03C" w14:textId="77777777" w:rsidR="00303566" w:rsidRDefault="00260DBA">
            <w:pPr>
              <w:jc w:val="center"/>
              <w:rPr>
                <w:rFonts w:asciiTheme="minorEastAsia" w:hAnsiTheme="minorEastAsia"/>
                <w:sz w:val="21"/>
                <w:szCs w:val="21"/>
              </w:rPr>
            </w:pPr>
            <w:r>
              <w:rPr>
                <w:rFonts w:asciiTheme="minorEastAsia" w:hAnsiTheme="minorEastAsia"/>
                <w:sz w:val="21"/>
                <w:szCs w:val="21"/>
              </w:rPr>
              <w:t>None</w:t>
            </w:r>
          </w:p>
        </w:tc>
      </w:tr>
      <w:tr w:rsidR="00303566" w14:paraId="52045D7D" w14:textId="77777777">
        <w:trPr>
          <w:trHeight w:val="567"/>
          <w:jc w:val="center"/>
        </w:trPr>
        <w:tc>
          <w:tcPr>
            <w:tcW w:w="1426" w:type="dxa"/>
            <w:vAlign w:val="center"/>
          </w:tcPr>
          <w:p w14:paraId="3ADB88E9" w14:textId="77777777" w:rsidR="00303566" w:rsidRDefault="00260DBA">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13201CFA" w14:textId="77777777" w:rsidR="00303566" w:rsidRDefault="00260DBA">
            <w:pPr>
              <w:jc w:val="center"/>
              <w:rPr>
                <w:rFonts w:asciiTheme="minorEastAsia" w:hAnsiTheme="minorEastAsia"/>
                <w:sz w:val="21"/>
                <w:szCs w:val="21"/>
              </w:rPr>
            </w:pPr>
            <w:r>
              <w:rPr>
                <w:rFonts w:asciiTheme="minorEastAsia" w:hAnsiTheme="minorEastAsia" w:hint="eastAsia"/>
                <w:sz w:val="21"/>
                <w:szCs w:val="21"/>
              </w:rPr>
              <w:t>黑盒测试</w:t>
            </w:r>
          </w:p>
        </w:tc>
      </w:tr>
      <w:tr w:rsidR="00303566" w14:paraId="280E200D" w14:textId="77777777">
        <w:trPr>
          <w:trHeight w:val="450"/>
          <w:jc w:val="center"/>
        </w:trPr>
        <w:tc>
          <w:tcPr>
            <w:tcW w:w="8538" w:type="dxa"/>
            <w:gridSpan w:val="7"/>
            <w:vAlign w:val="center"/>
          </w:tcPr>
          <w:p w14:paraId="0C8366DF" w14:textId="77777777" w:rsidR="00303566" w:rsidRDefault="00260DBA">
            <w:pPr>
              <w:jc w:val="center"/>
              <w:rPr>
                <w:rFonts w:ascii="黑体" w:eastAsia="黑体"/>
                <w:b/>
                <w:szCs w:val="21"/>
              </w:rPr>
            </w:pPr>
            <w:r>
              <w:rPr>
                <w:rFonts w:ascii="黑体" w:eastAsia="黑体" w:hint="eastAsia"/>
                <w:b/>
                <w:szCs w:val="21"/>
              </w:rPr>
              <w:t>测试过程描述</w:t>
            </w:r>
          </w:p>
        </w:tc>
      </w:tr>
      <w:tr w:rsidR="00303566" w14:paraId="02D756D1" w14:textId="77777777">
        <w:trPr>
          <w:cantSplit/>
          <w:trHeight w:val="955"/>
          <w:jc w:val="center"/>
        </w:trPr>
        <w:tc>
          <w:tcPr>
            <w:tcW w:w="1426" w:type="dxa"/>
            <w:vAlign w:val="center"/>
          </w:tcPr>
          <w:p w14:paraId="40F05E8D" w14:textId="77777777" w:rsidR="00303566" w:rsidRDefault="00260DBA">
            <w:pPr>
              <w:jc w:val="center"/>
              <w:rPr>
                <w:rFonts w:ascii="黑体" w:eastAsia="黑体"/>
                <w:b/>
                <w:sz w:val="21"/>
                <w:szCs w:val="21"/>
              </w:rPr>
            </w:pPr>
            <w:r>
              <w:rPr>
                <w:rFonts w:ascii="黑体" w:eastAsia="黑体" w:hint="eastAsia"/>
                <w:b/>
                <w:sz w:val="21"/>
                <w:szCs w:val="21"/>
              </w:rPr>
              <w:lastRenderedPageBreak/>
              <w:t>序号</w:t>
            </w:r>
          </w:p>
        </w:tc>
        <w:tc>
          <w:tcPr>
            <w:tcW w:w="2527" w:type="dxa"/>
            <w:gridSpan w:val="2"/>
            <w:vAlign w:val="center"/>
          </w:tcPr>
          <w:p w14:paraId="60681A2B" w14:textId="77777777" w:rsidR="00303566" w:rsidRDefault="00260DBA">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14C0C063" w14:textId="77777777" w:rsidR="00303566" w:rsidRDefault="00260DBA">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41A1447F" w14:textId="77777777" w:rsidR="00303566" w:rsidRDefault="00260DBA">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62CD8E42" w14:textId="77777777" w:rsidR="00303566" w:rsidRDefault="00260DBA">
            <w:pPr>
              <w:jc w:val="center"/>
              <w:rPr>
                <w:rFonts w:ascii="黑体" w:eastAsia="黑体"/>
                <w:b/>
                <w:sz w:val="21"/>
                <w:szCs w:val="21"/>
              </w:rPr>
            </w:pPr>
            <w:r>
              <w:rPr>
                <w:rFonts w:ascii="黑体" w:eastAsia="黑体" w:hint="eastAsia"/>
                <w:b/>
                <w:sz w:val="21"/>
                <w:szCs w:val="21"/>
              </w:rPr>
              <w:t>测试结论</w:t>
            </w:r>
          </w:p>
        </w:tc>
      </w:tr>
      <w:tr w:rsidR="00303566" w14:paraId="2E4B5316" w14:textId="77777777">
        <w:trPr>
          <w:trHeight w:val="312"/>
          <w:jc w:val="center"/>
        </w:trPr>
        <w:tc>
          <w:tcPr>
            <w:tcW w:w="1426" w:type="dxa"/>
            <w:vAlign w:val="center"/>
          </w:tcPr>
          <w:p w14:paraId="1A2A456D" w14:textId="77777777" w:rsidR="00303566" w:rsidRDefault="00260DBA">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62B63499" w14:textId="77777777" w:rsidR="00303566" w:rsidRDefault="00260DBA">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14:paraId="030CC5CD" w14:textId="77777777" w:rsidR="00303566" w:rsidRDefault="00260DBA">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1C0CF263" w14:textId="77777777" w:rsidR="00303566" w:rsidRDefault="00260DBA">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37BB7A30" w14:textId="77777777" w:rsidR="00303566" w:rsidRDefault="00303566">
            <w:pPr>
              <w:jc w:val="center"/>
              <w:rPr>
                <w:rFonts w:asciiTheme="minorEastAsia" w:hAnsiTheme="minorEastAsia"/>
                <w:sz w:val="21"/>
                <w:szCs w:val="21"/>
              </w:rPr>
            </w:pPr>
          </w:p>
        </w:tc>
      </w:tr>
      <w:tr w:rsidR="00303566" w14:paraId="13D5BF2D" w14:textId="77777777">
        <w:trPr>
          <w:trHeight w:val="1290"/>
          <w:jc w:val="center"/>
        </w:trPr>
        <w:tc>
          <w:tcPr>
            <w:tcW w:w="1426" w:type="dxa"/>
            <w:vAlign w:val="center"/>
          </w:tcPr>
          <w:p w14:paraId="1ABF500E" w14:textId="77777777" w:rsidR="00303566" w:rsidRDefault="00260DBA">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14:paraId="386EF37E" w14:textId="77777777" w:rsidR="00303566" w:rsidRDefault="00260DBA">
            <w:pPr>
              <w:jc w:val="center"/>
              <w:rPr>
                <w:rFonts w:asciiTheme="minorEastAsia" w:hAnsiTheme="minorEastAsia"/>
                <w:sz w:val="21"/>
                <w:szCs w:val="21"/>
              </w:rPr>
            </w:pPr>
            <w:r>
              <w:rPr>
                <w:rFonts w:asciiTheme="minorEastAsia" w:hAnsiTheme="minorEastAsia"/>
                <w:sz w:val="21"/>
                <w:szCs w:val="21"/>
              </w:rPr>
              <w:t>安装</w:t>
            </w:r>
            <w:r>
              <w:rPr>
                <w:rFonts w:asciiTheme="minorEastAsia" w:hAnsiTheme="minorEastAsia"/>
                <w:sz w:val="21"/>
                <w:szCs w:val="21"/>
              </w:rPr>
              <w:t>Torch</w:t>
            </w:r>
            <w:r>
              <w:rPr>
                <w:rFonts w:asciiTheme="minorEastAsia" w:hAnsiTheme="minorEastAsia"/>
                <w:sz w:val="21"/>
                <w:szCs w:val="21"/>
              </w:rPr>
              <w:t>，配置安装组件</w:t>
            </w:r>
          </w:p>
        </w:tc>
        <w:tc>
          <w:tcPr>
            <w:tcW w:w="2421" w:type="dxa"/>
            <w:gridSpan w:val="2"/>
            <w:shd w:val="clear" w:color="auto" w:fill="auto"/>
            <w:vAlign w:val="center"/>
          </w:tcPr>
          <w:p w14:paraId="137FEA6A" w14:textId="77777777" w:rsidR="00303566" w:rsidRDefault="00260DBA">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2D509C7B" w14:textId="77777777" w:rsidR="00303566" w:rsidRDefault="00260DBA">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088FE876" w14:textId="77777777" w:rsidR="00303566" w:rsidRDefault="00303566">
            <w:pPr>
              <w:jc w:val="center"/>
              <w:rPr>
                <w:rFonts w:asciiTheme="minorEastAsia" w:hAnsiTheme="minorEastAsia"/>
                <w:sz w:val="21"/>
                <w:szCs w:val="21"/>
              </w:rPr>
            </w:pPr>
          </w:p>
        </w:tc>
      </w:tr>
      <w:tr w:rsidR="00303566" w14:paraId="7E58D5C6" w14:textId="77777777">
        <w:trPr>
          <w:trHeight w:val="312"/>
          <w:jc w:val="center"/>
        </w:trPr>
        <w:tc>
          <w:tcPr>
            <w:tcW w:w="1426" w:type="dxa"/>
            <w:vAlign w:val="center"/>
          </w:tcPr>
          <w:p w14:paraId="0A13DFB1" w14:textId="77777777" w:rsidR="00303566" w:rsidRDefault="00260DBA">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37794193" w14:textId="77777777" w:rsidR="00303566" w:rsidRDefault="00260DBA">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Torch</w:t>
            </w:r>
          </w:p>
        </w:tc>
        <w:tc>
          <w:tcPr>
            <w:tcW w:w="2421" w:type="dxa"/>
            <w:gridSpan w:val="2"/>
            <w:shd w:val="clear" w:color="auto" w:fill="auto"/>
            <w:vAlign w:val="center"/>
          </w:tcPr>
          <w:p w14:paraId="41D567B0" w14:textId="77777777" w:rsidR="00303566" w:rsidRDefault="00260DBA">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32F7A920" w14:textId="77777777" w:rsidR="00303566" w:rsidRDefault="00260DBA">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621FF076" w14:textId="77777777" w:rsidR="00303566" w:rsidRDefault="00303566">
            <w:pPr>
              <w:jc w:val="center"/>
              <w:rPr>
                <w:rFonts w:asciiTheme="minorEastAsia" w:hAnsiTheme="minorEastAsia"/>
                <w:sz w:val="21"/>
                <w:szCs w:val="21"/>
              </w:rPr>
            </w:pPr>
          </w:p>
        </w:tc>
      </w:tr>
    </w:tbl>
    <w:p w14:paraId="310E1740" w14:textId="77777777" w:rsidR="00303566" w:rsidRDefault="00260DBA">
      <w:pPr>
        <w:pStyle w:val="1"/>
      </w:pPr>
      <w:bookmarkStart w:id="17" w:name="_Toc483331419"/>
      <w:r>
        <w:rPr>
          <w:rFonts w:hint="eastAsia"/>
        </w:rPr>
        <w:t>功能测试</w:t>
      </w:r>
      <w:bookmarkEnd w:id="17"/>
    </w:p>
    <w:p w14:paraId="049EB1B8" w14:textId="77777777" w:rsidR="00303566" w:rsidRDefault="00260DBA">
      <w:pPr>
        <w:pStyle w:val="2"/>
        <w:tabs>
          <w:tab w:val="clear" w:pos="1002"/>
          <w:tab w:val="left" w:pos="2703"/>
        </w:tabs>
        <w:spacing w:line="415" w:lineRule="auto"/>
        <w:ind w:left="578" w:hanging="578"/>
        <w:jc w:val="left"/>
      </w:pPr>
      <w:bookmarkStart w:id="18" w:name="_Toc483331420"/>
      <w:r>
        <w:rPr>
          <w:rFonts w:hint="eastAsia"/>
        </w:rPr>
        <w:t>概述</w:t>
      </w:r>
      <w:bookmarkEnd w:id="18"/>
    </w:p>
    <w:p w14:paraId="57148D8D" w14:textId="77777777" w:rsidR="00303566" w:rsidRDefault="00260DBA">
      <w:pPr>
        <w:ind w:firstLine="420"/>
      </w:pPr>
      <w:r>
        <w:rPr>
          <w:rFonts w:hint="eastAsia"/>
        </w:rPr>
        <w:t>功能测试就是对产品的各功能进行验证，根据功能测试用例，逐项测试，检查产品是否达到用户要求的功能</w:t>
      </w:r>
    </w:p>
    <w:p w14:paraId="4A872C6B" w14:textId="77777777" w:rsidR="00303566" w:rsidRDefault="00260DBA">
      <w:pPr>
        <w:ind w:firstLine="420"/>
      </w:pPr>
      <w:r>
        <w:rPr>
          <w:rFonts w:hint="eastAsia"/>
        </w:rPr>
        <w:t>Functional testing</w:t>
      </w:r>
      <w:r>
        <w:rPr>
          <w:rFonts w:hint="eastAsia"/>
        </w:rPr>
        <w:t>（功能测试），也称为</w:t>
      </w:r>
      <w:r>
        <w:rPr>
          <w:rFonts w:hint="eastAsia"/>
        </w:rPr>
        <w:t xml:space="preserve">behavioral </w:t>
      </w:r>
      <w:r>
        <w:rPr>
          <w:rFonts w:hint="eastAsia"/>
        </w:rPr>
        <w:t>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3EBFE8AD" w14:textId="77777777" w:rsidR="00303566" w:rsidRDefault="00260DBA">
      <w:pPr>
        <w:ind w:firstLine="420"/>
      </w:pPr>
      <w:r>
        <w:rPr>
          <w:rFonts w:hint="eastAsia"/>
        </w:rPr>
        <w:t>功能测试也叫黑盒测试或数据驱动测试，只需考虑需要测试的各个功能，不需要考虑整个软件的内部结构及代</w:t>
      </w:r>
      <w:r>
        <w:rPr>
          <w:rFonts w:hint="eastAsia"/>
        </w:rPr>
        <w:t>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634E0C96" w14:textId="77777777" w:rsidR="00303566" w:rsidRDefault="00260DBA">
      <w:pPr>
        <w:pStyle w:val="2"/>
        <w:tabs>
          <w:tab w:val="clear" w:pos="1002"/>
          <w:tab w:val="left" w:pos="2703"/>
        </w:tabs>
        <w:spacing w:line="415" w:lineRule="auto"/>
        <w:ind w:left="578" w:hanging="578"/>
        <w:jc w:val="left"/>
      </w:pPr>
      <w:bookmarkStart w:id="19" w:name="_Toc483331421"/>
      <w:r>
        <w:rPr>
          <w:rFonts w:hint="eastAsia"/>
        </w:rPr>
        <w:lastRenderedPageBreak/>
        <w:t>导入工具包</w:t>
      </w:r>
      <w:bookmarkEnd w:id="19"/>
    </w:p>
    <w:p w14:paraId="4445CB3B" w14:textId="77777777" w:rsidR="00303566" w:rsidRDefault="00260DBA">
      <w:pPr>
        <w:ind w:firstLineChars="200" w:firstLine="480"/>
        <w:jc w:val="left"/>
      </w:pPr>
      <w:r>
        <w:rPr>
          <w:rFonts w:hint="eastAsia"/>
        </w:rPr>
        <w:t>导入工具包测试用例如表</w:t>
      </w:r>
      <w:r>
        <w:rPr>
          <w:rFonts w:hint="eastAsia"/>
        </w:rPr>
        <w:t>4-</w:t>
      </w:r>
      <w:r>
        <w:t>1</w:t>
      </w:r>
      <w:r>
        <w:t>所示</w:t>
      </w:r>
      <w:r>
        <w:rPr>
          <w:rFonts w:hint="eastAsia"/>
        </w:rPr>
        <w:t>。</w:t>
      </w:r>
    </w:p>
    <w:p w14:paraId="4492701F" w14:textId="77777777" w:rsidR="00303566" w:rsidRDefault="00260DBA">
      <w:pPr>
        <w:jc w:val="center"/>
        <w:rPr>
          <w:sz w:val="21"/>
        </w:rPr>
      </w:pPr>
      <w:r>
        <w:rPr>
          <w:rFonts w:hint="eastAsia"/>
          <w:sz w:val="21"/>
        </w:rPr>
        <w:t>表</w:t>
      </w:r>
      <w:r>
        <w:rPr>
          <w:rFonts w:hint="eastAsia"/>
          <w:sz w:val="21"/>
        </w:rPr>
        <w:t>4-1</w:t>
      </w:r>
      <w:commentRangeStart w:id="20"/>
      <w:r>
        <w:rPr>
          <w:rFonts w:hint="eastAsia"/>
          <w:sz w:val="21"/>
        </w:rPr>
        <w:t xml:space="preserve"> TC</w:t>
      </w:r>
      <w:r>
        <w:rPr>
          <w:sz w:val="21"/>
        </w:rPr>
        <w:t>4</w:t>
      </w:r>
      <w:r>
        <w:rPr>
          <w:rFonts w:hint="eastAsia"/>
          <w:sz w:val="21"/>
        </w:rPr>
        <w:t>01-</w:t>
      </w:r>
      <w:r>
        <w:rPr>
          <w:rFonts w:hint="eastAsia"/>
          <w:sz w:val="21"/>
        </w:rPr>
        <w:t>导入工具包测试用例</w:t>
      </w:r>
      <w:commentRangeEnd w:id="20"/>
      <w:r w:rsidR="00E41E5D">
        <w:rPr>
          <w:rStyle w:val="a8"/>
        </w:rPr>
        <w:commentReference w:id="20"/>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303566" w14:paraId="6D79A34D" w14:textId="77777777">
        <w:trPr>
          <w:jc w:val="center"/>
        </w:trPr>
        <w:tc>
          <w:tcPr>
            <w:tcW w:w="1201" w:type="dxa"/>
            <w:vAlign w:val="center"/>
          </w:tcPr>
          <w:p w14:paraId="40E43F5C" w14:textId="77777777" w:rsidR="00303566" w:rsidRDefault="00260DB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F5F8E0F" w14:textId="77777777" w:rsidR="00303566" w:rsidRDefault="00260DBA">
            <w:pPr>
              <w:jc w:val="center"/>
              <w:rPr>
                <w:szCs w:val="21"/>
              </w:rPr>
            </w:pPr>
            <w:r>
              <w:rPr>
                <w:rFonts w:hint="eastAsia"/>
                <w:sz w:val="21"/>
                <w:szCs w:val="21"/>
              </w:rPr>
              <w:t>导入工具包</w:t>
            </w:r>
          </w:p>
        </w:tc>
        <w:tc>
          <w:tcPr>
            <w:tcW w:w="1041" w:type="dxa"/>
            <w:vAlign w:val="center"/>
          </w:tcPr>
          <w:p w14:paraId="5FD97C8F" w14:textId="77777777" w:rsidR="00303566" w:rsidRDefault="00260DBA">
            <w:pPr>
              <w:jc w:val="center"/>
              <w:rPr>
                <w:b/>
                <w:szCs w:val="21"/>
              </w:rPr>
            </w:pPr>
            <w:r>
              <w:rPr>
                <w:rFonts w:ascii="黑体" w:eastAsia="黑体" w:hint="eastAsia"/>
                <w:b/>
                <w:sz w:val="21"/>
                <w:szCs w:val="21"/>
              </w:rPr>
              <w:t>测试用例标识</w:t>
            </w:r>
          </w:p>
        </w:tc>
        <w:tc>
          <w:tcPr>
            <w:tcW w:w="1619" w:type="dxa"/>
            <w:vAlign w:val="center"/>
          </w:tcPr>
          <w:p w14:paraId="358C731C" w14:textId="77777777" w:rsidR="00303566" w:rsidRDefault="00260DBA">
            <w:pPr>
              <w:jc w:val="center"/>
              <w:rPr>
                <w:sz w:val="21"/>
                <w:szCs w:val="21"/>
              </w:rPr>
            </w:pPr>
            <w:r>
              <w:rPr>
                <w:rFonts w:hint="eastAsia"/>
                <w:sz w:val="21"/>
                <w:szCs w:val="21"/>
              </w:rPr>
              <w:t>用例</w:t>
            </w:r>
            <w:r>
              <w:rPr>
                <w:rFonts w:hint="eastAsia"/>
                <w:sz w:val="21"/>
                <w:szCs w:val="21"/>
              </w:rPr>
              <w:t>TC</w:t>
            </w:r>
            <w:r>
              <w:rPr>
                <w:sz w:val="21"/>
                <w:szCs w:val="21"/>
              </w:rPr>
              <w:t>4</w:t>
            </w:r>
            <w:r>
              <w:rPr>
                <w:rFonts w:hint="eastAsia"/>
                <w:sz w:val="21"/>
                <w:szCs w:val="21"/>
              </w:rPr>
              <w:t>01</w:t>
            </w:r>
          </w:p>
        </w:tc>
        <w:tc>
          <w:tcPr>
            <w:tcW w:w="1235" w:type="dxa"/>
            <w:vAlign w:val="center"/>
          </w:tcPr>
          <w:p w14:paraId="6828C7FF" w14:textId="77777777" w:rsidR="00303566" w:rsidRDefault="00260DBA">
            <w:pPr>
              <w:jc w:val="center"/>
              <w:rPr>
                <w:b/>
                <w:szCs w:val="21"/>
              </w:rPr>
            </w:pPr>
            <w:r>
              <w:rPr>
                <w:rFonts w:ascii="黑体" w:eastAsia="黑体" w:hint="eastAsia"/>
                <w:b/>
                <w:sz w:val="21"/>
                <w:szCs w:val="21"/>
              </w:rPr>
              <w:t>测试需求标识</w:t>
            </w:r>
          </w:p>
        </w:tc>
        <w:tc>
          <w:tcPr>
            <w:tcW w:w="1627" w:type="dxa"/>
            <w:vAlign w:val="center"/>
          </w:tcPr>
          <w:p w14:paraId="7F8D5EC5" w14:textId="77777777" w:rsidR="00303566" w:rsidRDefault="00260DBA">
            <w:pPr>
              <w:jc w:val="center"/>
              <w:rPr>
                <w:szCs w:val="21"/>
              </w:rPr>
            </w:pPr>
            <w:r>
              <w:rPr>
                <w:rFonts w:hint="eastAsia"/>
                <w:sz w:val="21"/>
                <w:szCs w:val="21"/>
              </w:rPr>
              <w:t>TR</w:t>
            </w:r>
            <w:r>
              <w:rPr>
                <w:sz w:val="21"/>
                <w:szCs w:val="21"/>
              </w:rPr>
              <w:t>4</w:t>
            </w:r>
            <w:r>
              <w:rPr>
                <w:rFonts w:hint="eastAsia"/>
                <w:sz w:val="21"/>
                <w:szCs w:val="21"/>
              </w:rPr>
              <w:t>0</w:t>
            </w:r>
            <w:r>
              <w:rPr>
                <w:szCs w:val="21"/>
              </w:rPr>
              <w:t>1</w:t>
            </w:r>
          </w:p>
        </w:tc>
      </w:tr>
      <w:tr w:rsidR="00303566" w14:paraId="3EFECB43" w14:textId="77777777">
        <w:trPr>
          <w:jc w:val="center"/>
        </w:trPr>
        <w:tc>
          <w:tcPr>
            <w:tcW w:w="1201" w:type="dxa"/>
            <w:vAlign w:val="center"/>
          </w:tcPr>
          <w:p w14:paraId="6E7AA500" w14:textId="77777777" w:rsidR="00303566" w:rsidRDefault="00260DBA">
            <w:pPr>
              <w:jc w:val="center"/>
              <w:rPr>
                <w:b/>
                <w:szCs w:val="21"/>
              </w:rPr>
            </w:pPr>
            <w:r>
              <w:rPr>
                <w:rFonts w:ascii="黑体" w:eastAsia="黑体" w:hint="eastAsia"/>
                <w:b/>
                <w:sz w:val="21"/>
                <w:szCs w:val="21"/>
              </w:rPr>
              <w:t>简要描述</w:t>
            </w:r>
          </w:p>
        </w:tc>
        <w:tc>
          <w:tcPr>
            <w:tcW w:w="7321" w:type="dxa"/>
            <w:gridSpan w:val="5"/>
            <w:vAlign w:val="center"/>
          </w:tcPr>
          <w:p w14:paraId="7218DDB8" w14:textId="77777777" w:rsidR="00303566" w:rsidRDefault="00260DBA">
            <w:pPr>
              <w:pStyle w:val="a3"/>
              <w:jc w:val="center"/>
              <w:rPr>
                <w:sz w:val="21"/>
                <w:szCs w:val="21"/>
              </w:rPr>
            </w:pPr>
            <w:r>
              <w:rPr>
                <w:rFonts w:hint="eastAsia"/>
                <w:sz w:val="21"/>
                <w:szCs w:val="21"/>
              </w:rPr>
              <w:t>本测试验证是否可以在</w:t>
            </w:r>
            <w:r>
              <w:rPr>
                <w:rFonts w:hint="eastAsia"/>
                <w:sz w:val="21"/>
                <w:szCs w:val="21"/>
              </w:rPr>
              <w:t>Torch</w:t>
            </w:r>
            <w:r>
              <w:rPr>
                <w:rFonts w:hint="eastAsia"/>
                <w:sz w:val="21"/>
                <w:szCs w:val="21"/>
              </w:rPr>
              <w:t>平台上导入</w:t>
            </w:r>
            <w:r>
              <w:rPr>
                <w:rFonts w:hint="eastAsia"/>
                <w:sz w:val="21"/>
                <w:szCs w:val="21"/>
              </w:rPr>
              <w:t>path</w:t>
            </w:r>
            <w:r>
              <w:rPr>
                <w:rFonts w:hint="eastAsia"/>
                <w:sz w:val="21"/>
                <w:szCs w:val="21"/>
              </w:rPr>
              <w:t>包，</w:t>
            </w:r>
            <w:r>
              <w:rPr>
                <w:rFonts w:hint="eastAsia"/>
                <w:sz w:val="21"/>
                <w:szCs w:val="21"/>
              </w:rPr>
              <w:t>torch</w:t>
            </w:r>
            <w:r>
              <w:rPr>
                <w:rFonts w:hint="eastAsia"/>
                <w:sz w:val="21"/>
                <w:szCs w:val="21"/>
              </w:rPr>
              <w:t>包，</w:t>
            </w:r>
            <w:r>
              <w:rPr>
                <w:rFonts w:hint="eastAsia"/>
                <w:sz w:val="21"/>
                <w:szCs w:val="21"/>
              </w:rPr>
              <w:t>nn</w:t>
            </w:r>
            <w:r>
              <w:rPr>
                <w:rFonts w:hint="eastAsia"/>
                <w:sz w:val="21"/>
                <w:szCs w:val="21"/>
              </w:rPr>
              <w:t>包。</w:t>
            </w:r>
          </w:p>
        </w:tc>
      </w:tr>
      <w:tr w:rsidR="00303566" w14:paraId="76FEA60A" w14:textId="77777777">
        <w:trPr>
          <w:jc w:val="center"/>
        </w:trPr>
        <w:tc>
          <w:tcPr>
            <w:tcW w:w="1201" w:type="dxa"/>
            <w:vAlign w:val="center"/>
          </w:tcPr>
          <w:p w14:paraId="4FC8A713" w14:textId="77777777" w:rsidR="00303566" w:rsidRDefault="00260DBA">
            <w:pPr>
              <w:jc w:val="center"/>
              <w:rPr>
                <w:b/>
                <w:szCs w:val="21"/>
              </w:rPr>
            </w:pPr>
            <w:r>
              <w:rPr>
                <w:rFonts w:ascii="黑体" w:eastAsia="黑体" w:hint="eastAsia"/>
                <w:b/>
                <w:sz w:val="21"/>
                <w:szCs w:val="21"/>
              </w:rPr>
              <w:t>前提和约束</w:t>
            </w:r>
          </w:p>
        </w:tc>
        <w:tc>
          <w:tcPr>
            <w:tcW w:w="7321" w:type="dxa"/>
            <w:gridSpan w:val="5"/>
            <w:vAlign w:val="center"/>
          </w:tcPr>
          <w:p w14:paraId="5FBE66A8" w14:textId="77777777" w:rsidR="00303566" w:rsidRDefault="00260DBA">
            <w:pPr>
              <w:pStyle w:val="a3"/>
              <w:rPr>
                <w:sz w:val="21"/>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2675244F" w14:textId="77777777" w:rsidR="00303566" w:rsidRDefault="00260DBA">
            <w:pPr>
              <w:pStyle w:val="a3"/>
              <w:rPr>
                <w:sz w:val="21"/>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303566" w14:paraId="6A203FA3" w14:textId="77777777">
        <w:trPr>
          <w:jc w:val="center"/>
        </w:trPr>
        <w:tc>
          <w:tcPr>
            <w:tcW w:w="1201" w:type="dxa"/>
            <w:vAlign w:val="center"/>
          </w:tcPr>
          <w:p w14:paraId="2234C871" w14:textId="77777777" w:rsidR="00303566" w:rsidRDefault="00260DBA">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DFA65CD" w14:textId="77777777" w:rsidR="00303566" w:rsidRDefault="00260DBA">
            <w:pPr>
              <w:jc w:val="center"/>
              <w:rPr>
                <w:szCs w:val="21"/>
              </w:rPr>
            </w:pPr>
            <w:r>
              <w:rPr>
                <w:rFonts w:hint="eastAsia"/>
                <w:sz w:val="21"/>
                <w:szCs w:val="21"/>
              </w:rPr>
              <w:t>黑盒测试</w:t>
            </w:r>
          </w:p>
        </w:tc>
      </w:tr>
      <w:tr w:rsidR="00303566" w14:paraId="2811320C" w14:textId="77777777">
        <w:trPr>
          <w:jc w:val="center"/>
        </w:trPr>
        <w:tc>
          <w:tcPr>
            <w:tcW w:w="8522" w:type="dxa"/>
            <w:gridSpan w:val="6"/>
            <w:vAlign w:val="center"/>
          </w:tcPr>
          <w:p w14:paraId="72364C12" w14:textId="77777777" w:rsidR="00303566" w:rsidRDefault="00260DBA">
            <w:pPr>
              <w:jc w:val="center"/>
              <w:rPr>
                <w:b/>
                <w:szCs w:val="21"/>
              </w:rPr>
            </w:pPr>
            <w:r>
              <w:rPr>
                <w:rFonts w:ascii="黑体" w:eastAsia="黑体" w:hint="eastAsia"/>
                <w:b/>
                <w:szCs w:val="21"/>
              </w:rPr>
              <w:t>测试过程描述</w:t>
            </w:r>
          </w:p>
        </w:tc>
      </w:tr>
      <w:tr w:rsidR="00303566" w14:paraId="1D5B49BD" w14:textId="77777777">
        <w:trPr>
          <w:cantSplit/>
          <w:jc w:val="center"/>
        </w:trPr>
        <w:tc>
          <w:tcPr>
            <w:tcW w:w="1201" w:type="dxa"/>
            <w:vMerge w:val="restart"/>
            <w:vAlign w:val="center"/>
          </w:tcPr>
          <w:p w14:paraId="36B9B23A" w14:textId="77777777" w:rsidR="00303566" w:rsidRDefault="00260DBA">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CF739EF" w14:textId="77777777" w:rsidR="00303566" w:rsidRDefault="00260DBA">
            <w:pPr>
              <w:jc w:val="center"/>
              <w:rPr>
                <w:b/>
                <w:sz w:val="21"/>
                <w:szCs w:val="21"/>
              </w:rPr>
            </w:pPr>
            <w:r>
              <w:rPr>
                <w:rFonts w:ascii="黑体" w:eastAsia="黑体" w:hint="eastAsia"/>
                <w:b/>
                <w:sz w:val="21"/>
                <w:szCs w:val="21"/>
              </w:rPr>
              <w:t>测试步骤</w:t>
            </w:r>
          </w:p>
        </w:tc>
        <w:tc>
          <w:tcPr>
            <w:tcW w:w="2854" w:type="dxa"/>
            <w:gridSpan w:val="2"/>
            <w:vAlign w:val="center"/>
          </w:tcPr>
          <w:p w14:paraId="037637A8" w14:textId="77777777" w:rsidR="00303566" w:rsidRDefault="00260DBA">
            <w:pPr>
              <w:jc w:val="center"/>
              <w:rPr>
                <w:b/>
                <w:sz w:val="21"/>
                <w:szCs w:val="21"/>
              </w:rPr>
            </w:pPr>
            <w:r>
              <w:rPr>
                <w:rFonts w:ascii="黑体" w:eastAsia="黑体" w:hint="eastAsia"/>
                <w:b/>
                <w:sz w:val="21"/>
                <w:szCs w:val="21"/>
              </w:rPr>
              <w:t>测试结果</w:t>
            </w:r>
          </w:p>
        </w:tc>
        <w:tc>
          <w:tcPr>
            <w:tcW w:w="1627" w:type="dxa"/>
            <w:vAlign w:val="center"/>
          </w:tcPr>
          <w:p w14:paraId="6941D37D" w14:textId="77777777" w:rsidR="00303566" w:rsidRDefault="00260DBA">
            <w:pPr>
              <w:jc w:val="center"/>
              <w:rPr>
                <w:b/>
                <w:sz w:val="21"/>
                <w:szCs w:val="21"/>
              </w:rPr>
            </w:pPr>
            <w:r>
              <w:rPr>
                <w:rFonts w:ascii="黑体" w:eastAsia="黑体" w:hint="eastAsia"/>
                <w:b/>
                <w:sz w:val="21"/>
                <w:szCs w:val="21"/>
              </w:rPr>
              <w:t>评价准则</w:t>
            </w:r>
          </w:p>
        </w:tc>
      </w:tr>
      <w:tr w:rsidR="00303566" w14:paraId="2678C76A" w14:textId="77777777">
        <w:trPr>
          <w:cantSplit/>
          <w:trHeight w:val="150"/>
          <w:jc w:val="center"/>
        </w:trPr>
        <w:tc>
          <w:tcPr>
            <w:tcW w:w="1201" w:type="dxa"/>
            <w:vMerge/>
          </w:tcPr>
          <w:p w14:paraId="52289DA4" w14:textId="77777777" w:rsidR="00303566" w:rsidRDefault="00303566">
            <w:pPr>
              <w:jc w:val="left"/>
              <w:rPr>
                <w:szCs w:val="21"/>
              </w:rPr>
            </w:pPr>
          </w:p>
        </w:tc>
        <w:tc>
          <w:tcPr>
            <w:tcW w:w="2840" w:type="dxa"/>
            <w:gridSpan w:val="2"/>
            <w:vMerge/>
          </w:tcPr>
          <w:p w14:paraId="7B348F71" w14:textId="77777777" w:rsidR="00303566" w:rsidRDefault="00303566">
            <w:pPr>
              <w:jc w:val="left"/>
              <w:rPr>
                <w:szCs w:val="21"/>
              </w:rPr>
            </w:pPr>
          </w:p>
        </w:tc>
        <w:tc>
          <w:tcPr>
            <w:tcW w:w="2854" w:type="dxa"/>
            <w:gridSpan w:val="2"/>
            <w:vAlign w:val="center"/>
          </w:tcPr>
          <w:p w14:paraId="2A6FCD5A" w14:textId="77777777" w:rsidR="00303566" w:rsidRDefault="00260DBA">
            <w:pPr>
              <w:jc w:val="center"/>
              <w:rPr>
                <w:szCs w:val="21"/>
              </w:rPr>
            </w:pPr>
            <w:r>
              <w:rPr>
                <w:rFonts w:ascii="黑体" w:eastAsia="黑体" w:hint="eastAsia"/>
                <w:b/>
                <w:sz w:val="21"/>
                <w:szCs w:val="21"/>
              </w:rPr>
              <w:t>预期结果</w:t>
            </w:r>
          </w:p>
        </w:tc>
        <w:tc>
          <w:tcPr>
            <w:tcW w:w="1627" w:type="dxa"/>
          </w:tcPr>
          <w:p w14:paraId="1E25AD5F" w14:textId="77777777" w:rsidR="00303566" w:rsidRDefault="00303566">
            <w:pPr>
              <w:jc w:val="left"/>
              <w:rPr>
                <w:szCs w:val="21"/>
              </w:rPr>
            </w:pPr>
          </w:p>
        </w:tc>
      </w:tr>
      <w:tr w:rsidR="00303566" w14:paraId="45A82681" w14:textId="77777777">
        <w:trPr>
          <w:trHeight w:val="312"/>
          <w:jc w:val="center"/>
        </w:trPr>
        <w:tc>
          <w:tcPr>
            <w:tcW w:w="1201" w:type="dxa"/>
            <w:shd w:val="clear" w:color="auto" w:fill="auto"/>
            <w:vAlign w:val="center"/>
          </w:tcPr>
          <w:p w14:paraId="0287064D" w14:textId="77777777" w:rsidR="00303566" w:rsidRDefault="00260DBA">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10974D1" w14:textId="77777777" w:rsidR="00303566" w:rsidRDefault="00260DBA">
            <w:pPr>
              <w:pStyle w:val="a3"/>
              <w:rPr>
                <w:sz w:val="21"/>
                <w:szCs w:val="21"/>
              </w:rPr>
            </w:pPr>
            <w:r>
              <w:rPr>
                <w:rFonts w:hint="eastAsia"/>
                <w:sz w:val="21"/>
                <w:szCs w:val="21"/>
              </w:rPr>
              <w:t>输入命令导入</w:t>
            </w:r>
            <w:r>
              <w:rPr>
                <w:rFonts w:hint="eastAsia"/>
                <w:sz w:val="21"/>
                <w:szCs w:val="21"/>
              </w:rPr>
              <w:t>path</w:t>
            </w:r>
            <w:r>
              <w:rPr>
                <w:rFonts w:hint="eastAsia"/>
                <w:sz w:val="21"/>
                <w:szCs w:val="21"/>
              </w:rPr>
              <w:t>包和</w:t>
            </w:r>
            <w:r>
              <w:rPr>
                <w:rFonts w:hint="eastAsia"/>
                <w:sz w:val="21"/>
                <w:szCs w:val="21"/>
              </w:rPr>
              <w:t>nn</w:t>
            </w:r>
            <w:r>
              <w:rPr>
                <w:rFonts w:hint="eastAsia"/>
                <w:sz w:val="21"/>
                <w:szCs w:val="21"/>
              </w:rPr>
              <w:t>包：</w:t>
            </w:r>
          </w:p>
          <w:p w14:paraId="32D33C49" w14:textId="77777777" w:rsidR="00303566" w:rsidRDefault="00260DBA">
            <w:pPr>
              <w:pStyle w:val="a3"/>
              <w:rPr>
                <w:sz w:val="21"/>
                <w:szCs w:val="21"/>
              </w:rPr>
            </w:pPr>
            <w:r>
              <w:rPr>
                <w:rFonts w:hint="eastAsia"/>
                <w:sz w:val="21"/>
                <w:szCs w:val="21"/>
              </w:rPr>
              <w:t xml:space="preserve">require </w:t>
            </w:r>
            <w:r>
              <w:rPr>
                <w:sz w:val="21"/>
                <w:szCs w:val="21"/>
              </w:rPr>
              <w:t>‘</w:t>
            </w:r>
            <w:r>
              <w:rPr>
                <w:rFonts w:hint="eastAsia"/>
                <w:sz w:val="21"/>
                <w:szCs w:val="21"/>
              </w:rPr>
              <w:t>path</w:t>
            </w:r>
            <w:r>
              <w:rPr>
                <w:sz w:val="21"/>
                <w:szCs w:val="21"/>
              </w:rPr>
              <w:t>’</w:t>
            </w:r>
          </w:p>
          <w:p w14:paraId="6CBC9C80" w14:textId="77777777" w:rsidR="00303566" w:rsidRDefault="00260DBA">
            <w:pPr>
              <w:pStyle w:val="a3"/>
              <w:rPr>
                <w:sz w:val="21"/>
                <w:szCs w:val="21"/>
              </w:rPr>
            </w:pPr>
            <w:r>
              <w:rPr>
                <w:rFonts w:hint="eastAsia"/>
                <w:sz w:val="21"/>
                <w:szCs w:val="21"/>
              </w:rPr>
              <w:t xml:space="preserve">require </w:t>
            </w:r>
            <w:r>
              <w:rPr>
                <w:sz w:val="21"/>
                <w:szCs w:val="21"/>
              </w:rPr>
              <w:t>‘</w:t>
            </w:r>
            <w:r>
              <w:rPr>
                <w:rFonts w:hint="eastAsia"/>
                <w:sz w:val="21"/>
                <w:szCs w:val="21"/>
              </w:rPr>
              <w:t>nn</w:t>
            </w:r>
            <w:r>
              <w:rPr>
                <w:sz w:val="21"/>
                <w:szCs w:val="21"/>
              </w:rPr>
              <w:t>’</w:t>
            </w:r>
          </w:p>
          <w:p w14:paraId="1ACCCE7E" w14:textId="77777777" w:rsidR="00303566" w:rsidRDefault="00260DBA">
            <w:pPr>
              <w:pStyle w:val="a3"/>
              <w:rPr>
                <w:sz w:val="21"/>
                <w:szCs w:val="21"/>
              </w:rPr>
            </w:pPr>
            <w:r>
              <w:rPr>
                <w:rFonts w:hint="eastAsia"/>
                <w:sz w:val="21"/>
                <w:szCs w:val="21"/>
              </w:rPr>
              <w:t>paths.filep(</w:t>
            </w:r>
            <w:r>
              <w:rPr>
                <w:sz w:val="21"/>
                <w:szCs w:val="21"/>
              </w:rPr>
              <w:t>“</w:t>
            </w:r>
            <w:r>
              <w:rPr>
                <w:rFonts w:hint="eastAsia"/>
                <w:sz w:val="21"/>
                <w:szCs w:val="21"/>
              </w:rPr>
              <w:t>exapmle.zip</w:t>
            </w:r>
            <w:r>
              <w:rPr>
                <w:sz w:val="21"/>
                <w:szCs w:val="21"/>
              </w:rPr>
              <w:t>”</w:t>
            </w:r>
            <w:r>
              <w:rPr>
                <w:rFonts w:hint="eastAsia"/>
                <w:sz w:val="21"/>
                <w:szCs w:val="21"/>
              </w:rPr>
              <w:t>)</w:t>
            </w:r>
          </w:p>
        </w:tc>
        <w:tc>
          <w:tcPr>
            <w:tcW w:w="2854" w:type="dxa"/>
            <w:gridSpan w:val="2"/>
            <w:shd w:val="clear" w:color="auto" w:fill="auto"/>
          </w:tcPr>
          <w:p w14:paraId="3E1A7225" w14:textId="77777777" w:rsidR="00303566" w:rsidRDefault="00260DBA">
            <w:pPr>
              <w:pStyle w:val="a3"/>
              <w:rPr>
                <w:rFonts w:ascii="宋体" w:hAnsi="宋体"/>
                <w:bCs/>
                <w:sz w:val="21"/>
                <w:szCs w:val="21"/>
              </w:rPr>
            </w:pPr>
            <w:r>
              <w:rPr>
                <w:rFonts w:ascii="宋体" w:hAnsi="宋体" w:hint="eastAsia"/>
                <w:bCs/>
                <w:sz w:val="21"/>
                <w:szCs w:val="21"/>
              </w:rPr>
              <w:t>Torch</w:t>
            </w:r>
            <w:r>
              <w:rPr>
                <w:rFonts w:ascii="宋体" w:hAnsi="宋体" w:hint="eastAsia"/>
                <w:bCs/>
                <w:sz w:val="21"/>
                <w:szCs w:val="21"/>
              </w:rPr>
              <w:t>平台输出：</w:t>
            </w:r>
          </w:p>
          <w:p w14:paraId="1799BC07" w14:textId="77777777" w:rsidR="00303566" w:rsidRDefault="00260DBA">
            <w:pPr>
              <w:pStyle w:val="a3"/>
              <w:rPr>
                <w:rFonts w:ascii="宋体" w:hAnsi="宋体"/>
                <w:bCs/>
                <w:sz w:val="21"/>
                <w:szCs w:val="21"/>
              </w:rPr>
            </w:pPr>
            <w:r>
              <w:rPr>
                <w:rFonts w:ascii="宋体" w:hAnsi="宋体" w:hint="eastAsia"/>
                <w:bCs/>
                <w:sz w:val="21"/>
                <w:szCs w:val="21"/>
              </w:rPr>
              <w:t>true</w:t>
            </w:r>
          </w:p>
        </w:tc>
        <w:tc>
          <w:tcPr>
            <w:tcW w:w="1627" w:type="dxa"/>
            <w:shd w:val="clear" w:color="auto" w:fill="auto"/>
            <w:vAlign w:val="center"/>
          </w:tcPr>
          <w:p w14:paraId="7FCF1010" w14:textId="77777777" w:rsidR="00303566" w:rsidRDefault="00260DBA">
            <w:pPr>
              <w:pStyle w:val="a3"/>
              <w:rPr>
                <w:rFonts w:ascii="宋体" w:hAnsi="宋体"/>
                <w:bCs/>
                <w:sz w:val="21"/>
                <w:szCs w:val="21"/>
              </w:rPr>
            </w:pPr>
            <w:r>
              <w:rPr>
                <w:rFonts w:ascii="宋体" w:hAnsi="宋体" w:hint="eastAsia"/>
                <w:bCs/>
                <w:sz w:val="21"/>
                <w:szCs w:val="21"/>
              </w:rPr>
              <w:t>实际结果与预期结果一致。</w:t>
            </w:r>
          </w:p>
        </w:tc>
      </w:tr>
      <w:tr w:rsidR="00303566" w14:paraId="52624411" w14:textId="77777777">
        <w:trPr>
          <w:trHeight w:val="556"/>
          <w:jc w:val="center"/>
        </w:trPr>
        <w:tc>
          <w:tcPr>
            <w:tcW w:w="1201" w:type="dxa"/>
            <w:shd w:val="clear" w:color="auto" w:fill="auto"/>
            <w:vAlign w:val="center"/>
          </w:tcPr>
          <w:p w14:paraId="5EDA03E5" w14:textId="77777777" w:rsidR="00303566" w:rsidRDefault="00260DBA">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CD44AA5" w14:textId="77777777" w:rsidR="00303566" w:rsidRDefault="00260DBA">
            <w:pPr>
              <w:pStyle w:val="a3"/>
              <w:rPr>
                <w:sz w:val="21"/>
                <w:szCs w:val="21"/>
              </w:rPr>
            </w:pPr>
            <w:r>
              <w:rPr>
                <w:rFonts w:hint="eastAsia"/>
                <w:sz w:val="21"/>
                <w:szCs w:val="21"/>
              </w:rPr>
              <w:t>Torch7</w:t>
            </w:r>
            <w:r>
              <w:rPr>
                <w:rFonts w:hint="eastAsia"/>
                <w:sz w:val="21"/>
                <w:szCs w:val="21"/>
              </w:rPr>
              <w:t>测试员在</w:t>
            </w:r>
            <w:r>
              <w:rPr>
                <w:rFonts w:hint="eastAsia"/>
                <w:sz w:val="21"/>
                <w:szCs w:val="21"/>
              </w:rPr>
              <w:t>Torch</w:t>
            </w:r>
            <w:r>
              <w:rPr>
                <w:rFonts w:hint="eastAsia"/>
                <w:sz w:val="21"/>
                <w:szCs w:val="21"/>
              </w:rPr>
              <w:t>平台上输入：</w:t>
            </w:r>
          </w:p>
          <w:p w14:paraId="27408FB5" w14:textId="77777777" w:rsidR="00303566" w:rsidRDefault="00260DBA">
            <w:pPr>
              <w:pStyle w:val="a3"/>
              <w:rPr>
                <w:sz w:val="21"/>
                <w:szCs w:val="21"/>
              </w:rPr>
            </w:pPr>
            <w:r>
              <w:rPr>
                <w:rFonts w:hint="eastAsia"/>
                <w:sz w:val="21"/>
                <w:szCs w:val="21"/>
              </w:rPr>
              <w:t xml:space="preserve">require </w:t>
            </w:r>
            <w:r>
              <w:rPr>
                <w:sz w:val="21"/>
                <w:szCs w:val="21"/>
              </w:rPr>
              <w:t>‘</w:t>
            </w:r>
            <w:r>
              <w:rPr>
                <w:rFonts w:hint="eastAsia"/>
                <w:sz w:val="21"/>
                <w:szCs w:val="21"/>
              </w:rPr>
              <w:t>torch</w:t>
            </w:r>
            <w:r>
              <w:rPr>
                <w:sz w:val="21"/>
                <w:szCs w:val="21"/>
              </w:rPr>
              <w:t>’</w:t>
            </w:r>
          </w:p>
          <w:p w14:paraId="72D5DEA7" w14:textId="77777777" w:rsidR="00303566" w:rsidRDefault="00260DBA">
            <w:pPr>
              <w:pStyle w:val="a3"/>
              <w:rPr>
                <w:sz w:val="21"/>
                <w:szCs w:val="21"/>
              </w:rPr>
            </w:pPr>
            <w:r>
              <w:rPr>
                <w:rFonts w:hint="eastAsia"/>
                <w:sz w:val="21"/>
                <w:szCs w:val="21"/>
              </w:rPr>
              <w:t>trainset = torch.load(</w:t>
            </w:r>
            <w:r>
              <w:rPr>
                <w:sz w:val="21"/>
                <w:szCs w:val="21"/>
              </w:rPr>
              <w:t>‘</w:t>
            </w:r>
            <w:r>
              <w:rPr>
                <w:rFonts w:hint="eastAsia"/>
                <w:sz w:val="21"/>
                <w:szCs w:val="21"/>
              </w:rPr>
              <w:t>cifar10-train.t7</w:t>
            </w:r>
            <w:r>
              <w:rPr>
                <w:sz w:val="21"/>
                <w:szCs w:val="21"/>
              </w:rPr>
              <w:t>’</w:t>
            </w:r>
            <w:r>
              <w:rPr>
                <w:rFonts w:hint="eastAsia"/>
                <w:sz w:val="21"/>
                <w:szCs w:val="21"/>
              </w:rPr>
              <w:t>)</w:t>
            </w:r>
          </w:p>
          <w:p w14:paraId="11CBACF3" w14:textId="77777777" w:rsidR="00303566" w:rsidRDefault="00260DBA">
            <w:pPr>
              <w:pStyle w:val="a3"/>
              <w:rPr>
                <w:sz w:val="21"/>
                <w:szCs w:val="21"/>
              </w:rPr>
            </w:pPr>
            <w:r>
              <w:rPr>
                <w:rFonts w:hint="eastAsia"/>
                <w:sz w:val="21"/>
                <w:szCs w:val="21"/>
              </w:rPr>
              <w:t>print(trainset)</w:t>
            </w:r>
          </w:p>
        </w:tc>
        <w:tc>
          <w:tcPr>
            <w:tcW w:w="2854" w:type="dxa"/>
            <w:gridSpan w:val="2"/>
            <w:shd w:val="clear" w:color="auto" w:fill="auto"/>
          </w:tcPr>
          <w:p w14:paraId="4DB6988E" w14:textId="77777777" w:rsidR="00303566" w:rsidRDefault="00260DBA">
            <w:pPr>
              <w:pStyle w:val="a3"/>
              <w:rPr>
                <w:rFonts w:ascii="宋体" w:hAnsi="宋体"/>
                <w:bCs/>
                <w:sz w:val="21"/>
                <w:szCs w:val="21"/>
              </w:rPr>
            </w:pPr>
            <w:r>
              <w:rPr>
                <w:rFonts w:ascii="宋体" w:hAnsi="宋体" w:hint="eastAsia"/>
                <w:bCs/>
                <w:sz w:val="21"/>
                <w:szCs w:val="21"/>
              </w:rPr>
              <w:t>Torch</w:t>
            </w:r>
            <w:r>
              <w:rPr>
                <w:rFonts w:ascii="宋体" w:hAnsi="宋体" w:hint="eastAsia"/>
                <w:bCs/>
                <w:sz w:val="21"/>
                <w:szCs w:val="21"/>
              </w:rPr>
              <w:t>平台输出：</w:t>
            </w:r>
          </w:p>
          <w:p w14:paraId="710754DA" w14:textId="77777777" w:rsidR="00303566" w:rsidRDefault="00260DBA">
            <w:pPr>
              <w:pStyle w:val="a3"/>
              <w:rPr>
                <w:rFonts w:ascii="宋体" w:hAnsi="宋体"/>
                <w:bCs/>
                <w:sz w:val="21"/>
                <w:szCs w:val="21"/>
              </w:rPr>
            </w:pPr>
            <w:r>
              <w:rPr>
                <w:rFonts w:ascii="宋体" w:hAnsi="宋体" w:hint="eastAsia"/>
                <w:bCs/>
                <w:sz w:val="21"/>
                <w:szCs w:val="21"/>
              </w:rPr>
              <w:t>{</w:t>
            </w:r>
          </w:p>
          <w:p w14:paraId="414F2429" w14:textId="77777777" w:rsidR="00303566" w:rsidRDefault="00260DBA">
            <w:pPr>
              <w:pStyle w:val="a3"/>
              <w:rPr>
                <w:rFonts w:ascii="宋体" w:hAnsi="宋体"/>
                <w:bCs/>
                <w:sz w:val="21"/>
                <w:szCs w:val="21"/>
              </w:rPr>
            </w:pPr>
            <w:r>
              <w:rPr>
                <w:rFonts w:ascii="宋体" w:hAnsi="宋体" w:hint="eastAsia"/>
                <w:bCs/>
                <w:sz w:val="21"/>
                <w:szCs w:val="21"/>
              </w:rPr>
              <w:t>data:ByteTensor-size:10000*3*32*32 label:ByteTensor-size:10000</w:t>
            </w:r>
          </w:p>
          <w:p w14:paraId="142B0134" w14:textId="77777777" w:rsidR="00303566" w:rsidRDefault="00260DBA">
            <w:pPr>
              <w:pStyle w:val="a3"/>
              <w:rPr>
                <w:rFonts w:ascii="宋体" w:hAnsi="宋体"/>
                <w:bCs/>
                <w:sz w:val="21"/>
                <w:szCs w:val="21"/>
              </w:rPr>
            </w:pPr>
            <w:r>
              <w:rPr>
                <w:rFonts w:ascii="宋体" w:hAnsi="宋体" w:hint="eastAsia"/>
                <w:bCs/>
                <w:sz w:val="21"/>
                <w:szCs w:val="21"/>
              </w:rPr>
              <w:t>}</w:t>
            </w:r>
          </w:p>
        </w:tc>
        <w:tc>
          <w:tcPr>
            <w:tcW w:w="1627" w:type="dxa"/>
            <w:shd w:val="clear" w:color="auto" w:fill="auto"/>
            <w:vAlign w:val="center"/>
          </w:tcPr>
          <w:p w14:paraId="50D9E63B" w14:textId="77777777" w:rsidR="00303566" w:rsidRDefault="00260DB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303566" w14:paraId="2DF4F877" w14:textId="77777777">
        <w:trPr>
          <w:jc w:val="center"/>
        </w:trPr>
        <w:tc>
          <w:tcPr>
            <w:tcW w:w="1201" w:type="dxa"/>
            <w:vAlign w:val="center"/>
          </w:tcPr>
          <w:p w14:paraId="1EDA29D4" w14:textId="77777777" w:rsidR="00303566" w:rsidRDefault="00260DBA">
            <w:pPr>
              <w:jc w:val="center"/>
              <w:rPr>
                <w:b/>
                <w:szCs w:val="21"/>
              </w:rPr>
            </w:pPr>
            <w:r>
              <w:rPr>
                <w:rFonts w:ascii="黑体" w:eastAsia="黑体" w:hint="eastAsia"/>
                <w:b/>
                <w:szCs w:val="21"/>
              </w:rPr>
              <w:t>备注</w:t>
            </w:r>
          </w:p>
        </w:tc>
        <w:tc>
          <w:tcPr>
            <w:tcW w:w="7321" w:type="dxa"/>
            <w:gridSpan w:val="5"/>
          </w:tcPr>
          <w:p w14:paraId="328361D7" w14:textId="77777777" w:rsidR="00303566" w:rsidRDefault="00260DBA">
            <w:pPr>
              <w:jc w:val="left"/>
              <w:rPr>
                <w:sz w:val="21"/>
              </w:rPr>
            </w:pPr>
            <w:r>
              <w:rPr>
                <w:rFonts w:hint="eastAsia"/>
                <w:sz w:val="21"/>
              </w:rPr>
              <w:t>说明：</w:t>
            </w:r>
          </w:p>
          <w:p w14:paraId="754D34F1" w14:textId="77777777" w:rsidR="00303566" w:rsidRDefault="00260DBA">
            <w:pPr>
              <w:jc w:val="left"/>
              <w:rPr>
                <w:szCs w:val="21"/>
              </w:rPr>
            </w:pPr>
            <w:r>
              <w:rPr>
                <w:rFonts w:hint="eastAsia"/>
                <w:sz w:val="21"/>
              </w:rPr>
              <w:t>1</w:t>
            </w:r>
            <w:r>
              <w:rPr>
                <w:rFonts w:hint="eastAsia"/>
                <w:sz w:val="21"/>
              </w:rPr>
              <w:t>）</w:t>
            </w:r>
            <w:r>
              <w:rPr>
                <w:rFonts w:hint="eastAsia"/>
                <w:sz w:val="21"/>
              </w:rPr>
              <w:t>Torch 7</w:t>
            </w:r>
            <w:r>
              <w:rPr>
                <w:rFonts w:hint="eastAsia"/>
                <w:sz w:val="21"/>
              </w:rPr>
              <w:t>测试员在</w:t>
            </w:r>
            <w:r>
              <w:rPr>
                <w:rFonts w:hint="eastAsia"/>
                <w:sz w:val="21"/>
              </w:rPr>
              <w:t>Torch</w:t>
            </w:r>
            <w:r>
              <w:rPr>
                <w:rFonts w:hint="eastAsia"/>
                <w:sz w:val="21"/>
              </w:rPr>
              <w:t>平台输入的命令符合</w:t>
            </w:r>
            <w:r>
              <w:rPr>
                <w:rFonts w:hint="eastAsia"/>
                <w:sz w:val="21"/>
              </w:rPr>
              <w:t>Lua</w:t>
            </w:r>
            <w:r>
              <w:rPr>
                <w:rFonts w:hint="eastAsia"/>
                <w:sz w:val="21"/>
              </w:rPr>
              <w:t>语言语法。</w:t>
            </w:r>
          </w:p>
        </w:tc>
      </w:tr>
    </w:tbl>
    <w:p w14:paraId="29ECAAE6" w14:textId="77777777" w:rsidR="00303566" w:rsidRDefault="00260DBA">
      <w:pPr>
        <w:pStyle w:val="2"/>
        <w:tabs>
          <w:tab w:val="clear" w:pos="1002"/>
          <w:tab w:val="left" w:pos="2703"/>
        </w:tabs>
        <w:spacing w:line="415" w:lineRule="auto"/>
        <w:ind w:left="578" w:hanging="578"/>
        <w:jc w:val="left"/>
      </w:pPr>
      <w:bookmarkStart w:id="21" w:name="_Toc483331422"/>
      <w:r>
        <w:rPr>
          <w:rFonts w:hint="eastAsia"/>
        </w:rPr>
        <w:t>文件数据读取</w:t>
      </w:r>
      <w:bookmarkEnd w:id="21"/>
    </w:p>
    <w:p w14:paraId="7764FFD6" w14:textId="77777777" w:rsidR="00303566" w:rsidRDefault="00260DBA">
      <w:pPr>
        <w:ind w:firstLineChars="200" w:firstLine="480"/>
        <w:jc w:val="left"/>
      </w:pPr>
      <w:r>
        <w:rPr>
          <w:rFonts w:hint="eastAsia"/>
        </w:rPr>
        <w:t>文件数据读取测试用例如表</w:t>
      </w:r>
      <w:r>
        <w:rPr>
          <w:rFonts w:hint="eastAsia"/>
        </w:rPr>
        <w:t>4-</w:t>
      </w:r>
      <w:r>
        <w:t>2</w:t>
      </w:r>
      <w:r>
        <w:t>所示</w:t>
      </w:r>
      <w:r>
        <w:rPr>
          <w:rFonts w:hint="eastAsia"/>
        </w:rPr>
        <w:t>。</w:t>
      </w:r>
    </w:p>
    <w:p w14:paraId="78B79D1D" w14:textId="77777777" w:rsidR="00303566" w:rsidRDefault="00260DBA">
      <w:pPr>
        <w:jc w:val="center"/>
        <w:rPr>
          <w:sz w:val="21"/>
        </w:rPr>
      </w:pPr>
      <w:r>
        <w:rPr>
          <w:rFonts w:hint="eastAsia"/>
          <w:sz w:val="21"/>
        </w:rPr>
        <w:t>表</w:t>
      </w:r>
      <w:r>
        <w:rPr>
          <w:rFonts w:hint="eastAsia"/>
          <w:sz w:val="21"/>
        </w:rPr>
        <w:t>4-2 TC</w:t>
      </w:r>
      <w:r>
        <w:rPr>
          <w:sz w:val="21"/>
        </w:rPr>
        <w:t>4</w:t>
      </w:r>
      <w:r>
        <w:rPr>
          <w:rFonts w:hint="eastAsia"/>
          <w:sz w:val="21"/>
        </w:rPr>
        <w:t>02-</w:t>
      </w:r>
      <w:r>
        <w:rPr>
          <w:rFonts w:hint="eastAsia"/>
          <w:sz w:val="21"/>
        </w:rPr>
        <w:t>文件数据读取测试用例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3"/>
        <w:gridCol w:w="108"/>
        <w:gridCol w:w="1799"/>
        <w:gridCol w:w="1041"/>
        <w:gridCol w:w="1619"/>
        <w:gridCol w:w="130"/>
        <w:gridCol w:w="1105"/>
        <w:gridCol w:w="198"/>
        <w:gridCol w:w="1429"/>
      </w:tblGrid>
      <w:tr w:rsidR="00303566" w14:paraId="32DAE8C6" w14:textId="77777777">
        <w:trPr>
          <w:jc w:val="center"/>
        </w:trPr>
        <w:tc>
          <w:tcPr>
            <w:tcW w:w="1093" w:type="dxa"/>
            <w:vAlign w:val="center"/>
          </w:tcPr>
          <w:p w14:paraId="371362CA" w14:textId="77777777" w:rsidR="00303566" w:rsidRDefault="00260DBA">
            <w:pPr>
              <w:jc w:val="center"/>
              <w:rPr>
                <w:rFonts w:ascii="黑体" w:eastAsia="黑体"/>
                <w:b/>
                <w:szCs w:val="21"/>
              </w:rPr>
            </w:pPr>
            <w:r>
              <w:rPr>
                <w:rFonts w:ascii="黑体" w:eastAsia="黑体" w:hint="eastAsia"/>
                <w:b/>
                <w:sz w:val="21"/>
                <w:szCs w:val="21"/>
              </w:rPr>
              <w:t>测试用例名称</w:t>
            </w:r>
          </w:p>
        </w:tc>
        <w:tc>
          <w:tcPr>
            <w:tcW w:w="1907" w:type="dxa"/>
            <w:gridSpan w:val="2"/>
            <w:vAlign w:val="center"/>
          </w:tcPr>
          <w:p w14:paraId="7DC19F98" w14:textId="77777777" w:rsidR="00303566" w:rsidRDefault="00260DBA">
            <w:pPr>
              <w:jc w:val="center"/>
              <w:rPr>
                <w:szCs w:val="21"/>
              </w:rPr>
            </w:pPr>
            <w:r>
              <w:rPr>
                <w:rFonts w:hint="eastAsia"/>
                <w:sz w:val="21"/>
                <w:szCs w:val="21"/>
              </w:rPr>
              <w:t>文件数据读取</w:t>
            </w:r>
          </w:p>
        </w:tc>
        <w:tc>
          <w:tcPr>
            <w:tcW w:w="1041" w:type="dxa"/>
            <w:vAlign w:val="center"/>
          </w:tcPr>
          <w:p w14:paraId="08147D9D" w14:textId="77777777" w:rsidR="00303566" w:rsidRDefault="00260DBA">
            <w:pPr>
              <w:jc w:val="center"/>
              <w:rPr>
                <w:b/>
                <w:szCs w:val="21"/>
              </w:rPr>
            </w:pPr>
            <w:r>
              <w:rPr>
                <w:rFonts w:ascii="黑体" w:eastAsia="黑体" w:hint="eastAsia"/>
                <w:b/>
                <w:sz w:val="21"/>
                <w:szCs w:val="21"/>
              </w:rPr>
              <w:t>测试用例标识</w:t>
            </w:r>
          </w:p>
        </w:tc>
        <w:tc>
          <w:tcPr>
            <w:tcW w:w="1619" w:type="dxa"/>
            <w:vAlign w:val="center"/>
          </w:tcPr>
          <w:p w14:paraId="15239906" w14:textId="77777777" w:rsidR="00303566" w:rsidRDefault="00260DBA">
            <w:pPr>
              <w:jc w:val="center"/>
              <w:rPr>
                <w:sz w:val="21"/>
                <w:szCs w:val="21"/>
              </w:rPr>
            </w:pPr>
            <w:r>
              <w:rPr>
                <w:rFonts w:hint="eastAsia"/>
                <w:sz w:val="21"/>
                <w:szCs w:val="21"/>
              </w:rPr>
              <w:t>用例</w:t>
            </w:r>
            <w:r>
              <w:rPr>
                <w:rFonts w:hint="eastAsia"/>
                <w:sz w:val="21"/>
                <w:szCs w:val="21"/>
              </w:rPr>
              <w:t>TC</w:t>
            </w:r>
            <w:r>
              <w:rPr>
                <w:sz w:val="21"/>
                <w:szCs w:val="21"/>
              </w:rPr>
              <w:t>4</w:t>
            </w:r>
            <w:r>
              <w:rPr>
                <w:rFonts w:hint="eastAsia"/>
                <w:sz w:val="21"/>
                <w:szCs w:val="21"/>
              </w:rPr>
              <w:t>02</w:t>
            </w:r>
          </w:p>
        </w:tc>
        <w:tc>
          <w:tcPr>
            <w:tcW w:w="1235" w:type="dxa"/>
            <w:gridSpan w:val="2"/>
            <w:vAlign w:val="center"/>
          </w:tcPr>
          <w:p w14:paraId="11B23C5F" w14:textId="77777777" w:rsidR="00303566" w:rsidRDefault="00260DBA">
            <w:pPr>
              <w:jc w:val="center"/>
              <w:rPr>
                <w:b/>
                <w:szCs w:val="21"/>
              </w:rPr>
            </w:pPr>
            <w:r>
              <w:rPr>
                <w:rFonts w:ascii="黑体" w:eastAsia="黑体" w:hint="eastAsia"/>
                <w:b/>
                <w:sz w:val="21"/>
                <w:szCs w:val="21"/>
              </w:rPr>
              <w:t>测试需求标识</w:t>
            </w:r>
          </w:p>
        </w:tc>
        <w:tc>
          <w:tcPr>
            <w:tcW w:w="1627" w:type="dxa"/>
            <w:gridSpan w:val="2"/>
            <w:vAlign w:val="center"/>
          </w:tcPr>
          <w:p w14:paraId="7DC2BD08" w14:textId="77777777" w:rsidR="00303566" w:rsidRDefault="00260DBA">
            <w:pPr>
              <w:jc w:val="center"/>
              <w:rPr>
                <w:sz w:val="21"/>
                <w:szCs w:val="21"/>
              </w:rPr>
            </w:pPr>
            <w:r>
              <w:rPr>
                <w:rFonts w:hint="eastAsia"/>
                <w:sz w:val="21"/>
                <w:szCs w:val="21"/>
              </w:rPr>
              <w:t>TR</w:t>
            </w:r>
            <w:r>
              <w:rPr>
                <w:sz w:val="21"/>
                <w:szCs w:val="21"/>
              </w:rPr>
              <w:t>4</w:t>
            </w:r>
            <w:r>
              <w:rPr>
                <w:rFonts w:hint="eastAsia"/>
                <w:sz w:val="21"/>
                <w:szCs w:val="21"/>
              </w:rPr>
              <w:t>02</w:t>
            </w:r>
          </w:p>
        </w:tc>
      </w:tr>
      <w:tr w:rsidR="00303566" w14:paraId="38DE5A6A" w14:textId="77777777">
        <w:trPr>
          <w:jc w:val="center"/>
        </w:trPr>
        <w:tc>
          <w:tcPr>
            <w:tcW w:w="1093" w:type="dxa"/>
            <w:vAlign w:val="center"/>
          </w:tcPr>
          <w:p w14:paraId="1320B9FE" w14:textId="77777777" w:rsidR="00303566" w:rsidRDefault="00260DBA">
            <w:pPr>
              <w:jc w:val="center"/>
              <w:rPr>
                <w:b/>
                <w:szCs w:val="21"/>
              </w:rPr>
            </w:pPr>
            <w:r>
              <w:rPr>
                <w:rFonts w:ascii="黑体" w:eastAsia="黑体" w:hint="eastAsia"/>
                <w:b/>
                <w:sz w:val="21"/>
                <w:szCs w:val="21"/>
              </w:rPr>
              <w:lastRenderedPageBreak/>
              <w:t>简要描述</w:t>
            </w:r>
          </w:p>
        </w:tc>
        <w:tc>
          <w:tcPr>
            <w:tcW w:w="7429" w:type="dxa"/>
            <w:gridSpan w:val="8"/>
            <w:vAlign w:val="center"/>
          </w:tcPr>
          <w:p w14:paraId="698BF261" w14:textId="77777777" w:rsidR="00303566" w:rsidRDefault="00260DBA">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平台上成功读取本地文件中的数据。</w:t>
            </w:r>
          </w:p>
        </w:tc>
      </w:tr>
      <w:tr w:rsidR="00303566" w14:paraId="272A07B6" w14:textId="77777777">
        <w:trPr>
          <w:jc w:val="center"/>
        </w:trPr>
        <w:tc>
          <w:tcPr>
            <w:tcW w:w="1093" w:type="dxa"/>
            <w:vAlign w:val="center"/>
          </w:tcPr>
          <w:p w14:paraId="453F72EB" w14:textId="77777777" w:rsidR="00303566" w:rsidRDefault="00260DBA">
            <w:pPr>
              <w:jc w:val="center"/>
              <w:rPr>
                <w:b/>
                <w:szCs w:val="21"/>
              </w:rPr>
            </w:pPr>
            <w:r>
              <w:rPr>
                <w:rFonts w:ascii="黑体" w:eastAsia="黑体" w:hint="eastAsia"/>
                <w:b/>
                <w:sz w:val="21"/>
                <w:szCs w:val="21"/>
              </w:rPr>
              <w:t>前提和约束</w:t>
            </w:r>
          </w:p>
        </w:tc>
        <w:tc>
          <w:tcPr>
            <w:tcW w:w="7429" w:type="dxa"/>
            <w:gridSpan w:val="8"/>
            <w:vAlign w:val="center"/>
          </w:tcPr>
          <w:p w14:paraId="2E28761E" w14:textId="77777777" w:rsidR="00303566" w:rsidRDefault="00260DBA">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61482115" w14:textId="77777777" w:rsidR="00303566" w:rsidRDefault="00260DBA">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303566" w14:paraId="0CDBE85D" w14:textId="77777777">
        <w:trPr>
          <w:jc w:val="center"/>
        </w:trPr>
        <w:tc>
          <w:tcPr>
            <w:tcW w:w="1093" w:type="dxa"/>
            <w:vAlign w:val="center"/>
          </w:tcPr>
          <w:p w14:paraId="127685DF" w14:textId="77777777" w:rsidR="00303566" w:rsidRDefault="00260DBA">
            <w:pPr>
              <w:jc w:val="center"/>
              <w:rPr>
                <w:rFonts w:ascii="黑体" w:eastAsia="黑体"/>
                <w:b/>
                <w:szCs w:val="21"/>
              </w:rPr>
            </w:pPr>
            <w:r>
              <w:rPr>
                <w:rFonts w:ascii="黑体" w:eastAsia="黑体" w:hint="eastAsia"/>
                <w:b/>
                <w:sz w:val="21"/>
                <w:szCs w:val="21"/>
              </w:rPr>
              <w:t>测试方法</w:t>
            </w:r>
          </w:p>
        </w:tc>
        <w:tc>
          <w:tcPr>
            <w:tcW w:w="7429" w:type="dxa"/>
            <w:gridSpan w:val="8"/>
            <w:vAlign w:val="center"/>
          </w:tcPr>
          <w:p w14:paraId="67FA6AB1" w14:textId="77777777" w:rsidR="00303566" w:rsidRDefault="00260DBA">
            <w:pPr>
              <w:jc w:val="center"/>
              <w:rPr>
                <w:szCs w:val="21"/>
              </w:rPr>
            </w:pPr>
            <w:r>
              <w:rPr>
                <w:rFonts w:hint="eastAsia"/>
                <w:sz w:val="21"/>
                <w:szCs w:val="21"/>
              </w:rPr>
              <w:t>黑盒测试</w:t>
            </w:r>
          </w:p>
        </w:tc>
      </w:tr>
      <w:tr w:rsidR="00303566" w14:paraId="721E0410" w14:textId="77777777">
        <w:trPr>
          <w:jc w:val="center"/>
        </w:trPr>
        <w:tc>
          <w:tcPr>
            <w:tcW w:w="8522" w:type="dxa"/>
            <w:gridSpan w:val="9"/>
            <w:vAlign w:val="center"/>
          </w:tcPr>
          <w:p w14:paraId="6B6DE603" w14:textId="77777777" w:rsidR="00303566" w:rsidRDefault="00260DBA">
            <w:pPr>
              <w:jc w:val="center"/>
              <w:rPr>
                <w:b/>
                <w:szCs w:val="21"/>
              </w:rPr>
            </w:pPr>
            <w:r>
              <w:rPr>
                <w:rFonts w:ascii="黑体" w:eastAsia="黑体" w:hint="eastAsia"/>
                <w:b/>
                <w:szCs w:val="21"/>
              </w:rPr>
              <w:t>测试过程描述</w:t>
            </w:r>
          </w:p>
        </w:tc>
      </w:tr>
      <w:tr w:rsidR="00303566" w14:paraId="7229F6EB" w14:textId="77777777">
        <w:trPr>
          <w:cantSplit/>
          <w:jc w:val="center"/>
        </w:trPr>
        <w:tc>
          <w:tcPr>
            <w:tcW w:w="1201" w:type="dxa"/>
            <w:gridSpan w:val="2"/>
            <w:vMerge w:val="restart"/>
            <w:vAlign w:val="center"/>
          </w:tcPr>
          <w:p w14:paraId="048EC723" w14:textId="77777777" w:rsidR="00303566" w:rsidRDefault="00260DBA">
            <w:pPr>
              <w:jc w:val="center"/>
              <w:rPr>
                <w:b/>
                <w:sz w:val="21"/>
                <w:szCs w:val="21"/>
              </w:rPr>
            </w:pPr>
            <w:r>
              <w:rPr>
                <w:rFonts w:ascii="黑体" w:eastAsia="黑体" w:hint="eastAsia"/>
                <w:b/>
                <w:sz w:val="21"/>
                <w:szCs w:val="21"/>
              </w:rPr>
              <w:t>序号</w:t>
            </w:r>
          </w:p>
        </w:tc>
        <w:tc>
          <w:tcPr>
            <w:tcW w:w="4589" w:type="dxa"/>
            <w:gridSpan w:val="4"/>
            <w:vMerge w:val="restart"/>
            <w:vAlign w:val="center"/>
          </w:tcPr>
          <w:p w14:paraId="747A3DCA" w14:textId="77777777" w:rsidR="00303566" w:rsidRDefault="00260DBA">
            <w:pPr>
              <w:jc w:val="center"/>
              <w:rPr>
                <w:b/>
                <w:sz w:val="21"/>
                <w:szCs w:val="21"/>
              </w:rPr>
            </w:pPr>
            <w:r>
              <w:rPr>
                <w:rFonts w:ascii="黑体" w:eastAsia="黑体" w:hint="eastAsia"/>
                <w:b/>
                <w:sz w:val="21"/>
                <w:szCs w:val="21"/>
              </w:rPr>
              <w:t>测试步骤</w:t>
            </w:r>
          </w:p>
        </w:tc>
        <w:tc>
          <w:tcPr>
            <w:tcW w:w="1303" w:type="dxa"/>
            <w:gridSpan w:val="2"/>
            <w:vAlign w:val="center"/>
          </w:tcPr>
          <w:p w14:paraId="10A15171" w14:textId="77777777" w:rsidR="00303566" w:rsidRDefault="00260DBA">
            <w:pPr>
              <w:jc w:val="center"/>
              <w:rPr>
                <w:b/>
                <w:sz w:val="21"/>
                <w:szCs w:val="21"/>
              </w:rPr>
            </w:pPr>
            <w:r>
              <w:rPr>
                <w:rFonts w:ascii="黑体" w:eastAsia="黑体" w:hint="eastAsia"/>
                <w:b/>
                <w:sz w:val="21"/>
                <w:szCs w:val="21"/>
              </w:rPr>
              <w:t>测试结果</w:t>
            </w:r>
          </w:p>
        </w:tc>
        <w:tc>
          <w:tcPr>
            <w:tcW w:w="1429" w:type="dxa"/>
            <w:vAlign w:val="center"/>
          </w:tcPr>
          <w:p w14:paraId="17BE14A0" w14:textId="77777777" w:rsidR="00303566" w:rsidRDefault="00260DBA">
            <w:pPr>
              <w:jc w:val="center"/>
              <w:rPr>
                <w:b/>
                <w:sz w:val="21"/>
                <w:szCs w:val="21"/>
              </w:rPr>
            </w:pPr>
            <w:r>
              <w:rPr>
                <w:rFonts w:ascii="黑体" w:eastAsia="黑体" w:hint="eastAsia"/>
                <w:b/>
                <w:sz w:val="21"/>
                <w:szCs w:val="21"/>
              </w:rPr>
              <w:t>评价准则</w:t>
            </w:r>
          </w:p>
        </w:tc>
      </w:tr>
      <w:tr w:rsidR="00303566" w14:paraId="43F29723" w14:textId="77777777">
        <w:trPr>
          <w:cantSplit/>
          <w:trHeight w:val="150"/>
          <w:jc w:val="center"/>
        </w:trPr>
        <w:tc>
          <w:tcPr>
            <w:tcW w:w="1201" w:type="dxa"/>
            <w:gridSpan w:val="2"/>
            <w:vMerge/>
            <w:vAlign w:val="center"/>
          </w:tcPr>
          <w:p w14:paraId="4EF2896F" w14:textId="77777777" w:rsidR="00303566" w:rsidRDefault="00303566">
            <w:pPr>
              <w:jc w:val="center"/>
              <w:rPr>
                <w:sz w:val="21"/>
                <w:szCs w:val="21"/>
              </w:rPr>
            </w:pPr>
          </w:p>
        </w:tc>
        <w:tc>
          <w:tcPr>
            <w:tcW w:w="4589" w:type="dxa"/>
            <w:gridSpan w:val="4"/>
            <w:vMerge/>
            <w:vAlign w:val="center"/>
          </w:tcPr>
          <w:p w14:paraId="498F4F1A" w14:textId="77777777" w:rsidR="00303566" w:rsidRDefault="00303566">
            <w:pPr>
              <w:jc w:val="center"/>
              <w:rPr>
                <w:sz w:val="21"/>
                <w:szCs w:val="21"/>
              </w:rPr>
            </w:pPr>
          </w:p>
        </w:tc>
        <w:tc>
          <w:tcPr>
            <w:tcW w:w="1303" w:type="dxa"/>
            <w:gridSpan w:val="2"/>
            <w:vAlign w:val="center"/>
          </w:tcPr>
          <w:p w14:paraId="19DA61E1" w14:textId="77777777" w:rsidR="00303566" w:rsidRDefault="00260DBA">
            <w:pPr>
              <w:jc w:val="center"/>
              <w:rPr>
                <w:sz w:val="21"/>
                <w:szCs w:val="21"/>
              </w:rPr>
            </w:pPr>
            <w:r>
              <w:rPr>
                <w:rFonts w:ascii="黑体" w:eastAsia="黑体" w:hint="eastAsia"/>
                <w:b/>
                <w:sz w:val="21"/>
                <w:szCs w:val="21"/>
              </w:rPr>
              <w:t>预期结果</w:t>
            </w:r>
          </w:p>
        </w:tc>
        <w:tc>
          <w:tcPr>
            <w:tcW w:w="1429" w:type="dxa"/>
            <w:vAlign w:val="center"/>
          </w:tcPr>
          <w:p w14:paraId="69E9A883" w14:textId="77777777" w:rsidR="00303566" w:rsidRDefault="00303566">
            <w:pPr>
              <w:jc w:val="center"/>
              <w:rPr>
                <w:sz w:val="21"/>
                <w:szCs w:val="21"/>
              </w:rPr>
            </w:pPr>
          </w:p>
        </w:tc>
      </w:tr>
      <w:tr w:rsidR="00303566" w14:paraId="01372663" w14:textId="77777777">
        <w:trPr>
          <w:trHeight w:val="312"/>
          <w:jc w:val="center"/>
        </w:trPr>
        <w:tc>
          <w:tcPr>
            <w:tcW w:w="1201" w:type="dxa"/>
            <w:gridSpan w:val="2"/>
            <w:shd w:val="clear" w:color="auto" w:fill="auto"/>
            <w:vAlign w:val="center"/>
          </w:tcPr>
          <w:p w14:paraId="4C9CE29F" w14:textId="77777777" w:rsidR="00303566" w:rsidRDefault="00260DBA">
            <w:pPr>
              <w:pStyle w:val="a3"/>
              <w:jc w:val="center"/>
              <w:rPr>
                <w:rFonts w:ascii="宋体" w:hAnsi="宋体"/>
                <w:bCs/>
                <w:sz w:val="21"/>
                <w:szCs w:val="21"/>
              </w:rPr>
            </w:pPr>
            <w:r>
              <w:rPr>
                <w:rFonts w:ascii="宋体" w:hAnsi="宋体"/>
                <w:bCs/>
                <w:sz w:val="21"/>
                <w:szCs w:val="21"/>
              </w:rPr>
              <w:t>1</w:t>
            </w:r>
          </w:p>
        </w:tc>
        <w:tc>
          <w:tcPr>
            <w:tcW w:w="4589" w:type="dxa"/>
            <w:gridSpan w:val="4"/>
            <w:shd w:val="clear" w:color="auto" w:fill="auto"/>
            <w:vAlign w:val="center"/>
          </w:tcPr>
          <w:p w14:paraId="39AEBD7C" w14:textId="77777777" w:rsidR="00303566" w:rsidRDefault="00260DBA">
            <w:pPr>
              <w:pStyle w:val="a3"/>
              <w:rPr>
                <w:sz w:val="21"/>
                <w:szCs w:val="21"/>
              </w:rPr>
            </w:pPr>
            <w:r>
              <w:rPr>
                <w:rFonts w:hint="eastAsia"/>
                <w:sz w:val="21"/>
                <w:szCs w:val="21"/>
              </w:rPr>
              <w:t>导入</w:t>
            </w:r>
            <w:r>
              <w:rPr>
                <w:rFonts w:hint="eastAsia"/>
                <w:sz w:val="21"/>
                <w:szCs w:val="21"/>
              </w:rPr>
              <w:t>mnist</w:t>
            </w:r>
            <w:r>
              <w:rPr>
                <w:rFonts w:hint="eastAsia"/>
                <w:sz w:val="21"/>
                <w:szCs w:val="21"/>
              </w:rPr>
              <w:t>包：</w:t>
            </w:r>
            <w:r>
              <w:rPr>
                <w:rFonts w:hint="eastAsia"/>
                <w:sz w:val="21"/>
                <w:szCs w:val="21"/>
              </w:rPr>
              <w:t>require 'mnist'</w:t>
            </w:r>
          </w:p>
        </w:tc>
        <w:tc>
          <w:tcPr>
            <w:tcW w:w="1303" w:type="dxa"/>
            <w:gridSpan w:val="2"/>
            <w:shd w:val="clear" w:color="auto" w:fill="auto"/>
            <w:vAlign w:val="center"/>
          </w:tcPr>
          <w:p w14:paraId="7FA82213" w14:textId="77777777" w:rsidR="00303566" w:rsidRDefault="00303566">
            <w:pPr>
              <w:pStyle w:val="a3"/>
              <w:rPr>
                <w:rFonts w:ascii="宋体" w:hAnsi="宋体"/>
                <w:bCs/>
                <w:sz w:val="21"/>
                <w:szCs w:val="21"/>
              </w:rPr>
            </w:pPr>
          </w:p>
        </w:tc>
        <w:tc>
          <w:tcPr>
            <w:tcW w:w="1429" w:type="dxa"/>
            <w:shd w:val="clear" w:color="auto" w:fill="auto"/>
            <w:vAlign w:val="center"/>
          </w:tcPr>
          <w:p w14:paraId="70301F8C" w14:textId="77777777" w:rsidR="00303566" w:rsidRDefault="00303566">
            <w:pPr>
              <w:pStyle w:val="a3"/>
              <w:rPr>
                <w:rFonts w:ascii="宋体" w:hAnsi="宋体"/>
                <w:bCs/>
                <w:sz w:val="21"/>
                <w:szCs w:val="21"/>
              </w:rPr>
            </w:pPr>
          </w:p>
        </w:tc>
      </w:tr>
      <w:tr w:rsidR="00303566" w14:paraId="5E6FB405" w14:textId="77777777">
        <w:trPr>
          <w:trHeight w:val="312"/>
          <w:jc w:val="center"/>
        </w:trPr>
        <w:tc>
          <w:tcPr>
            <w:tcW w:w="1201" w:type="dxa"/>
            <w:gridSpan w:val="2"/>
            <w:shd w:val="clear" w:color="auto" w:fill="auto"/>
            <w:vAlign w:val="center"/>
          </w:tcPr>
          <w:p w14:paraId="3BC8666D" w14:textId="77777777" w:rsidR="00303566" w:rsidRDefault="00260DBA">
            <w:pPr>
              <w:pStyle w:val="a3"/>
              <w:jc w:val="center"/>
              <w:rPr>
                <w:rFonts w:ascii="宋体" w:hAnsi="宋体"/>
                <w:bCs/>
                <w:sz w:val="21"/>
                <w:szCs w:val="21"/>
              </w:rPr>
            </w:pPr>
            <w:r>
              <w:rPr>
                <w:rFonts w:ascii="宋体" w:hAnsi="宋体" w:hint="eastAsia"/>
                <w:bCs/>
                <w:sz w:val="21"/>
                <w:szCs w:val="21"/>
              </w:rPr>
              <w:t>2</w:t>
            </w:r>
          </w:p>
        </w:tc>
        <w:tc>
          <w:tcPr>
            <w:tcW w:w="4589" w:type="dxa"/>
            <w:gridSpan w:val="4"/>
            <w:shd w:val="clear" w:color="auto" w:fill="auto"/>
            <w:vAlign w:val="center"/>
          </w:tcPr>
          <w:p w14:paraId="120E41DD" w14:textId="77777777" w:rsidR="00303566" w:rsidRDefault="00260DBA">
            <w:pPr>
              <w:pStyle w:val="a3"/>
              <w:rPr>
                <w:sz w:val="21"/>
                <w:szCs w:val="21"/>
              </w:rPr>
            </w:pPr>
            <w:r>
              <w:rPr>
                <w:rFonts w:hint="eastAsia"/>
                <w:sz w:val="21"/>
                <w:szCs w:val="21"/>
              </w:rPr>
              <w:t>导入</w:t>
            </w:r>
            <w:r>
              <w:rPr>
                <w:rFonts w:hint="eastAsia"/>
                <w:sz w:val="21"/>
                <w:szCs w:val="21"/>
              </w:rPr>
              <w:t>mnist</w:t>
            </w:r>
            <w:r>
              <w:rPr>
                <w:rFonts w:hint="eastAsia"/>
                <w:sz w:val="21"/>
                <w:szCs w:val="21"/>
              </w:rPr>
              <w:t>训练数据</w:t>
            </w:r>
            <w:r>
              <w:rPr>
                <w:rFonts w:hint="eastAsia"/>
                <w:sz w:val="21"/>
                <w:szCs w:val="21"/>
              </w:rPr>
              <w:t>mnist. traindataset()</w:t>
            </w:r>
            <w:r>
              <w:rPr>
                <w:rFonts w:hint="eastAsia"/>
                <w:sz w:val="21"/>
                <w:szCs w:val="21"/>
              </w:rPr>
              <w:t>和测试数据</w:t>
            </w:r>
            <w:r>
              <w:rPr>
                <w:rFonts w:hint="eastAsia"/>
                <w:sz w:val="21"/>
                <w:szCs w:val="21"/>
              </w:rPr>
              <w:t>mnist.testdataset()</w:t>
            </w:r>
          </w:p>
        </w:tc>
        <w:tc>
          <w:tcPr>
            <w:tcW w:w="1303" w:type="dxa"/>
            <w:gridSpan w:val="2"/>
            <w:shd w:val="clear" w:color="auto" w:fill="auto"/>
            <w:vAlign w:val="center"/>
          </w:tcPr>
          <w:p w14:paraId="48016731" w14:textId="77777777" w:rsidR="00303566" w:rsidRDefault="00303566">
            <w:pPr>
              <w:pStyle w:val="a3"/>
              <w:rPr>
                <w:rFonts w:ascii="宋体" w:hAnsi="宋体"/>
                <w:bCs/>
                <w:sz w:val="21"/>
                <w:szCs w:val="21"/>
              </w:rPr>
            </w:pPr>
          </w:p>
        </w:tc>
        <w:tc>
          <w:tcPr>
            <w:tcW w:w="1429" w:type="dxa"/>
            <w:shd w:val="clear" w:color="auto" w:fill="auto"/>
            <w:vAlign w:val="center"/>
          </w:tcPr>
          <w:p w14:paraId="78E0AD92" w14:textId="77777777" w:rsidR="00303566" w:rsidRDefault="00303566">
            <w:pPr>
              <w:pStyle w:val="a3"/>
              <w:rPr>
                <w:rFonts w:ascii="宋体" w:hAnsi="宋体"/>
                <w:bCs/>
                <w:sz w:val="21"/>
                <w:szCs w:val="21"/>
              </w:rPr>
            </w:pPr>
          </w:p>
        </w:tc>
      </w:tr>
      <w:tr w:rsidR="00303566" w14:paraId="0F1A0AF4" w14:textId="77777777">
        <w:trPr>
          <w:trHeight w:val="312"/>
          <w:jc w:val="center"/>
        </w:trPr>
        <w:tc>
          <w:tcPr>
            <w:tcW w:w="1201" w:type="dxa"/>
            <w:gridSpan w:val="2"/>
            <w:shd w:val="clear" w:color="auto" w:fill="auto"/>
            <w:vAlign w:val="center"/>
          </w:tcPr>
          <w:p w14:paraId="7E5A18ED" w14:textId="77777777" w:rsidR="00303566" w:rsidRDefault="00260DBA">
            <w:pPr>
              <w:pStyle w:val="a3"/>
              <w:jc w:val="center"/>
              <w:rPr>
                <w:rFonts w:ascii="宋体" w:hAnsi="宋体"/>
                <w:bCs/>
                <w:sz w:val="21"/>
                <w:szCs w:val="21"/>
              </w:rPr>
            </w:pPr>
            <w:r>
              <w:rPr>
                <w:rFonts w:ascii="宋体" w:hAnsi="宋体" w:hint="eastAsia"/>
                <w:bCs/>
                <w:sz w:val="21"/>
                <w:szCs w:val="21"/>
              </w:rPr>
              <w:t>3</w:t>
            </w:r>
          </w:p>
        </w:tc>
        <w:tc>
          <w:tcPr>
            <w:tcW w:w="4589" w:type="dxa"/>
            <w:gridSpan w:val="4"/>
            <w:shd w:val="clear" w:color="auto" w:fill="auto"/>
            <w:vAlign w:val="center"/>
          </w:tcPr>
          <w:p w14:paraId="617B38A0" w14:textId="77777777" w:rsidR="00303566" w:rsidRDefault="00260DBA">
            <w:pPr>
              <w:pStyle w:val="a3"/>
              <w:rPr>
                <w:sz w:val="21"/>
                <w:szCs w:val="21"/>
              </w:rPr>
            </w:pPr>
            <w:r>
              <w:rPr>
                <w:rFonts w:hint="eastAsia"/>
                <w:sz w:val="21"/>
                <w:szCs w:val="21"/>
              </w:rPr>
              <w:t>数据预处理，按指定的大小和数据（带标签）构建训练集</w:t>
            </w:r>
            <w:r>
              <w:rPr>
                <w:rFonts w:hint="eastAsia"/>
                <w:sz w:val="21"/>
                <w:szCs w:val="21"/>
              </w:rPr>
              <w:t>trainset</w:t>
            </w:r>
            <w:r>
              <w:rPr>
                <w:rFonts w:hint="eastAsia"/>
                <w:sz w:val="21"/>
                <w:szCs w:val="21"/>
              </w:rPr>
              <w:t>和验证集</w:t>
            </w:r>
            <w:r>
              <w:rPr>
                <w:rFonts w:hint="eastAsia"/>
                <w:sz w:val="21"/>
                <w:szCs w:val="21"/>
              </w:rPr>
              <w:t>validationset</w:t>
            </w:r>
          </w:p>
        </w:tc>
        <w:tc>
          <w:tcPr>
            <w:tcW w:w="1303" w:type="dxa"/>
            <w:gridSpan w:val="2"/>
            <w:shd w:val="clear" w:color="auto" w:fill="auto"/>
            <w:vAlign w:val="center"/>
          </w:tcPr>
          <w:p w14:paraId="4F384E21" w14:textId="77777777" w:rsidR="00303566" w:rsidRDefault="00303566">
            <w:pPr>
              <w:pStyle w:val="a3"/>
              <w:rPr>
                <w:rFonts w:ascii="宋体" w:hAnsi="宋体"/>
                <w:bCs/>
                <w:sz w:val="21"/>
                <w:szCs w:val="21"/>
              </w:rPr>
            </w:pPr>
          </w:p>
        </w:tc>
        <w:tc>
          <w:tcPr>
            <w:tcW w:w="1429" w:type="dxa"/>
            <w:shd w:val="clear" w:color="auto" w:fill="auto"/>
            <w:vAlign w:val="center"/>
          </w:tcPr>
          <w:p w14:paraId="3E1A396E" w14:textId="77777777" w:rsidR="00303566" w:rsidRDefault="00303566">
            <w:pPr>
              <w:pStyle w:val="a3"/>
              <w:rPr>
                <w:rFonts w:ascii="宋体" w:hAnsi="宋体"/>
                <w:bCs/>
                <w:sz w:val="21"/>
                <w:szCs w:val="21"/>
              </w:rPr>
            </w:pPr>
          </w:p>
        </w:tc>
      </w:tr>
      <w:tr w:rsidR="00303566" w14:paraId="5BCF707E" w14:textId="77777777">
        <w:trPr>
          <w:trHeight w:val="312"/>
          <w:jc w:val="center"/>
        </w:trPr>
        <w:tc>
          <w:tcPr>
            <w:tcW w:w="1201" w:type="dxa"/>
            <w:gridSpan w:val="2"/>
            <w:shd w:val="clear" w:color="auto" w:fill="auto"/>
            <w:vAlign w:val="center"/>
          </w:tcPr>
          <w:p w14:paraId="7522EBE2" w14:textId="77777777" w:rsidR="00303566" w:rsidRDefault="00260DBA">
            <w:pPr>
              <w:pStyle w:val="a3"/>
              <w:jc w:val="center"/>
              <w:rPr>
                <w:rFonts w:ascii="宋体" w:hAnsi="宋体"/>
                <w:bCs/>
                <w:sz w:val="21"/>
                <w:szCs w:val="21"/>
              </w:rPr>
            </w:pPr>
            <w:r>
              <w:rPr>
                <w:rFonts w:ascii="宋体" w:hAnsi="宋体" w:hint="eastAsia"/>
                <w:bCs/>
                <w:sz w:val="21"/>
                <w:szCs w:val="21"/>
              </w:rPr>
              <w:t>4</w:t>
            </w:r>
          </w:p>
        </w:tc>
        <w:tc>
          <w:tcPr>
            <w:tcW w:w="4589" w:type="dxa"/>
            <w:gridSpan w:val="4"/>
            <w:shd w:val="clear" w:color="auto" w:fill="auto"/>
            <w:vAlign w:val="center"/>
          </w:tcPr>
          <w:p w14:paraId="57C0349C" w14:textId="77777777" w:rsidR="00303566" w:rsidRDefault="00260DBA">
            <w:pPr>
              <w:pStyle w:val="a3"/>
              <w:rPr>
                <w:sz w:val="21"/>
                <w:szCs w:val="21"/>
              </w:rPr>
            </w:pPr>
            <w:r>
              <w:rPr>
                <w:rFonts w:hint="eastAsia"/>
                <w:sz w:val="21"/>
                <w:szCs w:val="21"/>
              </w:rPr>
              <w:t>打印训练集和验证集的前</w:t>
            </w:r>
            <w:r>
              <w:rPr>
                <w:rFonts w:hint="eastAsia"/>
                <w:sz w:val="21"/>
                <w:szCs w:val="21"/>
              </w:rPr>
              <w:t>10</w:t>
            </w:r>
            <w:r>
              <w:rPr>
                <w:rFonts w:hint="eastAsia"/>
                <w:sz w:val="21"/>
                <w:szCs w:val="21"/>
              </w:rPr>
              <w:t>张图像</w:t>
            </w:r>
          </w:p>
        </w:tc>
        <w:tc>
          <w:tcPr>
            <w:tcW w:w="1303" w:type="dxa"/>
            <w:gridSpan w:val="2"/>
            <w:shd w:val="clear" w:color="auto" w:fill="auto"/>
            <w:vAlign w:val="center"/>
          </w:tcPr>
          <w:p w14:paraId="03AF3A17" w14:textId="77777777" w:rsidR="00303566" w:rsidRDefault="00260DBA">
            <w:pPr>
              <w:pStyle w:val="a3"/>
              <w:rPr>
                <w:rFonts w:ascii="宋体" w:hAnsi="宋体"/>
                <w:bCs/>
                <w:sz w:val="21"/>
                <w:szCs w:val="21"/>
              </w:rPr>
            </w:pPr>
            <w:r>
              <w:rPr>
                <w:rFonts w:ascii="宋体" w:hAnsi="宋体" w:hint="eastAsia"/>
                <w:bCs/>
                <w:sz w:val="21"/>
                <w:szCs w:val="21"/>
              </w:rPr>
              <w:t>Torch</w:t>
            </w:r>
            <w:r>
              <w:rPr>
                <w:rFonts w:ascii="宋体" w:hAnsi="宋体" w:hint="eastAsia"/>
                <w:bCs/>
                <w:sz w:val="21"/>
                <w:szCs w:val="21"/>
              </w:rPr>
              <w:t>平台输出按照格式输出的数据与文件中的数据一致。</w:t>
            </w:r>
          </w:p>
        </w:tc>
        <w:tc>
          <w:tcPr>
            <w:tcW w:w="1429" w:type="dxa"/>
            <w:shd w:val="clear" w:color="auto" w:fill="auto"/>
            <w:vAlign w:val="center"/>
          </w:tcPr>
          <w:p w14:paraId="745429AB" w14:textId="77777777" w:rsidR="00303566" w:rsidRDefault="00260DBA">
            <w:pPr>
              <w:pStyle w:val="a3"/>
              <w:rPr>
                <w:rFonts w:ascii="宋体" w:hAnsi="宋体"/>
                <w:bCs/>
                <w:sz w:val="21"/>
                <w:szCs w:val="21"/>
              </w:rPr>
            </w:pPr>
            <w:r>
              <w:rPr>
                <w:rFonts w:ascii="宋体" w:hAnsi="宋体" w:hint="eastAsia"/>
                <w:bCs/>
                <w:sz w:val="21"/>
                <w:szCs w:val="21"/>
              </w:rPr>
              <w:t>实际结果与预期结果一致。</w:t>
            </w:r>
          </w:p>
        </w:tc>
      </w:tr>
      <w:tr w:rsidR="00303566" w14:paraId="7FE6FC27" w14:textId="77777777">
        <w:trPr>
          <w:jc w:val="center"/>
        </w:trPr>
        <w:tc>
          <w:tcPr>
            <w:tcW w:w="1201" w:type="dxa"/>
            <w:gridSpan w:val="2"/>
            <w:vAlign w:val="center"/>
          </w:tcPr>
          <w:p w14:paraId="401B76DA" w14:textId="77777777" w:rsidR="00303566" w:rsidRDefault="00260DBA">
            <w:pPr>
              <w:jc w:val="center"/>
              <w:rPr>
                <w:b/>
                <w:szCs w:val="21"/>
              </w:rPr>
            </w:pPr>
            <w:r>
              <w:rPr>
                <w:rFonts w:ascii="黑体" w:eastAsia="黑体" w:hint="eastAsia"/>
                <w:b/>
                <w:szCs w:val="21"/>
              </w:rPr>
              <w:t>备注</w:t>
            </w:r>
          </w:p>
        </w:tc>
        <w:tc>
          <w:tcPr>
            <w:tcW w:w="7321" w:type="dxa"/>
            <w:gridSpan w:val="7"/>
          </w:tcPr>
          <w:p w14:paraId="78AB644E" w14:textId="77777777" w:rsidR="00303566" w:rsidRDefault="00260DBA">
            <w:pPr>
              <w:jc w:val="left"/>
              <w:rPr>
                <w:sz w:val="21"/>
              </w:rPr>
            </w:pPr>
            <w:r>
              <w:rPr>
                <w:rFonts w:hint="eastAsia"/>
                <w:sz w:val="21"/>
              </w:rPr>
              <w:t>说明：</w:t>
            </w:r>
          </w:p>
          <w:p w14:paraId="6233FFBE" w14:textId="77777777" w:rsidR="00303566" w:rsidRDefault="00260DBA">
            <w:pPr>
              <w:numPr>
                <w:ilvl w:val="0"/>
                <w:numId w:val="5"/>
              </w:numPr>
              <w:spacing w:line="240" w:lineRule="auto"/>
              <w:jc w:val="left"/>
            </w:pPr>
            <w:r>
              <w:rPr>
                <w:rFonts w:hint="eastAsia"/>
                <w:sz w:val="21"/>
              </w:rPr>
              <w:t>Torch 7</w:t>
            </w:r>
            <w:r>
              <w:rPr>
                <w:rFonts w:hint="eastAsia"/>
                <w:sz w:val="21"/>
              </w:rPr>
              <w:t>测试员在</w:t>
            </w:r>
            <w:r>
              <w:rPr>
                <w:rFonts w:hint="eastAsia"/>
                <w:sz w:val="21"/>
              </w:rPr>
              <w:t>Torch</w:t>
            </w:r>
            <w:r>
              <w:rPr>
                <w:rFonts w:hint="eastAsia"/>
                <w:sz w:val="21"/>
              </w:rPr>
              <w:t>平台输入的命令符合</w:t>
            </w:r>
            <w:r>
              <w:rPr>
                <w:rFonts w:hint="eastAsia"/>
                <w:sz w:val="21"/>
              </w:rPr>
              <w:t>Lua</w:t>
            </w:r>
            <w:r>
              <w:rPr>
                <w:rFonts w:hint="eastAsia"/>
                <w:sz w:val="21"/>
              </w:rPr>
              <w:t>语言语法。</w:t>
            </w:r>
          </w:p>
        </w:tc>
      </w:tr>
    </w:tbl>
    <w:p w14:paraId="5B646618" w14:textId="77777777" w:rsidR="00303566" w:rsidRDefault="00260DBA">
      <w:pPr>
        <w:pStyle w:val="2"/>
        <w:tabs>
          <w:tab w:val="clear" w:pos="1002"/>
          <w:tab w:val="left" w:pos="2703"/>
        </w:tabs>
        <w:spacing w:line="415" w:lineRule="auto"/>
        <w:ind w:left="578" w:hanging="578"/>
        <w:jc w:val="left"/>
      </w:pPr>
      <w:bookmarkStart w:id="22" w:name="_Toc483331423"/>
      <w:r>
        <w:rPr>
          <w:rFonts w:hint="eastAsia"/>
        </w:rPr>
        <w:t>搭建</w:t>
      </w:r>
      <w:r>
        <w:rPr>
          <w:rFonts w:hint="eastAsia"/>
        </w:rPr>
        <w:t>MLP</w:t>
      </w:r>
      <w:r>
        <w:rPr>
          <w:rFonts w:hint="eastAsia"/>
        </w:rPr>
        <w:t>神经网络</w:t>
      </w:r>
      <w:bookmarkEnd w:id="22"/>
    </w:p>
    <w:p w14:paraId="35AD7F5C" w14:textId="77777777" w:rsidR="00303566" w:rsidRDefault="00260DBA">
      <w:pPr>
        <w:ind w:firstLineChars="200" w:firstLine="480"/>
        <w:jc w:val="left"/>
      </w:pPr>
      <w:r>
        <w:rPr>
          <w:rFonts w:hint="eastAsia"/>
        </w:rPr>
        <w:t>搭建</w:t>
      </w:r>
      <w:r>
        <w:rPr>
          <w:rFonts w:hint="eastAsia"/>
        </w:rPr>
        <w:t>MLP</w:t>
      </w:r>
      <w:r>
        <w:rPr>
          <w:rFonts w:hint="eastAsia"/>
        </w:rPr>
        <w:t>神经网络测试用例如表</w:t>
      </w:r>
      <w:r>
        <w:rPr>
          <w:rFonts w:hint="eastAsia"/>
        </w:rPr>
        <w:t>4</w:t>
      </w:r>
      <w:r>
        <w:t>-3</w:t>
      </w:r>
      <w:r>
        <w:t>所示</w:t>
      </w:r>
      <w:r>
        <w:rPr>
          <w:rFonts w:hint="eastAsia"/>
        </w:rPr>
        <w:t>。</w:t>
      </w:r>
    </w:p>
    <w:p w14:paraId="5BFBC1B0" w14:textId="77777777" w:rsidR="00303566" w:rsidRDefault="00260DBA">
      <w:pPr>
        <w:jc w:val="center"/>
        <w:rPr>
          <w:sz w:val="21"/>
        </w:rPr>
      </w:pPr>
      <w:r>
        <w:rPr>
          <w:rFonts w:hint="eastAsia"/>
          <w:sz w:val="21"/>
        </w:rPr>
        <w:t>表</w:t>
      </w:r>
      <w:r>
        <w:rPr>
          <w:rFonts w:hint="eastAsia"/>
          <w:sz w:val="21"/>
        </w:rPr>
        <w:t>4-3 TC</w:t>
      </w:r>
      <w:r>
        <w:rPr>
          <w:sz w:val="21"/>
        </w:rPr>
        <w:t>4</w:t>
      </w:r>
      <w:r>
        <w:rPr>
          <w:rFonts w:hint="eastAsia"/>
          <w:sz w:val="21"/>
        </w:rPr>
        <w:t>0</w:t>
      </w:r>
      <w:r>
        <w:rPr>
          <w:sz w:val="21"/>
        </w:rPr>
        <w:t>3</w:t>
      </w:r>
      <w:r>
        <w:rPr>
          <w:rFonts w:hint="eastAsia"/>
          <w:sz w:val="21"/>
        </w:rPr>
        <w:t>-</w:t>
      </w:r>
      <w:r>
        <w:rPr>
          <w:rFonts w:hint="eastAsia"/>
          <w:sz w:val="21"/>
        </w:rPr>
        <w:t>搭建</w:t>
      </w:r>
      <w:r>
        <w:rPr>
          <w:rFonts w:hint="eastAsia"/>
          <w:sz w:val="21"/>
        </w:rPr>
        <w:t>MLP</w:t>
      </w:r>
      <w:r>
        <w:rPr>
          <w:rFonts w:hint="eastAsia"/>
          <w:sz w:val="21"/>
        </w:rPr>
        <w:t>神经网络测试用例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483"/>
        <w:gridCol w:w="136"/>
        <w:gridCol w:w="1235"/>
        <w:gridCol w:w="1627"/>
      </w:tblGrid>
      <w:tr w:rsidR="00303566" w14:paraId="1189E999" w14:textId="77777777">
        <w:trPr>
          <w:jc w:val="center"/>
        </w:trPr>
        <w:tc>
          <w:tcPr>
            <w:tcW w:w="1201" w:type="dxa"/>
            <w:vAlign w:val="center"/>
          </w:tcPr>
          <w:p w14:paraId="644271E6" w14:textId="77777777" w:rsidR="00303566" w:rsidRDefault="00260DB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4187326" w14:textId="77777777" w:rsidR="00303566" w:rsidRDefault="00260DBA">
            <w:pPr>
              <w:jc w:val="center"/>
              <w:rPr>
                <w:szCs w:val="21"/>
              </w:rPr>
            </w:pPr>
            <w:r>
              <w:rPr>
                <w:rFonts w:hint="eastAsia"/>
                <w:sz w:val="21"/>
                <w:szCs w:val="21"/>
              </w:rPr>
              <w:t>搭建</w:t>
            </w:r>
            <w:r>
              <w:rPr>
                <w:rFonts w:hint="eastAsia"/>
                <w:sz w:val="21"/>
                <w:szCs w:val="21"/>
              </w:rPr>
              <w:t>MLP</w:t>
            </w:r>
            <w:r>
              <w:rPr>
                <w:rFonts w:hint="eastAsia"/>
                <w:sz w:val="21"/>
                <w:szCs w:val="21"/>
              </w:rPr>
              <w:t>神经网络</w:t>
            </w:r>
          </w:p>
        </w:tc>
        <w:tc>
          <w:tcPr>
            <w:tcW w:w="1041" w:type="dxa"/>
            <w:vAlign w:val="center"/>
          </w:tcPr>
          <w:p w14:paraId="1906568B" w14:textId="77777777" w:rsidR="00303566" w:rsidRDefault="00260DBA">
            <w:pPr>
              <w:jc w:val="center"/>
              <w:rPr>
                <w:b/>
                <w:szCs w:val="21"/>
              </w:rPr>
            </w:pPr>
            <w:r>
              <w:rPr>
                <w:rFonts w:ascii="黑体" w:eastAsia="黑体" w:hint="eastAsia"/>
                <w:b/>
                <w:sz w:val="21"/>
                <w:szCs w:val="21"/>
              </w:rPr>
              <w:t>测试用例标识</w:t>
            </w:r>
          </w:p>
        </w:tc>
        <w:tc>
          <w:tcPr>
            <w:tcW w:w="1619" w:type="dxa"/>
            <w:gridSpan w:val="2"/>
            <w:vAlign w:val="center"/>
          </w:tcPr>
          <w:p w14:paraId="2332CEE4" w14:textId="77777777" w:rsidR="00303566" w:rsidRDefault="00260DBA">
            <w:pPr>
              <w:jc w:val="center"/>
              <w:rPr>
                <w:szCs w:val="21"/>
              </w:rPr>
            </w:pPr>
            <w:r>
              <w:rPr>
                <w:rFonts w:hint="eastAsia"/>
                <w:sz w:val="21"/>
                <w:szCs w:val="21"/>
              </w:rPr>
              <w:t>用例</w:t>
            </w:r>
            <w:r>
              <w:rPr>
                <w:rFonts w:hint="eastAsia"/>
                <w:sz w:val="21"/>
                <w:szCs w:val="21"/>
              </w:rPr>
              <w:t>TC</w:t>
            </w:r>
            <w:r>
              <w:rPr>
                <w:sz w:val="21"/>
                <w:szCs w:val="21"/>
              </w:rPr>
              <w:t>4</w:t>
            </w:r>
            <w:r>
              <w:rPr>
                <w:rFonts w:hint="eastAsia"/>
                <w:sz w:val="21"/>
                <w:szCs w:val="21"/>
              </w:rPr>
              <w:t>03</w:t>
            </w:r>
          </w:p>
        </w:tc>
        <w:tc>
          <w:tcPr>
            <w:tcW w:w="1235" w:type="dxa"/>
            <w:vAlign w:val="center"/>
          </w:tcPr>
          <w:p w14:paraId="6F37C3BD" w14:textId="77777777" w:rsidR="00303566" w:rsidRDefault="00260DBA">
            <w:pPr>
              <w:jc w:val="center"/>
              <w:rPr>
                <w:b/>
                <w:szCs w:val="21"/>
              </w:rPr>
            </w:pPr>
            <w:r>
              <w:rPr>
                <w:rFonts w:ascii="黑体" w:eastAsia="黑体" w:hint="eastAsia"/>
                <w:b/>
                <w:sz w:val="21"/>
                <w:szCs w:val="21"/>
              </w:rPr>
              <w:t>测试需求标识</w:t>
            </w:r>
          </w:p>
        </w:tc>
        <w:tc>
          <w:tcPr>
            <w:tcW w:w="1627" w:type="dxa"/>
            <w:vAlign w:val="center"/>
          </w:tcPr>
          <w:p w14:paraId="495D0B5E" w14:textId="77777777" w:rsidR="00303566" w:rsidRDefault="00260DBA">
            <w:pPr>
              <w:jc w:val="center"/>
              <w:rPr>
                <w:szCs w:val="21"/>
              </w:rPr>
            </w:pPr>
            <w:r>
              <w:rPr>
                <w:rFonts w:hint="eastAsia"/>
                <w:sz w:val="21"/>
                <w:szCs w:val="21"/>
              </w:rPr>
              <w:t>TR</w:t>
            </w:r>
            <w:r>
              <w:rPr>
                <w:sz w:val="21"/>
                <w:szCs w:val="21"/>
              </w:rPr>
              <w:t>4</w:t>
            </w:r>
            <w:r>
              <w:rPr>
                <w:rFonts w:hint="eastAsia"/>
                <w:sz w:val="21"/>
                <w:szCs w:val="21"/>
              </w:rPr>
              <w:t>03</w:t>
            </w:r>
          </w:p>
        </w:tc>
      </w:tr>
      <w:tr w:rsidR="00303566" w14:paraId="59A50004" w14:textId="77777777">
        <w:trPr>
          <w:jc w:val="center"/>
        </w:trPr>
        <w:tc>
          <w:tcPr>
            <w:tcW w:w="1201" w:type="dxa"/>
            <w:vAlign w:val="center"/>
          </w:tcPr>
          <w:p w14:paraId="72D33AE4" w14:textId="77777777" w:rsidR="00303566" w:rsidRDefault="00260DBA">
            <w:pPr>
              <w:jc w:val="center"/>
              <w:rPr>
                <w:b/>
                <w:szCs w:val="21"/>
              </w:rPr>
            </w:pPr>
            <w:r>
              <w:rPr>
                <w:rFonts w:ascii="黑体" w:eastAsia="黑体" w:hint="eastAsia"/>
                <w:b/>
                <w:sz w:val="21"/>
                <w:szCs w:val="21"/>
              </w:rPr>
              <w:t>简要描述</w:t>
            </w:r>
          </w:p>
        </w:tc>
        <w:tc>
          <w:tcPr>
            <w:tcW w:w="7321" w:type="dxa"/>
            <w:gridSpan w:val="6"/>
            <w:vAlign w:val="center"/>
          </w:tcPr>
          <w:p w14:paraId="2C873264" w14:textId="77777777" w:rsidR="00303566" w:rsidRDefault="00260DBA">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平台上成功搭建</w:t>
            </w:r>
            <w:r>
              <w:rPr>
                <w:rFonts w:hint="eastAsia"/>
                <w:sz w:val="21"/>
                <w:szCs w:val="21"/>
              </w:rPr>
              <w:t>MLP</w:t>
            </w:r>
            <w:r>
              <w:rPr>
                <w:rFonts w:hint="eastAsia"/>
                <w:sz w:val="21"/>
                <w:szCs w:val="21"/>
              </w:rPr>
              <w:t>神经网络模型。</w:t>
            </w:r>
          </w:p>
        </w:tc>
      </w:tr>
      <w:tr w:rsidR="00303566" w14:paraId="48B91011" w14:textId="77777777">
        <w:trPr>
          <w:jc w:val="center"/>
        </w:trPr>
        <w:tc>
          <w:tcPr>
            <w:tcW w:w="1201" w:type="dxa"/>
            <w:vAlign w:val="center"/>
          </w:tcPr>
          <w:p w14:paraId="29FE838E" w14:textId="77777777" w:rsidR="00303566" w:rsidRDefault="00260DBA">
            <w:pPr>
              <w:jc w:val="center"/>
              <w:rPr>
                <w:b/>
                <w:szCs w:val="21"/>
              </w:rPr>
            </w:pPr>
            <w:r>
              <w:rPr>
                <w:rFonts w:ascii="黑体" w:eastAsia="黑体" w:hint="eastAsia"/>
                <w:b/>
                <w:sz w:val="21"/>
                <w:szCs w:val="21"/>
              </w:rPr>
              <w:t>前提和约束</w:t>
            </w:r>
          </w:p>
        </w:tc>
        <w:tc>
          <w:tcPr>
            <w:tcW w:w="7321" w:type="dxa"/>
            <w:gridSpan w:val="6"/>
            <w:vAlign w:val="center"/>
          </w:tcPr>
          <w:p w14:paraId="240999DB" w14:textId="77777777" w:rsidR="00303566" w:rsidRDefault="00260DBA">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1F603409" w14:textId="77777777" w:rsidR="00303566" w:rsidRDefault="00260DBA">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303566" w14:paraId="01E71C2A" w14:textId="77777777">
        <w:trPr>
          <w:jc w:val="center"/>
        </w:trPr>
        <w:tc>
          <w:tcPr>
            <w:tcW w:w="1201" w:type="dxa"/>
            <w:vAlign w:val="center"/>
          </w:tcPr>
          <w:p w14:paraId="7EAA2AFF" w14:textId="77777777" w:rsidR="00303566" w:rsidRDefault="00260DBA">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61407C22" w14:textId="77777777" w:rsidR="00303566" w:rsidRDefault="00260DBA">
            <w:pPr>
              <w:jc w:val="center"/>
              <w:rPr>
                <w:szCs w:val="21"/>
              </w:rPr>
            </w:pPr>
            <w:r>
              <w:rPr>
                <w:rFonts w:hint="eastAsia"/>
                <w:sz w:val="21"/>
                <w:szCs w:val="21"/>
              </w:rPr>
              <w:t>黑盒测试</w:t>
            </w:r>
          </w:p>
        </w:tc>
      </w:tr>
      <w:tr w:rsidR="00303566" w14:paraId="4770C29D" w14:textId="77777777">
        <w:trPr>
          <w:jc w:val="center"/>
        </w:trPr>
        <w:tc>
          <w:tcPr>
            <w:tcW w:w="8522" w:type="dxa"/>
            <w:gridSpan w:val="7"/>
            <w:vAlign w:val="center"/>
          </w:tcPr>
          <w:p w14:paraId="1A303BBF" w14:textId="77777777" w:rsidR="00303566" w:rsidRDefault="00260DBA">
            <w:pPr>
              <w:jc w:val="center"/>
              <w:rPr>
                <w:b/>
                <w:szCs w:val="21"/>
              </w:rPr>
            </w:pPr>
            <w:r>
              <w:rPr>
                <w:rFonts w:ascii="黑体" w:eastAsia="黑体" w:hint="eastAsia"/>
                <w:b/>
                <w:szCs w:val="21"/>
              </w:rPr>
              <w:t>测试过程描述</w:t>
            </w:r>
          </w:p>
        </w:tc>
      </w:tr>
      <w:tr w:rsidR="00303566" w14:paraId="77377DD1" w14:textId="77777777">
        <w:trPr>
          <w:cantSplit/>
          <w:jc w:val="center"/>
        </w:trPr>
        <w:tc>
          <w:tcPr>
            <w:tcW w:w="1201" w:type="dxa"/>
            <w:vMerge w:val="restart"/>
            <w:vAlign w:val="center"/>
          </w:tcPr>
          <w:p w14:paraId="4BE6E2AB" w14:textId="77777777" w:rsidR="00303566" w:rsidRDefault="00260DBA">
            <w:pPr>
              <w:jc w:val="center"/>
              <w:rPr>
                <w:b/>
                <w:sz w:val="21"/>
                <w:szCs w:val="21"/>
              </w:rPr>
            </w:pPr>
            <w:r>
              <w:rPr>
                <w:rFonts w:ascii="黑体" w:eastAsia="黑体" w:hint="eastAsia"/>
                <w:b/>
                <w:sz w:val="21"/>
                <w:szCs w:val="21"/>
              </w:rPr>
              <w:t>序号</w:t>
            </w:r>
          </w:p>
        </w:tc>
        <w:tc>
          <w:tcPr>
            <w:tcW w:w="4323" w:type="dxa"/>
            <w:gridSpan w:val="3"/>
            <w:vMerge w:val="restart"/>
            <w:vAlign w:val="center"/>
          </w:tcPr>
          <w:p w14:paraId="73928798" w14:textId="77777777" w:rsidR="00303566" w:rsidRDefault="00260DBA">
            <w:pPr>
              <w:jc w:val="center"/>
              <w:rPr>
                <w:b/>
                <w:sz w:val="21"/>
                <w:szCs w:val="21"/>
              </w:rPr>
            </w:pPr>
            <w:r>
              <w:rPr>
                <w:rFonts w:ascii="黑体" w:eastAsia="黑体" w:hint="eastAsia"/>
                <w:b/>
                <w:sz w:val="21"/>
                <w:szCs w:val="21"/>
              </w:rPr>
              <w:t>测试步骤</w:t>
            </w:r>
          </w:p>
        </w:tc>
        <w:tc>
          <w:tcPr>
            <w:tcW w:w="1371" w:type="dxa"/>
            <w:gridSpan w:val="2"/>
            <w:vAlign w:val="center"/>
          </w:tcPr>
          <w:p w14:paraId="5768CB60" w14:textId="77777777" w:rsidR="00303566" w:rsidRDefault="00260DBA">
            <w:pPr>
              <w:jc w:val="center"/>
              <w:rPr>
                <w:b/>
                <w:sz w:val="21"/>
                <w:szCs w:val="21"/>
              </w:rPr>
            </w:pPr>
            <w:r>
              <w:rPr>
                <w:rFonts w:ascii="黑体" w:eastAsia="黑体" w:hint="eastAsia"/>
                <w:b/>
                <w:sz w:val="21"/>
                <w:szCs w:val="21"/>
              </w:rPr>
              <w:t>测试结果</w:t>
            </w:r>
          </w:p>
        </w:tc>
        <w:tc>
          <w:tcPr>
            <w:tcW w:w="1627" w:type="dxa"/>
            <w:vAlign w:val="center"/>
          </w:tcPr>
          <w:p w14:paraId="6A4F1723" w14:textId="77777777" w:rsidR="00303566" w:rsidRDefault="00260DBA">
            <w:pPr>
              <w:jc w:val="center"/>
              <w:rPr>
                <w:b/>
                <w:sz w:val="21"/>
                <w:szCs w:val="21"/>
              </w:rPr>
            </w:pPr>
            <w:r>
              <w:rPr>
                <w:rFonts w:ascii="黑体" w:eastAsia="黑体" w:hint="eastAsia"/>
                <w:b/>
                <w:sz w:val="21"/>
                <w:szCs w:val="21"/>
              </w:rPr>
              <w:t>评价准则</w:t>
            </w:r>
          </w:p>
        </w:tc>
      </w:tr>
      <w:tr w:rsidR="00303566" w14:paraId="4F1855DA" w14:textId="77777777">
        <w:trPr>
          <w:cantSplit/>
          <w:trHeight w:val="150"/>
          <w:jc w:val="center"/>
        </w:trPr>
        <w:tc>
          <w:tcPr>
            <w:tcW w:w="1201" w:type="dxa"/>
            <w:vMerge/>
            <w:vAlign w:val="center"/>
          </w:tcPr>
          <w:p w14:paraId="26E2AE8B" w14:textId="77777777" w:rsidR="00303566" w:rsidRDefault="00303566">
            <w:pPr>
              <w:jc w:val="center"/>
              <w:rPr>
                <w:sz w:val="21"/>
                <w:szCs w:val="21"/>
              </w:rPr>
            </w:pPr>
          </w:p>
        </w:tc>
        <w:tc>
          <w:tcPr>
            <w:tcW w:w="4323" w:type="dxa"/>
            <w:gridSpan w:val="3"/>
            <w:vMerge/>
            <w:vAlign w:val="center"/>
          </w:tcPr>
          <w:p w14:paraId="614EC876" w14:textId="77777777" w:rsidR="00303566" w:rsidRDefault="00303566">
            <w:pPr>
              <w:jc w:val="center"/>
              <w:rPr>
                <w:sz w:val="21"/>
                <w:szCs w:val="21"/>
              </w:rPr>
            </w:pPr>
          </w:p>
        </w:tc>
        <w:tc>
          <w:tcPr>
            <w:tcW w:w="1371" w:type="dxa"/>
            <w:gridSpan w:val="2"/>
            <w:vAlign w:val="center"/>
          </w:tcPr>
          <w:p w14:paraId="266D3906" w14:textId="77777777" w:rsidR="00303566" w:rsidRDefault="00260DBA">
            <w:pPr>
              <w:jc w:val="center"/>
              <w:rPr>
                <w:sz w:val="21"/>
                <w:szCs w:val="21"/>
              </w:rPr>
            </w:pPr>
            <w:r>
              <w:rPr>
                <w:rFonts w:ascii="黑体" w:eastAsia="黑体" w:hint="eastAsia"/>
                <w:b/>
                <w:sz w:val="21"/>
                <w:szCs w:val="21"/>
              </w:rPr>
              <w:t>预期结果</w:t>
            </w:r>
          </w:p>
        </w:tc>
        <w:tc>
          <w:tcPr>
            <w:tcW w:w="1627" w:type="dxa"/>
            <w:vAlign w:val="center"/>
          </w:tcPr>
          <w:p w14:paraId="47317312" w14:textId="77777777" w:rsidR="00303566" w:rsidRDefault="00303566">
            <w:pPr>
              <w:jc w:val="center"/>
              <w:rPr>
                <w:sz w:val="21"/>
                <w:szCs w:val="21"/>
              </w:rPr>
            </w:pPr>
          </w:p>
        </w:tc>
      </w:tr>
      <w:tr w:rsidR="00303566" w14:paraId="72C5D57F" w14:textId="77777777">
        <w:trPr>
          <w:trHeight w:val="312"/>
          <w:jc w:val="center"/>
        </w:trPr>
        <w:tc>
          <w:tcPr>
            <w:tcW w:w="1201" w:type="dxa"/>
            <w:shd w:val="clear" w:color="auto" w:fill="auto"/>
            <w:vAlign w:val="center"/>
          </w:tcPr>
          <w:p w14:paraId="73A25DA4" w14:textId="77777777" w:rsidR="00303566" w:rsidRDefault="00260DBA">
            <w:pPr>
              <w:pStyle w:val="a3"/>
              <w:jc w:val="center"/>
              <w:rPr>
                <w:rFonts w:ascii="宋体" w:hAnsi="宋体"/>
                <w:bCs/>
                <w:sz w:val="21"/>
                <w:szCs w:val="21"/>
              </w:rPr>
            </w:pPr>
            <w:r>
              <w:rPr>
                <w:rFonts w:ascii="宋体" w:hAnsi="宋体"/>
                <w:bCs/>
                <w:sz w:val="21"/>
                <w:szCs w:val="21"/>
              </w:rPr>
              <w:t>1</w:t>
            </w:r>
          </w:p>
        </w:tc>
        <w:tc>
          <w:tcPr>
            <w:tcW w:w="4323" w:type="dxa"/>
            <w:gridSpan w:val="3"/>
            <w:shd w:val="clear" w:color="auto" w:fill="auto"/>
            <w:vAlign w:val="center"/>
          </w:tcPr>
          <w:p w14:paraId="36EF476D" w14:textId="77777777" w:rsidR="00303566" w:rsidRDefault="00260DBA">
            <w:pPr>
              <w:pStyle w:val="a3"/>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371" w:type="dxa"/>
            <w:gridSpan w:val="2"/>
            <w:shd w:val="clear" w:color="auto" w:fill="auto"/>
            <w:vAlign w:val="center"/>
          </w:tcPr>
          <w:p w14:paraId="1493FB57" w14:textId="77777777" w:rsidR="00303566" w:rsidRDefault="00303566">
            <w:pPr>
              <w:pStyle w:val="a3"/>
              <w:rPr>
                <w:rFonts w:ascii="宋体" w:hAnsi="宋体"/>
                <w:bCs/>
                <w:sz w:val="21"/>
                <w:szCs w:val="21"/>
              </w:rPr>
            </w:pPr>
          </w:p>
        </w:tc>
        <w:tc>
          <w:tcPr>
            <w:tcW w:w="1627" w:type="dxa"/>
            <w:shd w:val="clear" w:color="auto" w:fill="auto"/>
            <w:vAlign w:val="center"/>
          </w:tcPr>
          <w:p w14:paraId="0C1DEAD0" w14:textId="77777777" w:rsidR="00303566" w:rsidRDefault="00303566">
            <w:pPr>
              <w:pStyle w:val="a3"/>
              <w:rPr>
                <w:rFonts w:ascii="宋体" w:hAnsi="宋体"/>
                <w:bCs/>
                <w:sz w:val="21"/>
                <w:szCs w:val="21"/>
              </w:rPr>
            </w:pPr>
          </w:p>
        </w:tc>
      </w:tr>
      <w:tr w:rsidR="00303566" w14:paraId="611863AB" w14:textId="77777777">
        <w:trPr>
          <w:trHeight w:val="312"/>
          <w:jc w:val="center"/>
        </w:trPr>
        <w:tc>
          <w:tcPr>
            <w:tcW w:w="1201" w:type="dxa"/>
            <w:shd w:val="clear" w:color="auto" w:fill="auto"/>
            <w:vAlign w:val="center"/>
          </w:tcPr>
          <w:p w14:paraId="2A9C6239" w14:textId="77777777" w:rsidR="00303566" w:rsidRDefault="00260DBA">
            <w:pPr>
              <w:pStyle w:val="a3"/>
              <w:jc w:val="center"/>
              <w:rPr>
                <w:rFonts w:ascii="宋体" w:hAnsi="宋体"/>
                <w:bCs/>
                <w:sz w:val="21"/>
                <w:szCs w:val="21"/>
              </w:rPr>
            </w:pPr>
            <w:r>
              <w:rPr>
                <w:rFonts w:ascii="宋体" w:hAnsi="宋体" w:hint="eastAsia"/>
                <w:bCs/>
                <w:sz w:val="21"/>
                <w:szCs w:val="21"/>
              </w:rPr>
              <w:t>2</w:t>
            </w:r>
          </w:p>
        </w:tc>
        <w:tc>
          <w:tcPr>
            <w:tcW w:w="4323" w:type="dxa"/>
            <w:gridSpan w:val="3"/>
            <w:shd w:val="clear" w:color="auto" w:fill="auto"/>
            <w:vAlign w:val="center"/>
          </w:tcPr>
          <w:p w14:paraId="4C70EC90" w14:textId="77777777" w:rsidR="00303566" w:rsidRDefault="00260DBA">
            <w:pPr>
              <w:pStyle w:val="a3"/>
              <w:rPr>
                <w:sz w:val="21"/>
                <w:szCs w:val="21"/>
              </w:rPr>
            </w:pPr>
            <w:r>
              <w:rPr>
                <w:rFonts w:hint="eastAsia"/>
                <w:sz w:val="21"/>
                <w:szCs w:val="21"/>
              </w:rPr>
              <w:t>建立线性容器</w:t>
            </w:r>
            <w:r>
              <w:rPr>
                <w:rFonts w:hint="eastAsia"/>
                <w:sz w:val="21"/>
                <w:szCs w:val="21"/>
              </w:rPr>
              <w:t>nn.sequential</w:t>
            </w:r>
            <w:r>
              <w:rPr>
                <w:sz w:val="21"/>
                <w:szCs w:val="21"/>
              </w:rPr>
              <w:t>()</w:t>
            </w:r>
          </w:p>
        </w:tc>
        <w:tc>
          <w:tcPr>
            <w:tcW w:w="1371" w:type="dxa"/>
            <w:gridSpan w:val="2"/>
            <w:shd w:val="clear" w:color="auto" w:fill="auto"/>
            <w:vAlign w:val="center"/>
          </w:tcPr>
          <w:p w14:paraId="23303192" w14:textId="77777777" w:rsidR="00303566" w:rsidRDefault="00303566">
            <w:pPr>
              <w:pStyle w:val="a3"/>
              <w:rPr>
                <w:rFonts w:ascii="宋体" w:hAnsi="宋体"/>
                <w:bCs/>
                <w:sz w:val="21"/>
                <w:szCs w:val="21"/>
              </w:rPr>
            </w:pPr>
          </w:p>
        </w:tc>
        <w:tc>
          <w:tcPr>
            <w:tcW w:w="1627" w:type="dxa"/>
            <w:shd w:val="clear" w:color="auto" w:fill="auto"/>
            <w:vAlign w:val="center"/>
          </w:tcPr>
          <w:p w14:paraId="0AEA7F0A" w14:textId="77777777" w:rsidR="00303566" w:rsidRDefault="00303566">
            <w:pPr>
              <w:pStyle w:val="a3"/>
              <w:rPr>
                <w:rFonts w:ascii="宋体" w:hAnsi="宋体"/>
                <w:bCs/>
                <w:sz w:val="21"/>
                <w:szCs w:val="21"/>
              </w:rPr>
            </w:pPr>
          </w:p>
        </w:tc>
      </w:tr>
      <w:tr w:rsidR="00303566" w14:paraId="50025EC6" w14:textId="77777777">
        <w:trPr>
          <w:trHeight w:val="312"/>
          <w:jc w:val="center"/>
        </w:trPr>
        <w:tc>
          <w:tcPr>
            <w:tcW w:w="1201" w:type="dxa"/>
            <w:shd w:val="clear" w:color="auto" w:fill="auto"/>
            <w:vAlign w:val="center"/>
          </w:tcPr>
          <w:p w14:paraId="7FB48A6F" w14:textId="77777777" w:rsidR="00303566" w:rsidRDefault="00260DBA">
            <w:pPr>
              <w:pStyle w:val="a3"/>
              <w:jc w:val="center"/>
              <w:rPr>
                <w:rFonts w:ascii="宋体" w:hAnsi="宋体"/>
                <w:bCs/>
                <w:sz w:val="21"/>
                <w:szCs w:val="21"/>
              </w:rPr>
            </w:pPr>
            <w:r>
              <w:rPr>
                <w:rFonts w:ascii="宋体" w:hAnsi="宋体" w:hint="eastAsia"/>
                <w:bCs/>
                <w:sz w:val="21"/>
                <w:szCs w:val="21"/>
              </w:rPr>
              <w:t>3</w:t>
            </w:r>
          </w:p>
        </w:tc>
        <w:tc>
          <w:tcPr>
            <w:tcW w:w="4323" w:type="dxa"/>
            <w:gridSpan w:val="3"/>
            <w:shd w:val="clear" w:color="auto" w:fill="auto"/>
            <w:vAlign w:val="center"/>
          </w:tcPr>
          <w:p w14:paraId="4C2FB311" w14:textId="77777777" w:rsidR="00303566" w:rsidRDefault="00260DBA">
            <w:pPr>
              <w:pStyle w:val="a3"/>
              <w:rPr>
                <w:sz w:val="21"/>
                <w:szCs w:val="21"/>
              </w:rPr>
            </w:pPr>
            <w:r>
              <w:rPr>
                <w:rFonts w:hint="eastAsia"/>
                <w:sz w:val="21"/>
                <w:szCs w:val="21"/>
              </w:rPr>
              <w:t>添加线性层</w:t>
            </w:r>
            <w:r>
              <w:rPr>
                <w:rFonts w:hint="eastAsia"/>
                <w:sz w:val="21"/>
                <w:szCs w:val="21"/>
              </w:rPr>
              <w:t>nn.Linear()</w:t>
            </w:r>
          </w:p>
        </w:tc>
        <w:tc>
          <w:tcPr>
            <w:tcW w:w="1371" w:type="dxa"/>
            <w:gridSpan w:val="2"/>
            <w:shd w:val="clear" w:color="auto" w:fill="auto"/>
            <w:vAlign w:val="center"/>
          </w:tcPr>
          <w:p w14:paraId="5CF57EFF" w14:textId="77777777" w:rsidR="00303566" w:rsidRDefault="00303566">
            <w:pPr>
              <w:pStyle w:val="a3"/>
              <w:rPr>
                <w:rFonts w:ascii="宋体" w:hAnsi="宋体"/>
                <w:bCs/>
                <w:sz w:val="21"/>
                <w:szCs w:val="21"/>
              </w:rPr>
            </w:pPr>
          </w:p>
        </w:tc>
        <w:tc>
          <w:tcPr>
            <w:tcW w:w="1627" w:type="dxa"/>
            <w:shd w:val="clear" w:color="auto" w:fill="auto"/>
            <w:vAlign w:val="center"/>
          </w:tcPr>
          <w:p w14:paraId="5115E516" w14:textId="77777777" w:rsidR="00303566" w:rsidRDefault="00303566">
            <w:pPr>
              <w:pStyle w:val="a3"/>
              <w:rPr>
                <w:rFonts w:ascii="宋体" w:hAnsi="宋体"/>
                <w:bCs/>
                <w:sz w:val="21"/>
                <w:szCs w:val="21"/>
              </w:rPr>
            </w:pPr>
          </w:p>
        </w:tc>
      </w:tr>
      <w:tr w:rsidR="00303566" w14:paraId="3B6E3805" w14:textId="77777777">
        <w:trPr>
          <w:trHeight w:val="312"/>
          <w:jc w:val="center"/>
        </w:trPr>
        <w:tc>
          <w:tcPr>
            <w:tcW w:w="1201" w:type="dxa"/>
            <w:shd w:val="clear" w:color="auto" w:fill="auto"/>
            <w:vAlign w:val="center"/>
          </w:tcPr>
          <w:p w14:paraId="05FAAD59" w14:textId="77777777" w:rsidR="00303566" w:rsidRDefault="00260DBA">
            <w:pPr>
              <w:pStyle w:val="a3"/>
              <w:jc w:val="center"/>
              <w:rPr>
                <w:rFonts w:ascii="宋体" w:hAnsi="宋体"/>
                <w:bCs/>
                <w:sz w:val="21"/>
                <w:szCs w:val="21"/>
              </w:rPr>
            </w:pPr>
            <w:r>
              <w:rPr>
                <w:rFonts w:ascii="宋体" w:hAnsi="宋体" w:hint="eastAsia"/>
                <w:bCs/>
                <w:sz w:val="21"/>
                <w:szCs w:val="21"/>
              </w:rPr>
              <w:t>4</w:t>
            </w:r>
          </w:p>
        </w:tc>
        <w:tc>
          <w:tcPr>
            <w:tcW w:w="4323" w:type="dxa"/>
            <w:gridSpan w:val="3"/>
            <w:shd w:val="clear" w:color="auto" w:fill="auto"/>
            <w:vAlign w:val="center"/>
          </w:tcPr>
          <w:p w14:paraId="7CD8D385" w14:textId="77777777" w:rsidR="00303566" w:rsidRDefault="00260DBA">
            <w:pPr>
              <w:pStyle w:val="a3"/>
              <w:rPr>
                <w:sz w:val="21"/>
                <w:szCs w:val="21"/>
              </w:rPr>
            </w:pPr>
            <w:r>
              <w:rPr>
                <w:rFonts w:hint="eastAsia"/>
                <w:sz w:val="21"/>
                <w:szCs w:val="21"/>
              </w:rPr>
              <w:t>添加激活函数</w:t>
            </w:r>
          </w:p>
        </w:tc>
        <w:tc>
          <w:tcPr>
            <w:tcW w:w="1371" w:type="dxa"/>
            <w:gridSpan w:val="2"/>
            <w:shd w:val="clear" w:color="auto" w:fill="auto"/>
            <w:vAlign w:val="center"/>
          </w:tcPr>
          <w:p w14:paraId="25378B41" w14:textId="77777777" w:rsidR="00303566" w:rsidRDefault="00303566">
            <w:pPr>
              <w:pStyle w:val="a3"/>
              <w:rPr>
                <w:rFonts w:ascii="宋体" w:hAnsi="宋体"/>
                <w:bCs/>
                <w:sz w:val="21"/>
                <w:szCs w:val="21"/>
              </w:rPr>
            </w:pPr>
          </w:p>
        </w:tc>
        <w:tc>
          <w:tcPr>
            <w:tcW w:w="1627" w:type="dxa"/>
            <w:shd w:val="clear" w:color="auto" w:fill="auto"/>
            <w:vAlign w:val="center"/>
          </w:tcPr>
          <w:p w14:paraId="5EE612DB" w14:textId="77777777" w:rsidR="00303566" w:rsidRDefault="00303566">
            <w:pPr>
              <w:pStyle w:val="a3"/>
              <w:rPr>
                <w:rFonts w:ascii="宋体" w:hAnsi="宋体"/>
                <w:bCs/>
                <w:sz w:val="21"/>
                <w:szCs w:val="21"/>
              </w:rPr>
            </w:pPr>
          </w:p>
        </w:tc>
      </w:tr>
      <w:tr w:rsidR="00303566" w14:paraId="68E97228" w14:textId="77777777">
        <w:trPr>
          <w:trHeight w:val="312"/>
          <w:jc w:val="center"/>
        </w:trPr>
        <w:tc>
          <w:tcPr>
            <w:tcW w:w="1201" w:type="dxa"/>
            <w:shd w:val="clear" w:color="auto" w:fill="auto"/>
            <w:vAlign w:val="center"/>
          </w:tcPr>
          <w:p w14:paraId="0E67F734" w14:textId="77777777" w:rsidR="00303566" w:rsidRDefault="00260DBA">
            <w:pPr>
              <w:pStyle w:val="a3"/>
              <w:jc w:val="center"/>
              <w:rPr>
                <w:rFonts w:ascii="宋体" w:hAnsi="宋体"/>
                <w:bCs/>
                <w:sz w:val="21"/>
                <w:szCs w:val="21"/>
              </w:rPr>
            </w:pPr>
            <w:r>
              <w:rPr>
                <w:rFonts w:ascii="宋体" w:hAnsi="宋体" w:hint="eastAsia"/>
                <w:bCs/>
                <w:sz w:val="21"/>
                <w:szCs w:val="21"/>
              </w:rPr>
              <w:t>5</w:t>
            </w:r>
          </w:p>
        </w:tc>
        <w:tc>
          <w:tcPr>
            <w:tcW w:w="4323" w:type="dxa"/>
            <w:gridSpan w:val="3"/>
            <w:shd w:val="clear" w:color="auto" w:fill="auto"/>
            <w:vAlign w:val="center"/>
          </w:tcPr>
          <w:p w14:paraId="45834222" w14:textId="77777777" w:rsidR="00303566" w:rsidRDefault="00260DBA">
            <w:pPr>
              <w:pStyle w:val="a3"/>
              <w:rPr>
                <w:sz w:val="21"/>
                <w:szCs w:val="21"/>
              </w:rPr>
            </w:pPr>
            <w:r>
              <w:rPr>
                <w:rFonts w:hint="eastAsia"/>
                <w:sz w:val="21"/>
                <w:szCs w:val="21"/>
              </w:rPr>
              <w:t>添加分类器</w:t>
            </w:r>
            <w:r>
              <w:rPr>
                <w:rFonts w:hint="eastAsia"/>
                <w:sz w:val="21"/>
                <w:szCs w:val="21"/>
              </w:rPr>
              <w:t>nn.LogSoftMax()</w:t>
            </w:r>
          </w:p>
        </w:tc>
        <w:tc>
          <w:tcPr>
            <w:tcW w:w="1371" w:type="dxa"/>
            <w:gridSpan w:val="2"/>
            <w:shd w:val="clear" w:color="auto" w:fill="auto"/>
            <w:vAlign w:val="center"/>
          </w:tcPr>
          <w:p w14:paraId="578CEDB0" w14:textId="77777777" w:rsidR="00303566" w:rsidRDefault="00303566">
            <w:pPr>
              <w:pStyle w:val="a3"/>
              <w:rPr>
                <w:rFonts w:ascii="宋体" w:hAnsi="宋体"/>
                <w:bCs/>
                <w:sz w:val="21"/>
                <w:szCs w:val="21"/>
              </w:rPr>
            </w:pPr>
          </w:p>
        </w:tc>
        <w:tc>
          <w:tcPr>
            <w:tcW w:w="1627" w:type="dxa"/>
            <w:shd w:val="clear" w:color="auto" w:fill="auto"/>
            <w:vAlign w:val="center"/>
          </w:tcPr>
          <w:p w14:paraId="548762E3" w14:textId="77777777" w:rsidR="00303566" w:rsidRDefault="00303566">
            <w:pPr>
              <w:pStyle w:val="a3"/>
              <w:rPr>
                <w:rFonts w:ascii="宋体" w:hAnsi="宋体"/>
                <w:bCs/>
                <w:sz w:val="21"/>
                <w:szCs w:val="21"/>
              </w:rPr>
            </w:pPr>
          </w:p>
        </w:tc>
      </w:tr>
      <w:tr w:rsidR="00303566" w14:paraId="541C2EE3" w14:textId="77777777">
        <w:trPr>
          <w:trHeight w:val="312"/>
          <w:jc w:val="center"/>
        </w:trPr>
        <w:tc>
          <w:tcPr>
            <w:tcW w:w="1201" w:type="dxa"/>
            <w:shd w:val="clear" w:color="auto" w:fill="auto"/>
            <w:vAlign w:val="center"/>
          </w:tcPr>
          <w:p w14:paraId="5ECD649C" w14:textId="77777777" w:rsidR="00303566" w:rsidRDefault="00260DBA">
            <w:pPr>
              <w:pStyle w:val="a3"/>
              <w:jc w:val="center"/>
              <w:rPr>
                <w:rFonts w:ascii="宋体" w:hAnsi="宋体"/>
                <w:bCs/>
                <w:sz w:val="21"/>
                <w:szCs w:val="21"/>
              </w:rPr>
            </w:pPr>
            <w:r>
              <w:rPr>
                <w:rFonts w:ascii="宋体" w:hAnsi="宋体" w:hint="eastAsia"/>
                <w:bCs/>
                <w:sz w:val="21"/>
                <w:szCs w:val="21"/>
              </w:rPr>
              <w:t>6</w:t>
            </w:r>
          </w:p>
        </w:tc>
        <w:tc>
          <w:tcPr>
            <w:tcW w:w="4323" w:type="dxa"/>
            <w:gridSpan w:val="3"/>
            <w:shd w:val="clear" w:color="auto" w:fill="auto"/>
            <w:vAlign w:val="center"/>
          </w:tcPr>
          <w:p w14:paraId="0899AD16" w14:textId="77777777" w:rsidR="00303566" w:rsidRDefault="00260DBA">
            <w:pPr>
              <w:pStyle w:val="a3"/>
              <w:rPr>
                <w:sz w:val="21"/>
                <w:szCs w:val="21"/>
              </w:rPr>
            </w:pPr>
            <w:r>
              <w:rPr>
                <w:rFonts w:hint="eastAsia"/>
                <w:sz w:val="21"/>
                <w:szCs w:val="21"/>
              </w:rPr>
              <w:t>添加代价函数</w:t>
            </w:r>
            <w:r>
              <w:rPr>
                <w:rFonts w:hint="eastAsia"/>
                <w:sz w:val="21"/>
                <w:szCs w:val="21"/>
              </w:rPr>
              <w:t>nn.ClassNLLCriterion()</w:t>
            </w:r>
          </w:p>
        </w:tc>
        <w:tc>
          <w:tcPr>
            <w:tcW w:w="1371" w:type="dxa"/>
            <w:gridSpan w:val="2"/>
            <w:shd w:val="clear" w:color="auto" w:fill="auto"/>
            <w:vAlign w:val="center"/>
          </w:tcPr>
          <w:p w14:paraId="0A91D480" w14:textId="77777777" w:rsidR="00303566" w:rsidRDefault="00303566">
            <w:pPr>
              <w:pStyle w:val="a3"/>
              <w:rPr>
                <w:rFonts w:ascii="宋体" w:hAnsi="宋体"/>
                <w:bCs/>
                <w:sz w:val="21"/>
                <w:szCs w:val="21"/>
              </w:rPr>
            </w:pPr>
          </w:p>
        </w:tc>
        <w:tc>
          <w:tcPr>
            <w:tcW w:w="1627" w:type="dxa"/>
            <w:shd w:val="clear" w:color="auto" w:fill="auto"/>
            <w:vAlign w:val="center"/>
          </w:tcPr>
          <w:p w14:paraId="1791EC1F" w14:textId="77777777" w:rsidR="00303566" w:rsidRDefault="00303566">
            <w:pPr>
              <w:pStyle w:val="a3"/>
              <w:rPr>
                <w:rFonts w:ascii="宋体" w:hAnsi="宋体"/>
                <w:bCs/>
                <w:sz w:val="21"/>
                <w:szCs w:val="21"/>
              </w:rPr>
            </w:pPr>
          </w:p>
        </w:tc>
      </w:tr>
      <w:tr w:rsidR="00303566" w14:paraId="23752A54" w14:textId="77777777">
        <w:trPr>
          <w:trHeight w:val="312"/>
          <w:jc w:val="center"/>
        </w:trPr>
        <w:tc>
          <w:tcPr>
            <w:tcW w:w="1201" w:type="dxa"/>
            <w:shd w:val="clear" w:color="auto" w:fill="auto"/>
            <w:vAlign w:val="center"/>
          </w:tcPr>
          <w:p w14:paraId="583F9B32" w14:textId="77777777" w:rsidR="00303566" w:rsidRDefault="00260DBA">
            <w:pPr>
              <w:pStyle w:val="a3"/>
              <w:jc w:val="center"/>
              <w:rPr>
                <w:rFonts w:ascii="宋体" w:hAnsi="宋体"/>
                <w:bCs/>
                <w:sz w:val="21"/>
                <w:szCs w:val="21"/>
              </w:rPr>
            </w:pPr>
            <w:r>
              <w:rPr>
                <w:rFonts w:ascii="宋体" w:hAnsi="宋体" w:hint="eastAsia"/>
                <w:bCs/>
                <w:sz w:val="21"/>
                <w:szCs w:val="21"/>
              </w:rPr>
              <w:t>7</w:t>
            </w:r>
          </w:p>
        </w:tc>
        <w:tc>
          <w:tcPr>
            <w:tcW w:w="4323" w:type="dxa"/>
            <w:gridSpan w:val="3"/>
            <w:shd w:val="clear" w:color="auto" w:fill="auto"/>
            <w:vAlign w:val="center"/>
          </w:tcPr>
          <w:p w14:paraId="1B31BA1D" w14:textId="77777777" w:rsidR="00303566" w:rsidRDefault="00260DBA">
            <w:pPr>
              <w:pStyle w:val="a3"/>
              <w:rPr>
                <w:sz w:val="21"/>
                <w:szCs w:val="21"/>
              </w:rPr>
            </w:pPr>
            <w:r>
              <w:rPr>
                <w:rFonts w:hint="eastAsia"/>
                <w:sz w:val="21"/>
                <w:szCs w:val="21"/>
              </w:rPr>
              <w:t>打印网络结构</w:t>
            </w:r>
            <w:r>
              <w:rPr>
                <w:rFonts w:hint="eastAsia"/>
                <w:sz w:val="21"/>
                <w:szCs w:val="21"/>
              </w:rPr>
              <w:t>print(model)</w:t>
            </w:r>
          </w:p>
        </w:tc>
        <w:tc>
          <w:tcPr>
            <w:tcW w:w="1371" w:type="dxa"/>
            <w:gridSpan w:val="2"/>
            <w:shd w:val="clear" w:color="auto" w:fill="auto"/>
            <w:vAlign w:val="center"/>
          </w:tcPr>
          <w:p w14:paraId="5DBDA20E" w14:textId="77777777" w:rsidR="00303566" w:rsidRDefault="00260DBA">
            <w:pPr>
              <w:pStyle w:val="a3"/>
              <w:rPr>
                <w:rFonts w:ascii="宋体" w:hAnsi="宋体"/>
                <w:bCs/>
                <w:sz w:val="21"/>
                <w:szCs w:val="21"/>
              </w:rPr>
            </w:pPr>
            <w:r>
              <w:rPr>
                <w:rFonts w:ascii="宋体" w:hAnsi="宋体" w:hint="eastAsia"/>
                <w:bCs/>
                <w:sz w:val="21"/>
                <w:szCs w:val="21"/>
              </w:rPr>
              <w:t>Torch</w:t>
            </w:r>
            <w:r>
              <w:rPr>
                <w:rFonts w:ascii="宋体" w:hAnsi="宋体" w:hint="eastAsia"/>
                <w:bCs/>
                <w:sz w:val="21"/>
                <w:szCs w:val="21"/>
              </w:rPr>
              <w:t>平台输出与设计的网络结构一致</w:t>
            </w:r>
          </w:p>
        </w:tc>
        <w:tc>
          <w:tcPr>
            <w:tcW w:w="1627" w:type="dxa"/>
            <w:shd w:val="clear" w:color="auto" w:fill="auto"/>
            <w:vAlign w:val="center"/>
          </w:tcPr>
          <w:p w14:paraId="4EFEE3C7" w14:textId="77777777" w:rsidR="00303566" w:rsidRDefault="00260DBA">
            <w:pPr>
              <w:pStyle w:val="a3"/>
              <w:rPr>
                <w:rFonts w:ascii="宋体" w:hAnsi="宋体"/>
                <w:bCs/>
                <w:sz w:val="21"/>
                <w:szCs w:val="21"/>
              </w:rPr>
            </w:pPr>
            <w:r>
              <w:rPr>
                <w:rFonts w:ascii="宋体" w:hAnsi="宋体" w:hint="eastAsia"/>
                <w:bCs/>
                <w:sz w:val="21"/>
                <w:szCs w:val="21"/>
              </w:rPr>
              <w:t>实际结果与预期结果一致</w:t>
            </w:r>
          </w:p>
        </w:tc>
      </w:tr>
      <w:tr w:rsidR="00303566" w14:paraId="4F412565" w14:textId="77777777">
        <w:trPr>
          <w:jc w:val="center"/>
        </w:trPr>
        <w:tc>
          <w:tcPr>
            <w:tcW w:w="1201" w:type="dxa"/>
            <w:vAlign w:val="center"/>
          </w:tcPr>
          <w:p w14:paraId="60E5949B" w14:textId="77777777" w:rsidR="00303566" w:rsidRDefault="00260DBA">
            <w:pPr>
              <w:jc w:val="center"/>
              <w:rPr>
                <w:b/>
                <w:szCs w:val="21"/>
              </w:rPr>
            </w:pPr>
            <w:r>
              <w:rPr>
                <w:rFonts w:ascii="黑体" w:eastAsia="黑体" w:hint="eastAsia"/>
                <w:b/>
                <w:szCs w:val="21"/>
              </w:rPr>
              <w:t>备注</w:t>
            </w:r>
          </w:p>
        </w:tc>
        <w:tc>
          <w:tcPr>
            <w:tcW w:w="7321" w:type="dxa"/>
            <w:gridSpan w:val="6"/>
          </w:tcPr>
          <w:p w14:paraId="6282F212" w14:textId="77777777" w:rsidR="00303566" w:rsidRDefault="00260DBA">
            <w:pPr>
              <w:jc w:val="left"/>
              <w:rPr>
                <w:sz w:val="21"/>
              </w:rPr>
            </w:pPr>
            <w:r>
              <w:rPr>
                <w:rFonts w:hint="eastAsia"/>
                <w:sz w:val="21"/>
              </w:rPr>
              <w:t>说明：</w:t>
            </w:r>
          </w:p>
          <w:p w14:paraId="548D8EBB" w14:textId="77777777" w:rsidR="00303566" w:rsidRDefault="00260DBA">
            <w:pPr>
              <w:numPr>
                <w:ilvl w:val="0"/>
                <w:numId w:val="6"/>
              </w:numPr>
              <w:spacing w:line="240" w:lineRule="auto"/>
              <w:jc w:val="left"/>
              <w:rPr>
                <w:sz w:val="21"/>
              </w:rPr>
            </w:pPr>
            <w:r>
              <w:rPr>
                <w:rFonts w:hint="eastAsia"/>
                <w:sz w:val="21"/>
              </w:rPr>
              <w:t>Torch 7</w:t>
            </w:r>
            <w:r>
              <w:rPr>
                <w:rFonts w:hint="eastAsia"/>
                <w:sz w:val="21"/>
              </w:rPr>
              <w:t>测试员在</w:t>
            </w:r>
            <w:r>
              <w:rPr>
                <w:rFonts w:hint="eastAsia"/>
                <w:sz w:val="21"/>
              </w:rPr>
              <w:t>Torch</w:t>
            </w:r>
            <w:r>
              <w:rPr>
                <w:rFonts w:hint="eastAsia"/>
                <w:sz w:val="21"/>
              </w:rPr>
              <w:t>平台输入的命令符合</w:t>
            </w:r>
            <w:r>
              <w:rPr>
                <w:rFonts w:hint="eastAsia"/>
                <w:sz w:val="21"/>
              </w:rPr>
              <w:t>Lua</w:t>
            </w:r>
            <w:r>
              <w:rPr>
                <w:rFonts w:hint="eastAsia"/>
                <w:sz w:val="21"/>
              </w:rPr>
              <w:t>语言语法；</w:t>
            </w:r>
          </w:p>
          <w:p w14:paraId="55A96EE1" w14:textId="77777777" w:rsidR="00303566" w:rsidRDefault="00260DBA">
            <w:pPr>
              <w:numPr>
                <w:ilvl w:val="0"/>
                <w:numId w:val="6"/>
              </w:numPr>
              <w:spacing w:line="240" w:lineRule="auto"/>
              <w:jc w:val="left"/>
              <w:rPr>
                <w:sz w:val="21"/>
              </w:rPr>
            </w:pPr>
            <w:r>
              <w:rPr>
                <w:rFonts w:hint="eastAsia"/>
                <w:sz w:val="21"/>
              </w:rPr>
              <w:t>Torch7</w:t>
            </w:r>
            <w:r>
              <w:rPr>
                <w:rFonts w:hint="eastAsia"/>
                <w:sz w:val="21"/>
              </w:rPr>
              <w:t>测试员在</w:t>
            </w:r>
            <w:r>
              <w:rPr>
                <w:rFonts w:hint="eastAsia"/>
                <w:sz w:val="21"/>
              </w:rPr>
              <w:t>Torch</w:t>
            </w:r>
            <w:r>
              <w:rPr>
                <w:rFonts w:hint="eastAsia"/>
                <w:sz w:val="21"/>
              </w:rPr>
              <w:t>平台上建立的</w:t>
            </w:r>
            <w:r>
              <w:rPr>
                <w:rFonts w:hint="eastAsia"/>
                <w:sz w:val="21"/>
              </w:rPr>
              <w:t>MLP</w:t>
            </w:r>
            <w:r>
              <w:rPr>
                <w:rFonts w:hint="eastAsia"/>
                <w:sz w:val="21"/>
              </w:rPr>
              <w:t>神经网络模型，遵循合法的</w:t>
            </w:r>
            <w:r>
              <w:rPr>
                <w:rFonts w:hint="eastAsia"/>
                <w:sz w:val="21"/>
              </w:rPr>
              <w:t>MLP</w:t>
            </w:r>
            <w:r>
              <w:rPr>
                <w:rFonts w:hint="eastAsia"/>
                <w:sz w:val="21"/>
              </w:rPr>
              <w:t>神经网络搭建流程；</w:t>
            </w:r>
          </w:p>
          <w:p w14:paraId="600F8A7F" w14:textId="77777777" w:rsidR="00303566" w:rsidRDefault="00260DBA">
            <w:pPr>
              <w:numPr>
                <w:ilvl w:val="0"/>
                <w:numId w:val="6"/>
              </w:numPr>
              <w:spacing w:line="240" w:lineRule="auto"/>
              <w:jc w:val="left"/>
              <w:rPr>
                <w:sz w:val="21"/>
              </w:rPr>
            </w:pPr>
            <w:r>
              <w:rPr>
                <w:rFonts w:hint="eastAsia"/>
                <w:sz w:val="21"/>
              </w:rPr>
              <w:t>MLP</w:t>
            </w:r>
            <w:r>
              <w:rPr>
                <w:rFonts w:hint="eastAsia"/>
                <w:sz w:val="21"/>
              </w:rPr>
              <w:t>神经网络：一种前向结构的人工神经网络。</w:t>
            </w:r>
          </w:p>
        </w:tc>
      </w:tr>
    </w:tbl>
    <w:p w14:paraId="114465D1" w14:textId="77777777" w:rsidR="00303566" w:rsidRDefault="00260DBA">
      <w:pPr>
        <w:pStyle w:val="2"/>
        <w:tabs>
          <w:tab w:val="clear" w:pos="1002"/>
          <w:tab w:val="left" w:pos="2703"/>
        </w:tabs>
        <w:spacing w:line="415" w:lineRule="auto"/>
        <w:ind w:left="578" w:hanging="578"/>
        <w:jc w:val="left"/>
      </w:pPr>
      <w:bookmarkStart w:id="23" w:name="_Toc483331424"/>
      <w:r>
        <w:rPr>
          <w:rFonts w:hint="eastAsia"/>
        </w:rPr>
        <w:t>搭建卷积神经网络</w:t>
      </w:r>
      <w:bookmarkEnd w:id="23"/>
    </w:p>
    <w:p w14:paraId="0802B967" w14:textId="77777777" w:rsidR="00303566" w:rsidRDefault="00260DBA">
      <w:pPr>
        <w:ind w:firstLineChars="200" w:firstLine="480"/>
        <w:jc w:val="left"/>
      </w:pPr>
      <w:r>
        <w:rPr>
          <w:rFonts w:hint="eastAsia"/>
        </w:rPr>
        <w:t>搭建卷积神经网络测试测试用例如表</w:t>
      </w:r>
      <w:r>
        <w:rPr>
          <w:rFonts w:hint="eastAsia"/>
        </w:rPr>
        <w:t>4-</w:t>
      </w:r>
      <w:r>
        <w:t>4</w:t>
      </w:r>
      <w:r>
        <w:t>所示</w:t>
      </w:r>
      <w:r>
        <w:rPr>
          <w:rFonts w:hint="eastAsia"/>
        </w:rPr>
        <w:t>。</w:t>
      </w:r>
    </w:p>
    <w:p w14:paraId="6B8F59EA" w14:textId="77777777" w:rsidR="00303566" w:rsidRDefault="00260DBA">
      <w:pPr>
        <w:jc w:val="center"/>
        <w:rPr>
          <w:sz w:val="21"/>
        </w:rPr>
      </w:pPr>
      <w:r>
        <w:rPr>
          <w:rFonts w:hint="eastAsia"/>
          <w:sz w:val="21"/>
        </w:rPr>
        <w:t>表</w:t>
      </w:r>
      <w:r>
        <w:rPr>
          <w:rFonts w:hint="eastAsia"/>
          <w:sz w:val="21"/>
        </w:rPr>
        <w:t>4-4 TC</w:t>
      </w:r>
      <w:r>
        <w:rPr>
          <w:sz w:val="21"/>
        </w:rPr>
        <w:t>4</w:t>
      </w:r>
      <w:r>
        <w:rPr>
          <w:rFonts w:hint="eastAsia"/>
          <w:sz w:val="21"/>
        </w:rPr>
        <w:t>0</w:t>
      </w:r>
      <w:r>
        <w:rPr>
          <w:sz w:val="21"/>
        </w:rPr>
        <w:t>4</w:t>
      </w:r>
      <w:r>
        <w:rPr>
          <w:rFonts w:hint="eastAsia"/>
          <w:sz w:val="21"/>
        </w:rPr>
        <w:t>-</w:t>
      </w:r>
      <w:r>
        <w:rPr>
          <w:rFonts w:hint="eastAsia"/>
          <w:sz w:val="21"/>
        </w:rPr>
        <w:t>搭建卷积神经网络测试用例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7"/>
        <w:gridCol w:w="154"/>
        <w:gridCol w:w="1799"/>
        <w:gridCol w:w="1041"/>
        <w:gridCol w:w="1619"/>
        <w:gridCol w:w="72"/>
        <w:gridCol w:w="1163"/>
        <w:gridCol w:w="1627"/>
      </w:tblGrid>
      <w:tr w:rsidR="00303566" w14:paraId="42006564" w14:textId="77777777">
        <w:trPr>
          <w:jc w:val="center"/>
        </w:trPr>
        <w:tc>
          <w:tcPr>
            <w:tcW w:w="1201" w:type="dxa"/>
            <w:gridSpan w:val="2"/>
            <w:vAlign w:val="center"/>
          </w:tcPr>
          <w:p w14:paraId="75795A5E" w14:textId="77777777" w:rsidR="00303566" w:rsidRDefault="00260DBA">
            <w:pPr>
              <w:jc w:val="center"/>
              <w:rPr>
                <w:rFonts w:ascii="黑体" w:eastAsia="黑体"/>
                <w:b/>
                <w:szCs w:val="21"/>
              </w:rPr>
            </w:pPr>
            <w:bookmarkStart w:id="24" w:name="OLE_LINK1"/>
            <w:bookmarkStart w:id="25" w:name="OLE_LINK2"/>
            <w:bookmarkStart w:id="26" w:name="OLE_LINK3"/>
            <w:r>
              <w:rPr>
                <w:rFonts w:ascii="黑体" w:eastAsia="黑体" w:hint="eastAsia"/>
                <w:b/>
                <w:sz w:val="21"/>
                <w:szCs w:val="21"/>
              </w:rPr>
              <w:t>测试用例名称</w:t>
            </w:r>
          </w:p>
        </w:tc>
        <w:tc>
          <w:tcPr>
            <w:tcW w:w="1799" w:type="dxa"/>
            <w:vAlign w:val="center"/>
          </w:tcPr>
          <w:p w14:paraId="4B8CCBCC" w14:textId="77777777" w:rsidR="00303566" w:rsidRDefault="00260DBA">
            <w:pPr>
              <w:jc w:val="center"/>
              <w:rPr>
                <w:szCs w:val="21"/>
              </w:rPr>
            </w:pPr>
            <w:r>
              <w:rPr>
                <w:rFonts w:hint="eastAsia"/>
                <w:sz w:val="21"/>
                <w:szCs w:val="21"/>
              </w:rPr>
              <w:t>搭建卷积神经网络</w:t>
            </w:r>
          </w:p>
        </w:tc>
        <w:tc>
          <w:tcPr>
            <w:tcW w:w="1041" w:type="dxa"/>
            <w:vAlign w:val="center"/>
          </w:tcPr>
          <w:p w14:paraId="7373307E" w14:textId="77777777" w:rsidR="00303566" w:rsidRDefault="00260DBA">
            <w:pPr>
              <w:jc w:val="center"/>
              <w:rPr>
                <w:b/>
                <w:szCs w:val="21"/>
              </w:rPr>
            </w:pPr>
            <w:r>
              <w:rPr>
                <w:rFonts w:ascii="黑体" w:eastAsia="黑体" w:hint="eastAsia"/>
                <w:b/>
                <w:sz w:val="21"/>
                <w:szCs w:val="21"/>
              </w:rPr>
              <w:t>测试用例标识</w:t>
            </w:r>
          </w:p>
        </w:tc>
        <w:tc>
          <w:tcPr>
            <w:tcW w:w="1619" w:type="dxa"/>
            <w:vAlign w:val="center"/>
          </w:tcPr>
          <w:p w14:paraId="25183462" w14:textId="77777777" w:rsidR="00303566" w:rsidRDefault="00260DBA">
            <w:pPr>
              <w:jc w:val="center"/>
              <w:rPr>
                <w:szCs w:val="21"/>
              </w:rPr>
            </w:pPr>
            <w:r>
              <w:rPr>
                <w:rFonts w:hint="eastAsia"/>
                <w:sz w:val="21"/>
                <w:szCs w:val="21"/>
              </w:rPr>
              <w:t>用例</w:t>
            </w:r>
            <w:r>
              <w:rPr>
                <w:rFonts w:hint="eastAsia"/>
                <w:sz w:val="21"/>
                <w:szCs w:val="21"/>
              </w:rPr>
              <w:t>TC</w:t>
            </w:r>
            <w:r>
              <w:rPr>
                <w:sz w:val="21"/>
                <w:szCs w:val="21"/>
              </w:rPr>
              <w:t>4</w:t>
            </w:r>
            <w:r>
              <w:rPr>
                <w:rFonts w:hint="eastAsia"/>
                <w:sz w:val="21"/>
                <w:szCs w:val="21"/>
              </w:rPr>
              <w:t>04</w:t>
            </w:r>
          </w:p>
        </w:tc>
        <w:tc>
          <w:tcPr>
            <w:tcW w:w="1235" w:type="dxa"/>
            <w:gridSpan w:val="2"/>
            <w:vAlign w:val="center"/>
          </w:tcPr>
          <w:p w14:paraId="2C9E4894" w14:textId="77777777" w:rsidR="00303566" w:rsidRDefault="00260DBA">
            <w:pPr>
              <w:jc w:val="center"/>
              <w:rPr>
                <w:b/>
                <w:szCs w:val="21"/>
              </w:rPr>
            </w:pPr>
            <w:r>
              <w:rPr>
                <w:rFonts w:ascii="黑体" w:eastAsia="黑体" w:hint="eastAsia"/>
                <w:b/>
                <w:sz w:val="21"/>
                <w:szCs w:val="21"/>
              </w:rPr>
              <w:t>测试需求标识</w:t>
            </w:r>
          </w:p>
        </w:tc>
        <w:tc>
          <w:tcPr>
            <w:tcW w:w="1627" w:type="dxa"/>
            <w:vAlign w:val="center"/>
          </w:tcPr>
          <w:p w14:paraId="4F53195A" w14:textId="77777777" w:rsidR="00303566" w:rsidRDefault="00260DBA">
            <w:pPr>
              <w:jc w:val="center"/>
              <w:rPr>
                <w:szCs w:val="21"/>
              </w:rPr>
            </w:pPr>
            <w:r>
              <w:rPr>
                <w:rFonts w:hint="eastAsia"/>
                <w:sz w:val="21"/>
                <w:szCs w:val="21"/>
              </w:rPr>
              <w:t>TR</w:t>
            </w:r>
            <w:r>
              <w:rPr>
                <w:sz w:val="21"/>
                <w:szCs w:val="21"/>
              </w:rPr>
              <w:t>4</w:t>
            </w:r>
            <w:r>
              <w:rPr>
                <w:rFonts w:hint="eastAsia"/>
                <w:sz w:val="21"/>
                <w:szCs w:val="21"/>
              </w:rPr>
              <w:t>04</w:t>
            </w:r>
          </w:p>
        </w:tc>
      </w:tr>
      <w:tr w:rsidR="00303566" w14:paraId="73ABACA5" w14:textId="77777777">
        <w:trPr>
          <w:jc w:val="center"/>
        </w:trPr>
        <w:tc>
          <w:tcPr>
            <w:tcW w:w="1201" w:type="dxa"/>
            <w:gridSpan w:val="2"/>
            <w:vAlign w:val="center"/>
          </w:tcPr>
          <w:p w14:paraId="243E830C" w14:textId="77777777" w:rsidR="00303566" w:rsidRDefault="00260DBA">
            <w:pPr>
              <w:jc w:val="center"/>
              <w:rPr>
                <w:b/>
                <w:szCs w:val="21"/>
              </w:rPr>
            </w:pPr>
            <w:r>
              <w:rPr>
                <w:rFonts w:ascii="黑体" w:eastAsia="黑体" w:hint="eastAsia"/>
                <w:b/>
                <w:sz w:val="21"/>
                <w:szCs w:val="21"/>
              </w:rPr>
              <w:t>简要描述</w:t>
            </w:r>
          </w:p>
        </w:tc>
        <w:tc>
          <w:tcPr>
            <w:tcW w:w="7321" w:type="dxa"/>
            <w:gridSpan w:val="6"/>
            <w:vAlign w:val="center"/>
          </w:tcPr>
          <w:p w14:paraId="0D363569" w14:textId="77777777" w:rsidR="00303566" w:rsidRDefault="00260DBA">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平台上成功搭建卷积神经网络模型。</w:t>
            </w:r>
          </w:p>
        </w:tc>
      </w:tr>
      <w:tr w:rsidR="00303566" w14:paraId="7DE94CD6" w14:textId="77777777">
        <w:trPr>
          <w:jc w:val="center"/>
        </w:trPr>
        <w:tc>
          <w:tcPr>
            <w:tcW w:w="1201" w:type="dxa"/>
            <w:gridSpan w:val="2"/>
            <w:vAlign w:val="center"/>
          </w:tcPr>
          <w:p w14:paraId="1C0B3C4A" w14:textId="77777777" w:rsidR="00303566" w:rsidRDefault="00260DBA">
            <w:pPr>
              <w:jc w:val="center"/>
              <w:rPr>
                <w:b/>
                <w:szCs w:val="21"/>
              </w:rPr>
            </w:pPr>
            <w:r>
              <w:rPr>
                <w:rFonts w:ascii="黑体" w:eastAsia="黑体" w:hint="eastAsia"/>
                <w:b/>
                <w:sz w:val="21"/>
                <w:szCs w:val="21"/>
              </w:rPr>
              <w:t>前提和约束</w:t>
            </w:r>
          </w:p>
        </w:tc>
        <w:tc>
          <w:tcPr>
            <w:tcW w:w="7321" w:type="dxa"/>
            <w:gridSpan w:val="6"/>
            <w:vAlign w:val="center"/>
          </w:tcPr>
          <w:p w14:paraId="7614B095" w14:textId="77777777" w:rsidR="00303566" w:rsidRDefault="00260DBA">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12C72BD5" w14:textId="77777777" w:rsidR="00303566" w:rsidRDefault="00260DBA">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303566" w14:paraId="5733F13F" w14:textId="77777777">
        <w:trPr>
          <w:jc w:val="center"/>
        </w:trPr>
        <w:tc>
          <w:tcPr>
            <w:tcW w:w="1201" w:type="dxa"/>
            <w:gridSpan w:val="2"/>
            <w:vAlign w:val="center"/>
          </w:tcPr>
          <w:p w14:paraId="7A35B25D" w14:textId="77777777" w:rsidR="00303566" w:rsidRDefault="00260DBA">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7908871A" w14:textId="77777777" w:rsidR="00303566" w:rsidRDefault="00260DBA">
            <w:pPr>
              <w:jc w:val="center"/>
              <w:rPr>
                <w:szCs w:val="21"/>
              </w:rPr>
            </w:pPr>
            <w:r>
              <w:rPr>
                <w:rFonts w:hint="eastAsia"/>
                <w:sz w:val="21"/>
                <w:szCs w:val="21"/>
              </w:rPr>
              <w:t>黑盒测试</w:t>
            </w:r>
          </w:p>
        </w:tc>
      </w:tr>
      <w:tr w:rsidR="00303566" w14:paraId="62573C34" w14:textId="77777777">
        <w:trPr>
          <w:jc w:val="center"/>
        </w:trPr>
        <w:tc>
          <w:tcPr>
            <w:tcW w:w="8522" w:type="dxa"/>
            <w:gridSpan w:val="8"/>
            <w:vAlign w:val="center"/>
          </w:tcPr>
          <w:p w14:paraId="7EBAE103" w14:textId="77777777" w:rsidR="00303566" w:rsidRDefault="00260DBA">
            <w:pPr>
              <w:jc w:val="center"/>
              <w:rPr>
                <w:b/>
                <w:szCs w:val="21"/>
              </w:rPr>
            </w:pPr>
            <w:r>
              <w:rPr>
                <w:rFonts w:ascii="黑体" w:eastAsia="黑体" w:hint="eastAsia"/>
                <w:b/>
                <w:szCs w:val="21"/>
              </w:rPr>
              <w:t>测试过程描述</w:t>
            </w:r>
          </w:p>
        </w:tc>
      </w:tr>
      <w:tr w:rsidR="00303566" w14:paraId="5249FB4D" w14:textId="77777777">
        <w:trPr>
          <w:cantSplit/>
          <w:jc w:val="center"/>
        </w:trPr>
        <w:tc>
          <w:tcPr>
            <w:tcW w:w="1047" w:type="dxa"/>
            <w:vMerge w:val="restart"/>
            <w:vAlign w:val="center"/>
          </w:tcPr>
          <w:p w14:paraId="47AD8A81" w14:textId="77777777" w:rsidR="00303566" w:rsidRDefault="00260DBA">
            <w:pPr>
              <w:jc w:val="center"/>
              <w:rPr>
                <w:b/>
                <w:sz w:val="21"/>
                <w:szCs w:val="21"/>
              </w:rPr>
            </w:pPr>
            <w:r>
              <w:rPr>
                <w:rFonts w:ascii="黑体" w:eastAsia="黑体" w:hint="eastAsia"/>
                <w:b/>
                <w:sz w:val="21"/>
                <w:szCs w:val="21"/>
              </w:rPr>
              <w:t>序号</w:t>
            </w:r>
          </w:p>
        </w:tc>
        <w:tc>
          <w:tcPr>
            <w:tcW w:w="4685" w:type="dxa"/>
            <w:gridSpan w:val="5"/>
            <w:vMerge w:val="restart"/>
            <w:vAlign w:val="center"/>
          </w:tcPr>
          <w:p w14:paraId="67A75B1E" w14:textId="77777777" w:rsidR="00303566" w:rsidRDefault="00260DBA">
            <w:pPr>
              <w:jc w:val="center"/>
              <w:rPr>
                <w:b/>
                <w:sz w:val="21"/>
                <w:szCs w:val="21"/>
              </w:rPr>
            </w:pPr>
            <w:r>
              <w:rPr>
                <w:rFonts w:ascii="黑体" w:eastAsia="黑体" w:hint="eastAsia"/>
                <w:b/>
                <w:sz w:val="21"/>
                <w:szCs w:val="21"/>
              </w:rPr>
              <w:t>测试步骤</w:t>
            </w:r>
          </w:p>
        </w:tc>
        <w:tc>
          <w:tcPr>
            <w:tcW w:w="1163" w:type="dxa"/>
            <w:vAlign w:val="center"/>
          </w:tcPr>
          <w:p w14:paraId="1A5F6917" w14:textId="77777777" w:rsidR="00303566" w:rsidRDefault="00260DBA">
            <w:pPr>
              <w:jc w:val="center"/>
              <w:rPr>
                <w:b/>
                <w:sz w:val="21"/>
                <w:szCs w:val="21"/>
              </w:rPr>
            </w:pPr>
            <w:r>
              <w:rPr>
                <w:rFonts w:ascii="黑体" w:eastAsia="黑体" w:hint="eastAsia"/>
                <w:b/>
                <w:sz w:val="21"/>
                <w:szCs w:val="21"/>
              </w:rPr>
              <w:t>测试结果</w:t>
            </w:r>
          </w:p>
        </w:tc>
        <w:tc>
          <w:tcPr>
            <w:tcW w:w="1627" w:type="dxa"/>
            <w:vAlign w:val="center"/>
          </w:tcPr>
          <w:p w14:paraId="594F4D01" w14:textId="77777777" w:rsidR="00303566" w:rsidRDefault="00260DBA">
            <w:pPr>
              <w:jc w:val="center"/>
              <w:rPr>
                <w:b/>
                <w:sz w:val="21"/>
                <w:szCs w:val="21"/>
              </w:rPr>
            </w:pPr>
            <w:r>
              <w:rPr>
                <w:rFonts w:ascii="黑体" w:eastAsia="黑体" w:hint="eastAsia"/>
                <w:b/>
                <w:sz w:val="21"/>
                <w:szCs w:val="21"/>
              </w:rPr>
              <w:t>评价准则</w:t>
            </w:r>
          </w:p>
        </w:tc>
      </w:tr>
      <w:tr w:rsidR="00303566" w14:paraId="4DA7956A" w14:textId="77777777">
        <w:trPr>
          <w:cantSplit/>
          <w:trHeight w:val="150"/>
          <w:jc w:val="center"/>
        </w:trPr>
        <w:tc>
          <w:tcPr>
            <w:tcW w:w="1047" w:type="dxa"/>
            <w:vMerge/>
            <w:vAlign w:val="center"/>
          </w:tcPr>
          <w:p w14:paraId="7B3A8DF0" w14:textId="77777777" w:rsidR="00303566" w:rsidRDefault="00303566">
            <w:pPr>
              <w:jc w:val="center"/>
              <w:rPr>
                <w:sz w:val="21"/>
                <w:szCs w:val="21"/>
              </w:rPr>
            </w:pPr>
          </w:p>
        </w:tc>
        <w:tc>
          <w:tcPr>
            <w:tcW w:w="4685" w:type="dxa"/>
            <w:gridSpan w:val="5"/>
            <w:vMerge/>
            <w:vAlign w:val="center"/>
          </w:tcPr>
          <w:p w14:paraId="10642FA5" w14:textId="77777777" w:rsidR="00303566" w:rsidRDefault="00303566">
            <w:pPr>
              <w:jc w:val="center"/>
              <w:rPr>
                <w:sz w:val="21"/>
                <w:szCs w:val="21"/>
              </w:rPr>
            </w:pPr>
          </w:p>
        </w:tc>
        <w:tc>
          <w:tcPr>
            <w:tcW w:w="1163" w:type="dxa"/>
            <w:vAlign w:val="center"/>
          </w:tcPr>
          <w:p w14:paraId="6E847F5E" w14:textId="77777777" w:rsidR="00303566" w:rsidRDefault="00260DBA">
            <w:pPr>
              <w:jc w:val="center"/>
              <w:rPr>
                <w:sz w:val="21"/>
                <w:szCs w:val="21"/>
              </w:rPr>
            </w:pPr>
            <w:r>
              <w:rPr>
                <w:rFonts w:ascii="黑体" w:eastAsia="黑体" w:hint="eastAsia"/>
                <w:b/>
                <w:sz w:val="21"/>
                <w:szCs w:val="21"/>
              </w:rPr>
              <w:t>预期结果</w:t>
            </w:r>
          </w:p>
        </w:tc>
        <w:tc>
          <w:tcPr>
            <w:tcW w:w="1627" w:type="dxa"/>
            <w:vAlign w:val="center"/>
          </w:tcPr>
          <w:p w14:paraId="6C171C5A" w14:textId="77777777" w:rsidR="00303566" w:rsidRDefault="00303566">
            <w:pPr>
              <w:jc w:val="center"/>
              <w:rPr>
                <w:sz w:val="21"/>
                <w:szCs w:val="21"/>
              </w:rPr>
            </w:pPr>
          </w:p>
        </w:tc>
      </w:tr>
      <w:tr w:rsidR="00303566" w14:paraId="12B51DA2" w14:textId="77777777">
        <w:trPr>
          <w:trHeight w:val="312"/>
          <w:jc w:val="center"/>
        </w:trPr>
        <w:tc>
          <w:tcPr>
            <w:tcW w:w="1047" w:type="dxa"/>
            <w:shd w:val="clear" w:color="auto" w:fill="auto"/>
            <w:vAlign w:val="center"/>
          </w:tcPr>
          <w:p w14:paraId="311BF2ED" w14:textId="77777777" w:rsidR="00303566" w:rsidRDefault="00260DBA">
            <w:pPr>
              <w:pStyle w:val="a3"/>
              <w:jc w:val="center"/>
              <w:rPr>
                <w:rFonts w:ascii="宋体" w:hAnsi="宋体"/>
                <w:bCs/>
                <w:sz w:val="21"/>
                <w:szCs w:val="21"/>
              </w:rPr>
            </w:pPr>
            <w:r>
              <w:rPr>
                <w:rFonts w:ascii="宋体" w:hAnsi="宋体" w:hint="eastAsia"/>
                <w:bCs/>
                <w:sz w:val="21"/>
                <w:szCs w:val="21"/>
              </w:rPr>
              <w:t>1</w:t>
            </w:r>
          </w:p>
        </w:tc>
        <w:tc>
          <w:tcPr>
            <w:tcW w:w="4685" w:type="dxa"/>
            <w:gridSpan w:val="5"/>
            <w:shd w:val="clear" w:color="auto" w:fill="auto"/>
            <w:vAlign w:val="center"/>
          </w:tcPr>
          <w:p w14:paraId="18434BC3" w14:textId="77777777" w:rsidR="00303566" w:rsidRDefault="00260DBA">
            <w:pPr>
              <w:pStyle w:val="a3"/>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163" w:type="dxa"/>
            <w:shd w:val="clear" w:color="auto" w:fill="auto"/>
            <w:vAlign w:val="center"/>
          </w:tcPr>
          <w:p w14:paraId="68BE2D43" w14:textId="77777777" w:rsidR="00303566" w:rsidRDefault="00303566">
            <w:pPr>
              <w:pStyle w:val="a3"/>
              <w:rPr>
                <w:rFonts w:ascii="宋体" w:hAnsi="宋体"/>
                <w:bCs/>
                <w:sz w:val="21"/>
                <w:szCs w:val="21"/>
              </w:rPr>
            </w:pPr>
          </w:p>
        </w:tc>
        <w:tc>
          <w:tcPr>
            <w:tcW w:w="1627" w:type="dxa"/>
            <w:shd w:val="clear" w:color="auto" w:fill="auto"/>
            <w:vAlign w:val="center"/>
          </w:tcPr>
          <w:p w14:paraId="62DB50BC" w14:textId="77777777" w:rsidR="00303566" w:rsidRDefault="00303566">
            <w:pPr>
              <w:pStyle w:val="a3"/>
              <w:rPr>
                <w:rFonts w:ascii="宋体" w:hAnsi="宋体"/>
                <w:bCs/>
                <w:sz w:val="21"/>
                <w:szCs w:val="21"/>
              </w:rPr>
            </w:pPr>
          </w:p>
        </w:tc>
      </w:tr>
      <w:tr w:rsidR="00303566" w14:paraId="61FF4A0D" w14:textId="77777777">
        <w:trPr>
          <w:trHeight w:val="312"/>
          <w:jc w:val="center"/>
        </w:trPr>
        <w:tc>
          <w:tcPr>
            <w:tcW w:w="1047" w:type="dxa"/>
            <w:shd w:val="clear" w:color="auto" w:fill="auto"/>
            <w:vAlign w:val="center"/>
          </w:tcPr>
          <w:p w14:paraId="493E8174" w14:textId="77777777" w:rsidR="00303566" w:rsidRDefault="00260DBA">
            <w:pPr>
              <w:pStyle w:val="a3"/>
              <w:jc w:val="center"/>
              <w:rPr>
                <w:rFonts w:ascii="宋体" w:hAnsi="宋体"/>
                <w:bCs/>
                <w:sz w:val="21"/>
                <w:szCs w:val="21"/>
              </w:rPr>
            </w:pPr>
            <w:r>
              <w:rPr>
                <w:rFonts w:ascii="宋体" w:hAnsi="宋体" w:hint="eastAsia"/>
                <w:bCs/>
                <w:sz w:val="21"/>
                <w:szCs w:val="21"/>
              </w:rPr>
              <w:t>2</w:t>
            </w:r>
          </w:p>
        </w:tc>
        <w:tc>
          <w:tcPr>
            <w:tcW w:w="4685" w:type="dxa"/>
            <w:gridSpan w:val="5"/>
            <w:shd w:val="clear" w:color="auto" w:fill="auto"/>
            <w:vAlign w:val="center"/>
          </w:tcPr>
          <w:p w14:paraId="7DF9226B" w14:textId="77777777" w:rsidR="00303566" w:rsidRDefault="00260DBA">
            <w:pPr>
              <w:pStyle w:val="a3"/>
              <w:rPr>
                <w:sz w:val="21"/>
                <w:szCs w:val="21"/>
              </w:rPr>
            </w:pPr>
            <w:r>
              <w:rPr>
                <w:rFonts w:hint="eastAsia"/>
                <w:sz w:val="21"/>
                <w:szCs w:val="21"/>
              </w:rPr>
              <w:t>建立线性容器</w:t>
            </w:r>
            <w:r>
              <w:rPr>
                <w:rFonts w:hint="eastAsia"/>
                <w:sz w:val="21"/>
                <w:szCs w:val="21"/>
              </w:rPr>
              <w:t>nn.sequential</w:t>
            </w:r>
            <w:r>
              <w:rPr>
                <w:sz w:val="21"/>
                <w:szCs w:val="21"/>
              </w:rPr>
              <w:t>()</w:t>
            </w:r>
          </w:p>
        </w:tc>
        <w:tc>
          <w:tcPr>
            <w:tcW w:w="1163" w:type="dxa"/>
            <w:shd w:val="clear" w:color="auto" w:fill="auto"/>
            <w:vAlign w:val="center"/>
          </w:tcPr>
          <w:p w14:paraId="59AA568F" w14:textId="77777777" w:rsidR="00303566" w:rsidRDefault="00303566">
            <w:pPr>
              <w:pStyle w:val="a3"/>
              <w:rPr>
                <w:rFonts w:ascii="宋体" w:hAnsi="宋体"/>
                <w:bCs/>
                <w:sz w:val="21"/>
                <w:szCs w:val="21"/>
              </w:rPr>
            </w:pPr>
          </w:p>
        </w:tc>
        <w:tc>
          <w:tcPr>
            <w:tcW w:w="1627" w:type="dxa"/>
            <w:shd w:val="clear" w:color="auto" w:fill="auto"/>
            <w:vAlign w:val="center"/>
          </w:tcPr>
          <w:p w14:paraId="76C7972B" w14:textId="77777777" w:rsidR="00303566" w:rsidRDefault="00303566">
            <w:pPr>
              <w:pStyle w:val="a3"/>
              <w:rPr>
                <w:rFonts w:ascii="宋体" w:hAnsi="宋体"/>
                <w:bCs/>
                <w:sz w:val="21"/>
                <w:szCs w:val="21"/>
              </w:rPr>
            </w:pPr>
          </w:p>
        </w:tc>
      </w:tr>
      <w:tr w:rsidR="00303566" w14:paraId="74050B8B" w14:textId="77777777">
        <w:trPr>
          <w:trHeight w:val="312"/>
          <w:jc w:val="center"/>
        </w:trPr>
        <w:tc>
          <w:tcPr>
            <w:tcW w:w="1047" w:type="dxa"/>
            <w:shd w:val="clear" w:color="auto" w:fill="auto"/>
            <w:vAlign w:val="center"/>
          </w:tcPr>
          <w:p w14:paraId="19C8B143" w14:textId="77777777" w:rsidR="00303566" w:rsidRDefault="00260DBA">
            <w:pPr>
              <w:pStyle w:val="a3"/>
              <w:jc w:val="center"/>
              <w:rPr>
                <w:rFonts w:ascii="宋体" w:hAnsi="宋体"/>
                <w:bCs/>
                <w:sz w:val="21"/>
                <w:szCs w:val="21"/>
              </w:rPr>
            </w:pPr>
            <w:r>
              <w:rPr>
                <w:rFonts w:ascii="宋体" w:hAnsi="宋体" w:hint="eastAsia"/>
                <w:bCs/>
                <w:sz w:val="21"/>
                <w:szCs w:val="21"/>
              </w:rPr>
              <w:t>3</w:t>
            </w:r>
          </w:p>
        </w:tc>
        <w:tc>
          <w:tcPr>
            <w:tcW w:w="4685" w:type="dxa"/>
            <w:gridSpan w:val="5"/>
            <w:shd w:val="clear" w:color="auto" w:fill="auto"/>
            <w:vAlign w:val="center"/>
          </w:tcPr>
          <w:p w14:paraId="43451754" w14:textId="77777777" w:rsidR="00303566" w:rsidRDefault="00260DBA">
            <w:pPr>
              <w:pStyle w:val="a3"/>
              <w:rPr>
                <w:sz w:val="21"/>
                <w:szCs w:val="21"/>
              </w:rPr>
            </w:pPr>
            <w:r>
              <w:rPr>
                <w:rFonts w:hint="eastAsia"/>
                <w:sz w:val="21"/>
                <w:szCs w:val="21"/>
              </w:rPr>
              <w:t>添加线性层</w:t>
            </w:r>
            <w:r>
              <w:rPr>
                <w:rFonts w:hint="eastAsia"/>
                <w:sz w:val="21"/>
                <w:szCs w:val="21"/>
              </w:rPr>
              <w:t>nn.SpatialConvolution()</w:t>
            </w:r>
          </w:p>
        </w:tc>
        <w:tc>
          <w:tcPr>
            <w:tcW w:w="1163" w:type="dxa"/>
            <w:shd w:val="clear" w:color="auto" w:fill="auto"/>
            <w:vAlign w:val="center"/>
          </w:tcPr>
          <w:p w14:paraId="4C9CD000" w14:textId="77777777" w:rsidR="00303566" w:rsidRDefault="00303566">
            <w:pPr>
              <w:pStyle w:val="a3"/>
              <w:rPr>
                <w:rFonts w:ascii="宋体" w:hAnsi="宋体"/>
                <w:bCs/>
                <w:sz w:val="21"/>
                <w:szCs w:val="21"/>
              </w:rPr>
            </w:pPr>
          </w:p>
        </w:tc>
        <w:tc>
          <w:tcPr>
            <w:tcW w:w="1627" w:type="dxa"/>
            <w:shd w:val="clear" w:color="auto" w:fill="auto"/>
            <w:vAlign w:val="center"/>
          </w:tcPr>
          <w:p w14:paraId="36E46BB7" w14:textId="77777777" w:rsidR="00303566" w:rsidRDefault="00303566">
            <w:pPr>
              <w:pStyle w:val="a3"/>
              <w:rPr>
                <w:rFonts w:ascii="宋体" w:hAnsi="宋体"/>
                <w:bCs/>
                <w:sz w:val="21"/>
                <w:szCs w:val="21"/>
              </w:rPr>
            </w:pPr>
          </w:p>
        </w:tc>
      </w:tr>
      <w:tr w:rsidR="00303566" w14:paraId="7C2D1E97" w14:textId="77777777">
        <w:trPr>
          <w:trHeight w:val="312"/>
          <w:jc w:val="center"/>
        </w:trPr>
        <w:tc>
          <w:tcPr>
            <w:tcW w:w="1047" w:type="dxa"/>
            <w:shd w:val="clear" w:color="auto" w:fill="auto"/>
            <w:vAlign w:val="center"/>
          </w:tcPr>
          <w:p w14:paraId="0098B8F4" w14:textId="77777777" w:rsidR="00303566" w:rsidRDefault="00260DBA">
            <w:pPr>
              <w:pStyle w:val="a3"/>
              <w:jc w:val="center"/>
              <w:rPr>
                <w:rFonts w:ascii="宋体" w:hAnsi="宋体"/>
                <w:bCs/>
                <w:sz w:val="21"/>
                <w:szCs w:val="21"/>
              </w:rPr>
            </w:pPr>
            <w:r>
              <w:rPr>
                <w:rFonts w:ascii="宋体" w:hAnsi="宋体" w:hint="eastAsia"/>
                <w:bCs/>
                <w:sz w:val="21"/>
                <w:szCs w:val="21"/>
              </w:rPr>
              <w:t>4</w:t>
            </w:r>
          </w:p>
        </w:tc>
        <w:tc>
          <w:tcPr>
            <w:tcW w:w="4685" w:type="dxa"/>
            <w:gridSpan w:val="5"/>
            <w:shd w:val="clear" w:color="auto" w:fill="auto"/>
            <w:vAlign w:val="center"/>
          </w:tcPr>
          <w:p w14:paraId="7DFC1A04" w14:textId="77777777" w:rsidR="00303566" w:rsidRDefault="00260DBA">
            <w:pPr>
              <w:pStyle w:val="a3"/>
              <w:rPr>
                <w:sz w:val="21"/>
                <w:szCs w:val="21"/>
              </w:rPr>
            </w:pPr>
            <w:r>
              <w:rPr>
                <w:rFonts w:hint="eastAsia"/>
                <w:sz w:val="21"/>
                <w:szCs w:val="21"/>
              </w:rPr>
              <w:t>添加池化层</w:t>
            </w:r>
            <w:r>
              <w:rPr>
                <w:rFonts w:hint="eastAsia"/>
                <w:sz w:val="21"/>
                <w:szCs w:val="21"/>
              </w:rPr>
              <w:t>nn.SpatialMaxPooling</w:t>
            </w:r>
            <w:r>
              <w:rPr>
                <w:sz w:val="21"/>
                <w:szCs w:val="21"/>
              </w:rPr>
              <w:t>()</w:t>
            </w:r>
          </w:p>
        </w:tc>
        <w:tc>
          <w:tcPr>
            <w:tcW w:w="1163" w:type="dxa"/>
            <w:shd w:val="clear" w:color="auto" w:fill="auto"/>
            <w:vAlign w:val="center"/>
          </w:tcPr>
          <w:p w14:paraId="4B7F0031" w14:textId="77777777" w:rsidR="00303566" w:rsidRDefault="00303566">
            <w:pPr>
              <w:pStyle w:val="a3"/>
              <w:rPr>
                <w:rFonts w:ascii="宋体" w:hAnsi="宋体"/>
                <w:bCs/>
                <w:sz w:val="21"/>
                <w:szCs w:val="21"/>
              </w:rPr>
            </w:pPr>
          </w:p>
        </w:tc>
        <w:tc>
          <w:tcPr>
            <w:tcW w:w="1627" w:type="dxa"/>
            <w:shd w:val="clear" w:color="auto" w:fill="auto"/>
            <w:vAlign w:val="center"/>
          </w:tcPr>
          <w:p w14:paraId="62373D07" w14:textId="77777777" w:rsidR="00303566" w:rsidRDefault="00303566">
            <w:pPr>
              <w:pStyle w:val="a3"/>
              <w:rPr>
                <w:rFonts w:ascii="宋体" w:hAnsi="宋体"/>
                <w:bCs/>
                <w:sz w:val="21"/>
                <w:szCs w:val="21"/>
              </w:rPr>
            </w:pPr>
          </w:p>
        </w:tc>
      </w:tr>
      <w:tr w:rsidR="00303566" w14:paraId="2D5E88F1" w14:textId="77777777">
        <w:trPr>
          <w:trHeight w:val="312"/>
          <w:jc w:val="center"/>
        </w:trPr>
        <w:tc>
          <w:tcPr>
            <w:tcW w:w="1047" w:type="dxa"/>
            <w:shd w:val="clear" w:color="auto" w:fill="auto"/>
            <w:vAlign w:val="center"/>
          </w:tcPr>
          <w:p w14:paraId="69FB7A05" w14:textId="77777777" w:rsidR="00303566" w:rsidRDefault="00260DBA">
            <w:pPr>
              <w:pStyle w:val="a3"/>
              <w:jc w:val="center"/>
              <w:rPr>
                <w:rFonts w:ascii="宋体" w:hAnsi="宋体"/>
                <w:bCs/>
                <w:sz w:val="21"/>
                <w:szCs w:val="21"/>
              </w:rPr>
            </w:pPr>
            <w:r>
              <w:rPr>
                <w:rFonts w:ascii="宋体" w:hAnsi="宋体" w:hint="eastAsia"/>
                <w:bCs/>
                <w:sz w:val="21"/>
                <w:szCs w:val="21"/>
              </w:rPr>
              <w:t>5</w:t>
            </w:r>
          </w:p>
        </w:tc>
        <w:tc>
          <w:tcPr>
            <w:tcW w:w="4685" w:type="dxa"/>
            <w:gridSpan w:val="5"/>
            <w:shd w:val="clear" w:color="auto" w:fill="auto"/>
            <w:vAlign w:val="center"/>
          </w:tcPr>
          <w:p w14:paraId="6F84F2B2" w14:textId="77777777" w:rsidR="00303566" w:rsidRDefault="00260DBA">
            <w:pPr>
              <w:pStyle w:val="a3"/>
              <w:rPr>
                <w:sz w:val="21"/>
                <w:szCs w:val="21"/>
              </w:rPr>
            </w:pPr>
            <w:r>
              <w:rPr>
                <w:rFonts w:hint="eastAsia"/>
                <w:sz w:val="21"/>
                <w:szCs w:val="21"/>
              </w:rPr>
              <w:t>添加激活函数</w:t>
            </w:r>
            <w:r>
              <w:rPr>
                <w:rFonts w:hint="eastAsia"/>
                <w:sz w:val="21"/>
                <w:szCs w:val="21"/>
              </w:rPr>
              <w:t>nn.ReLU()</w:t>
            </w:r>
          </w:p>
        </w:tc>
        <w:tc>
          <w:tcPr>
            <w:tcW w:w="1163" w:type="dxa"/>
            <w:shd w:val="clear" w:color="auto" w:fill="auto"/>
            <w:vAlign w:val="center"/>
          </w:tcPr>
          <w:p w14:paraId="5A5F918C" w14:textId="77777777" w:rsidR="00303566" w:rsidRDefault="00303566">
            <w:pPr>
              <w:pStyle w:val="a3"/>
              <w:rPr>
                <w:rFonts w:ascii="宋体" w:hAnsi="宋体"/>
                <w:bCs/>
                <w:sz w:val="21"/>
                <w:szCs w:val="21"/>
              </w:rPr>
            </w:pPr>
          </w:p>
        </w:tc>
        <w:tc>
          <w:tcPr>
            <w:tcW w:w="1627" w:type="dxa"/>
            <w:shd w:val="clear" w:color="auto" w:fill="auto"/>
            <w:vAlign w:val="center"/>
          </w:tcPr>
          <w:p w14:paraId="1F5F7D81" w14:textId="77777777" w:rsidR="00303566" w:rsidRDefault="00303566">
            <w:pPr>
              <w:pStyle w:val="a3"/>
              <w:rPr>
                <w:rFonts w:ascii="宋体" w:hAnsi="宋体"/>
                <w:bCs/>
                <w:sz w:val="21"/>
                <w:szCs w:val="21"/>
              </w:rPr>
            </w:pPr>
          </w:p>
        </w:tc>
      </w:tr>
      <w:tr w:rsidR="00303566" w14:paraId="6EFD1A13" w14:textId="77777777">
        <w:trPr>
          <w:trHeight w:val="312"/>
          <w:jc w:val="center"/>
        </w:trPr>
        <w:tc>
          <w:tcPr>
            <w:tcW w:w="1047" w:type="dxa"/>
            <w:shd w:val="clear" w:color="auto" w:fill="auto"/>
            <w:vAlign w:val="center"/>
          </w:tcPr>
          <w:p w14:paraId="1EB85F8B" w14:textId="77777777" w:rsidR="00303566" w:rsidRDefault="00260DBA">
            <w:pPr>
              <w:pStyle w:val="a3"/>
              <w:jc w:val="center"/>
              <w:rPr>
                <w:rFonts w:ascii="宋体" w:hAnsi="宋体"/>
                <w:bCs/>
                <w:sz w:val="21"/>
                <w:szCs w:val="21"/>
              </w:rPr>
            </w:pPr>
            <w:r>
              <w:rPr>
                <w:rFonts w:ascii="宋体" w:hAnsi="宋体" w:hint="eastAsia"/>
                <w:bCs/>
                <w:sz w:val="21"/>
                <w:szCs w:val="21"/>
              </w:rPr>
              <w:t>6</w:t>
            </w:r>
          </w:p>
        </w:tc>
        <w:tc>
          <w:tcPr>
            <w:tcW w:w="4685" w:type="dxa"/>
            <w:gridSpan w:val="5"/>
            <w:shd w:val="clear" w:color="auto" w:fill="auto"/>
            <w:vAlign w:val="center"/>
          </w:tcPr>
          <w:p w14:paraId="223610BE" w14:textId="77777777" w:rsidR="00303566" w:rsidRDefault="00260DBA">
            <w:pPr>
              <w:pStyle w:val="a3"/>
              <w:rPr>
                <w:sz w:val="21"/>
                <w:szCs w:val="21"/>
              </w:rPr>
            </w:pPr>
            <w:r>
              <w:rPr>
                <w:rFonts w:hint="eastAsia"/>
                <w:sz w:val="21"/>
                <w:szCs w:val="21"/>
              </w:rPr>
              <w:t>添加全连接层</w:t>
            </w:r>
            <w:r>
              <w:rPr>
                <w:rFonts w:hint="eastAsia"/>
                <w:sz w:val="21"/>
                <w:szCs w:val="21"/>
              </w:rPr>
              <w:t>nn.Linear()</w:t>
            </w:r>
          </w:p>
        </w:tc>
        <w:tc>
          <w:tcPr>
            <w:tcW w:w="1163" w:type="dxa"/>
            <w:shd w:val="clear" w:color="auto" w:fill="auto"/>
            <w:vAlign w:val="center"/>
          </w:tcPr>
          <w:p w14:paraId="0F2D1A2D" w14:textId="77777777" w:rsidR="00303566" w:rsidRDefault="00303566">
            <w:pPr>
              <w:pStyle w:val="a3"/>
              <w:rPr>
                <w:rFonts w:ascii="宋体" w:hAnsi="宋体"/>
                <w:bCs/>
                <w:sz w:val="21"/>
                <w:szCs w:val="21"/>
              </w:rPr>
            </w:pPr>
          </w:p>
        </w:tc>
        <w:tc>
          <w:tcPr>
            <w:tcW w:w="1627" w:type="dxa"/>
            <w:shd w:val="clear" w:color="auto" w:fill="auto"/>
            <w:vAlign w:val="center"/>
          </w:tcPr>
          <w:p w14:paraId="5051D8F5" w14:textId="77777777" w:rsidR="00303566" w:rsidRDefault="00303566">
            <w:pPr>
              <w:pStyle w:val="a3"/>
              <w:rPr>
                <w:rFonts w:ascii="宋体" w:hAnsi="宋体"/>
                <w:bCs/>
                <w:sz w:val="21"/>
                <w:szCs w:val="21"/>
              </w:rPr>
            </w:pPr>
          </w:p>
        </w:tc>
      </w:tr>
      <w:tr w:rsidR="00303566" w14:paraId="45124B58" w14:textId="77777777">
        <w:trPr>
          <w:trHeight w:val="312"/>
          <w:jc w:val="center"/>
        </w:trPr>
        <w:tc>
          <w:tcPr>
            <w:tcW w:w="1047" w:type="dxa"/>
            <w:shd w:val="clear" w:color="auto" w:fill="auto"/>
            <w:vAlign w:val="center"/>
          </w:tcPr>
          <w:p w14:paraId="7EDE3A64" w14:textId="77777777" w:rsidR="00303566" w:rsidRDefault="00260DBA">
            <w:pPr>
              <w:pStyle w:val="a3"/>
              <w:jc w:val="center"/>
              <w:rPr>
                <w:rFonts w:ascii="宋体" w:hAnsi="宋体"/>
                <w:bCs/>
                <w:sz w:val="21"/>
                <w:szCs w:val="21"/>
              </w:rPr>
            </w:pPr>
            <w:r>
              <w:rPr>
                <w:rFonts w:ascii="宋体" w:hAnsi="宋体"/>
                <w:bCs/>
                <w:sz w:val="21"/>
                <w:szCs w:val="21"/>
              </w:rPr>
              <w:lastRenderedPageBreak/>
              <w:t>7</w:t>
            </w:r>
          </w:p>
        </w:tc>
        <w:tc>
          <w:tcPr>
            <w:tcW w:w="4685" w:type="dxa"/>
            <w:gridSpan w:val="5"/>
            <w:shd w:val="clear" w:color="auto" w:fill="auto"/>
            <w:vAlign w:val="center"/>
          </w:tcPr>
          <w:p w14:paraId="2E731952" w14:textId="77777777" w:rsidR="00303566" w:rsidRDefault="00260DBA">
            <w:pPr>
              <w:pStyle w:val="a3"/>
              <w:rPr>
                <w:sz w:val="21"/>
                <w:szCs w:val="21"/>
              </w:rPr>
            </w:pPr>
            <w:r>
              <w:rPr>
                <w:rFonts w:hint="eastAsia"/>
                <w:sz w:val="21"/>
                <w:szCs w:val="21"/>
              </w:rPr>
              <w:t>添加分类器</w:t>
            </w:r>
            <w:r>
              <w:rPr>
                <w:rFonts w:hint="eastAsia"/>
                <w:sz w:val="21"/>
                <w:szCs w:val="21"/>
              </w:rPr>
              <w:t>nn.LogSoftMax()</w:t>
            </w:r>
          </w:p>
        </w:tc>
        <w:tc>
          <w:tcPr>
            <w:tcW w:w="1163" w:type="dxa"/>
            <w:shd w:val="clear" w:color="auto" w:fill="auto"/>
            <w:vAlign w:val="center"/>
          </w:tcPr>
          <w:p w14:paraId="109F3689" w14:textId="77777777" w:rsidR="00303566" w:rsidRDefault="00303566">
            <w:pPr>
              <w:pStyle w:val="a3"/>
              <w:rPr>
                <w:rFonts w:ascii="宋体" w:hAnsi="宋体"/>
                <w:bCs/>
                <w:sz w:val="21"/>
                <w:szCs w:val="21"/>
              </w:rPr>
            </w:pPr>
          </w:p>
        </w:tc>
        <w:tc>
          <w:tcPr>
            <w:tcW w:w="1627" w:type="dxa"/>
            <w:shd w:val="clear" w:color="auto" w:fill="auto"/>
            <w:vAlign w:val="center"/>
          </w:tcPr>
          <w:p w14:paraId="46FBCDC8" w14:textId="77777777" w:rsidR="00303566" w:rsidRDefault="00303566">
            <w:pPr>
              <w:pStyle w:val="a3"/>
              <w:rPr>
                <w:rFonts w:ascii="宋体" w:hAnsi="宋体"/>
                <w:bCs/>
                <w:sz w:val="21"/>
                <w:szCs w:val="21"/>
              </w:rPr>
            </w:pPr>
          </w:p>
        </w:tc>
      </w:tr>
      <w:tr w:rsidR="00303566" w14:paraId="3D4297C4" w14:textId="77777777">
        <w:trPr>
          <w:trHeight w:val="312"/>
          <w:jc w:val="center"/>
        </w:trPr>
        <w:tc>
          <w:tcPr>
            <w:tcW w:w="1047" w:type="dxa"/>
            <w:shd w:val="clear" w:color="auto" w:fill="auto"/>
            <w:vAlign w:val="center"/>
          </w:tcPr>
          <w:p w14:paraId="69E15911" w14:textId="77777777" w:rsidR="00303566" w:rsidRDefault="00260DBA">
            <w:pPr>
              <w:pStyle w:val="a3"/>
              <w:jc w:val="center"/>
              <w:rPr>
                <w:rFonts w:ascii="宋体" w:hAnsi="宋体"/>
                <w:bCs/>
                <w:sz w:val="21"/>
                <w:szCs w:val="21"/>
              </w:rPr>
            </w:pPr>
            <w:r>
              <w:rPr>
                <w:rFonts w:ascii="宋体" w:hAnsi="宋体"/>
                <w:bCs/>
                <w:sz w:val="21"/>
                <w:szCs w:val="21"/>
              </w:rPr>
              <w:t>8</w:t>
            </w:r>
          </w:p>
        </w:tc>
        <w:tc>
          <w:tcPr>
            <w:tcW w:w="4685" w:type="dxa"/>
            <w:gridSpan w:val="5"/>
            <w:shd w:val="clear" w:color="auto" w:fill="auto"/>
            <w:vAlign w:val="center"/>
          </w:tcPr>
          <w:p w14:paraId="0522C2D0" w14:textId="77777777" w:rsidR="00303566" w:rsidRDefault="00260DBA">
            <w:pPr>
              <w:pStyle w:val="a3"/>
              <w:rPr>
                <w:sz w:val="21"/>
                <w:szCs w:val="21"/>
              </w:rPr>
            </w:pPr>
            <w:r>
              <w:rPr>
                <w:rFonts w:hint="eastAsia"/>
                <w:sz w:val="21"/>
                <w:szCs w:val="21"/>
              </w:rPr>
              <w:t>添加代价函数</w:t>
            </w:r>
            <w:r>
              <w:rPr>
                <w:rFonts w:hint="eastAsia"/>
                <w:sz w:val="21"/>
                <w:szCs w:val="21"/>
              </w:rPr>
              <w:t>nn.ClassNLLCriterion()</w:t>
            </w:r>
          </w:p>
        </w:tc>
        <w:tc>
          <w:tcPr>
            <w:tcW w:w="1163" w:type="dxa"/>
            <w:shd w:val="clear" w:color="auto" w:fill="auto"/>
            <w:vAlign w:val="center"/>
          </w:tcPr>
          <w:p w14:paraId="21984CAD" w14:textId="77777777" w:rsidR="00303566" w:rsidRDefault="00303566">
            <w:pPr>
              <w:pStyle w:val="a3"/>
              <w:rPr>
                <w:rFonts w:ascii="宋体" w:hAnsi="宋体"/>
                <w:bCs/>
                <w:sz w:val="21"/>
                <w:szCs w:val="21"/>
              </w:rPr>
            </w:pPr>
          </w:p>
        </w:tc>
        <w:tc>
          <w:tcPr>
            <w:tcW w:w="1627" w:type="dxa"/>
            <w:shd w:val="clear" w:color="auto" w:fill="auto"/>
            <w:vAlign w:val="center"/>
          </w:tcPr>
          <w:p w14:paraId="6AC25BA4" w14:textId="77777777" w:rsidR="00303566" w:rsidRDefault="00303566">
            <w:pPr>
              <w:pStyle w:val="a3"/>
              <w:rPr>
                <w:rFonts w:ascii="宋体" w:hAnsi="宋体"/>
                <w:bCs/>
                <w:sz w:val="21"/>
                <w:szCs w:val="21"/>
              </w:rPr>
            </w:pPr>
          </w:p>
        </w:tc>
      </w:tr>
      <w:tr w:rsidR="00303566" w14:paraId="5CCF1CEA" w14:textId="77777777">
        <w:trPr>
          <w:trHeight w:val="312"/>
          <w:jc w:val="center"/>
        </w:trPr>
        <w:tc>
          <w:tcPr>
            <w:tcW w:w="1047" w:type="dxa"/>
            <w:shd w:val="clear" w:color="auto" w:fill="auto"/>
            <w:vAlign w:val="center"/>
          </w:tcPr>
          <w:p w14:paraId="3EC51757" w14:textId="77777777" w:rsidR="00303566" w:rsidRDefault="00260DBA">
            <w:pPr>
              <w:pStyle w:val="a3"/>
              <w:jc w:val="center"/>
              <w:rPr>
                <w:rFonts w:ascii="宋体" w:hAnsi="宋体"/>
                <w:bCs/>
                <w:sz w:val="21"/>
                <w:szCs w:val="21"/>
              </w:rPr>
            </w:pPr>
            <w:r>
              <w:rPr>
                <w:rFonts w:ascii="宋体" w:hAnsi="宋体" w:hint="eastAsia"/>
                <w:bCs/>
                <w:sz w:val="21"/>
                <w:szCs w:val="21"/>
              </w:rPr>
              <w:t>9</w:t>
            </w:r>
          </w:p>
        </w:tc>
        <w:tc>
          <w:tcPr>
            <w:tcW w:w="4685" w:type="dxa"/>
            <w:gridSpan w:val="5"/>
            <w:shd w:val="clear" w:color="auto" w:fill="auto"/>
            <w:vAlign w:val="center"/>
          </w:tcPr>
          <w:p w14:paraId="2A1D35FB" w14:textId="77777777" w:rsidR="00303566" w:rsidRDefault="00260DBA">
            <w:pPr>
              <w:pStyle w:val="a3"/>
              <w:rPr>
                <w:sz w:val="21"/>
                <w:szCs w:val="21"/>
              </w:rPr>
            </w:pPr>
            <w:r>
              <w:rPr>
                <w:rFonts w:hint="eastAsia"/>
                <w:sz w:val="21"/>
                <w:szCs w:val="21"/>
              </w:rPr>
              <w:t>打印网络结构</w:t>
            </w:r>
            <w:r>
              <w:rPr>
                <w:rFonts w:hint="eastAsia"/>
                <w:sz w:val="21"/>
                <w:szCs w:val="21"/>
              </w:rPr>
              <w:t>print(model)</w:t>
            </w:r>
          </w:p>
        </w:tc>
        <w:tc>
          <w:tcPr>
            <w:tcW w:w="1163" w:type="dxa"/>
            <w:shd w:val="clear" w:color="auto" w:fill="auto"/>
            <w:vAlign w:val="center"/>
          </w:tcPr>
          <w:p w14:paraId="3DAC9BB3" w14:textId="77777777" w:rsidR="00303566" w:rsidRDefault="00260DBA">
            <w:pPr>
              <w:pStyle w:val="a3"/>
              <w:rPr>
                <w:rFonts w:ascii="宋体" w:hAnsi="宋体"/>
                <w:bCs/>
                <w:sz w:val="21"/>
                <w:szCs w:val="21"/>
              </w:rPr>
            </w:pPr>
            <w:r>
              <w:rPr>
                <w:rFonts w:ascii="宋体" w:hAnsi="宋体" w:hint="eastAsia"/>
                <w:bCs/>
                <w:sz w:val="21"/>
                <w:szCs w:val="21"/>
              </w:rPr>
              <w:t>Torch</w:t>
            </w:r>
            <w:r>
              <w:rPr>
                <w:rFonts w:ascii="宋体" w:hAnsi="宋体" w:hint="eastAsia"/>
                <w:bCs/>
                <w:sz w:val="21"/>
                <w:szCs w:val="21"/>
              </w:rPr>
              <w:t>平台输出与设计的网络结构一致</w:t>
            </w:r>
          </w:p>
        </w:tc>
        <w:tc>
          <w:tcPr>
            <w:tcW w:w="1627" w:type="dxa"/>
            <w:shd w:val="clear" w:color="auto" w:fill="auto"/>
            <w:vAlign w:val="center"/>
          </w:tcPr>
          <w:p w14:paraId="21DE00BD" w14:textId="77777777" w:rsidR="00303566" w:rsidRDefault="00260DBA">
            <w:pPr>
              <w:pStyle w:val="a3"/>
              <w:rPr>
                <w:rFonts w:ascii="宋体" w:hAnsi="宋体"/>
                <w:bCs/>
                <w:sz w:val="21"/>
                <w:szCs w:val="21"/>
              </w:rPr>
            </w:pPr>
            <w:r>
              <w:rPr>
                <w:rFonts w:ascii="宋体" w:hAnsi="宋体" w:hint="eastAsia"/>
                <w:bCs/>
                <w:sz w:val="21"/>
                <w:szCs w:val="21"/>
              </w:rPr>
              <w:t>实际结果与预期结果一致</w:t>
            </w:r>
          </w:p>
        </w:tc>
      </w:tr>
      <w:tr w:rsidR="00303566" w14:paraId="59BFCAF7" w14:textId="77777777">
        <w:trPr>
          <w:jc w:val="center"/>
        </w:trPr>
        <w:tc>
          <w:tcPr>
            <w:tcW w:w="1047" w:type="dxa"/>
            <w:vAlign w:val="center"/>
          </w:tcPr>
          <w:p w14:paraId="10951713" w14:textId="77777777" w:rsidR="00303566" w:rsidRDefault="00260DBA">
            <w:pPr>
              <w:jc w:val="center"/>
              <w:rPr>
                <w:rFonts w:ascii="黑体" w:eastAsia="黑体"/>
                <w:b/>
                <w:szCs w:val="21"/>
              </w:rPr>
            </w:pPr>
            <w:r>
              <w:rPr>
                <w:rFonts w:ascii="黑体" w:eastAsia="黑体" w:hint="eastAsia"/>
                <w:b/>
                <w:szCs w:val="21"/>
              </w:rPr>
              <w:t>备注</w:t>
            </w:r>
          </w:p>
        </w:tc>
        <w:tc>
          <w:tcPr>
            <w:tcW w:w="7475" w:type="dxa"/>
            <w:gridSpan w:val="7"/>
          </w:tcPr>
          <w:p w14:paraId="42A2F41E" w14:textId="77777777" w:rsidR="00303566" w:rsidRDefault="00260DBA">
            <w:pPr>
              <w:jc w:val="left"/>
              <w:rPr>
                <w:sz w:val="21"/>
              </w:rPr>
            </w:pPr>
            <w:r>
              <w:rPr>
                <w:rFonts w:hint="eastAsia"/>
                <w:sz w:val="21"/>
              </w:rPr>
              <w:t>说明：</w:t>
            </w:r>
          </w:p>
          <w:p w14:paraId="007BEFEE" w14:textId="77777777" w:rsidR="00303566" w:rsidRDefault="00260DBA">
            <w:pPr>
              <w:numPr>
                <w:ilvl w:val="0"/>
                <w:numId w:val="7"/>
              </w:numPr>
              <w:spacing w:line="240" w:lineRule="auto"/>
              <w:jc w:val="left"/>
              <w:rPr>
                <w:sz w:val="21"/>
              </w:rPr>
            </w:pPr>
            <w:r>
              <w:rPr>
                <w:rFonts w:hint="eastAsia"/>
                <w:sz w:val="21"/>
              </w:rPr>
              <w:t>Torch7</w:t>
            </w:r>
            <w:r>
              <w:rPr>
                <w:rFonts w:hint="eastAsia"/>
                <w:sz w:val="21"/>
              </w:rPr>
              <w:t>测试员在</w:t>
            </w:r>
            <w:r>
              <w:rPr>
                <w:rFonts w:hint="eastAsia"/>
                <w:sz w:val="21"/>
              </w:rPr>
              <w:t>Torch</w:t>
            </w:r>
            <w:r>
              <w:rPr>
                <w:rFonts w:hint="eastAsia"/>
                <w:sz w:val="21"/>
              </w:rPr>
              <w:t>平台输入的命令符合</w:t>
            </w:r>
            <w:r>
              <w:rPr>
                <w:rFonts w:hint="eastAsia"/>
                <w:sz w:val="21"/>
              </w:rPr>
              <w:t>Lua</w:t>
            </w:r>
            <w:r>
              <w:rPr>
                <w:rFonts w:hint="eastAsia"/>
                <w:sz w:val="21"/>
              </w:rPr>
              <w:t>语言语法；</w:t>
            </w:r>
          </w:p>
          <w:p w14:paraId="2DB02673" w14:textId="77777777" w:rsidR="00303566" w:rsidRDefault="00260DBA">
            <w:pPr>
              <w:numPr>
                <w:ilvl w:val="0"/>
                <w:numId w:val="7"/>
              </w:numPr>
              <w:spacing w:line="240" w:lineRule="auto"/>
              <w:jc w:val="left"/>
              <w:rPr>
                <w:sz w:val="21"/>
              </w:rPr>
            </w:pPr>
            <w:r>
              <w:rPr>
                <w:rFonts w:hint="eastAsia"/>
                <w:sz w:val="21"/>
              </w:rPr>
              <w:t>Torch7</w:t>
            </w:r>
            <w:r>
              <w:rPr>
                <w:rFonts w:hint="eastAsia"/>
                <w:sz w:val="21"/>
              </w:rPr>
              <w:t>测试员在</w:t>
            </w:r>
            <w:r>
              <w:rPr>
                <w:rFonts w:hint="eastAsia"/>
                <w:sz w:val="21"/>
              </w:rPr>
              <w:t>Torch</w:t>
            </w:r>
            <w:r>
              <w:rPr>
                <w:rFonts w:hint="eastAsia"/>
                <w:sz w:val="21"/>
              </w:rPr>
              <w:t>平台上建立的卷积神经网络模型，遵循合法的卷积神经网络搭建流程。</w:t>
            </w:r>
          </w:p>
        </w:tc>
      </w:tr>
    </w:tbl>
    <w:p w14:paraId="2DDA4C1F" w14:textId="77777777" w:rsidR="00303566" w:rsidRDefault="00260DBA">
      <w:pPr>
        <w:pStyle w:val="2"/>
        <w:tabs>
          <w:tab w:val="clear" w:pos="1002"/>
          <w:tab w:val="left" w:pos="2703"/>
        </w:tabs>
        <w:spacing w:line="415" w:lineRule="auto"/>
        <w:ind w:left="578" w:hanging="578"/>
        <w:jc w:val="left"/>
      </w:pPr>
      <w:bookmarkStart w:id="27" w:name="_Toc483331425"/>
      <w:bookmarkEnd w:id="24"/>
      <w:bookmarkEnd w:id="25"/>
      <w:bookmarkEnd w:id="26"/>
      <w:r>
        <w:rPr>
          <w:rFonts w:hint="eastAsia"/>
        </w:rPr>
        <w:t>训练神经网络模型</w:t>
      </w:r>
      <w:bookmarkEnd w:id="27"/>
    </w:p>
    <w:p w14:paraId="2AA71017" w14:textId="77777777" w:rsidR="00303566" w:rsidRDefault="00260DBA">
      <w:pPr>
        <w:ind w:firstLineChars="200" w:firstLine="480"/>
        <w:jc w:val="left"/>
      </w:pPr>
      <w:r>
        <w:rPr>
          <w:rFonts w:hint="eastAsia"/>
        </w:rPr>
        <w:t>训练神经网络模型测试用例如表</w:t>
      </w:r>
      <w:r>
        <w:rPr>
          <w:rFonts w:hint="eastAsia"/>
        </w:rPr>
        <w:t>4-</w:t>
      </w:r>
      <w:r>
        <w:t>5</w:t>
      </w:r>
      <w:r>
        <w:t>所示</w:t>
      </w:r>
      <w:r>
        <w:rPr>
          <w:rFonts w:hint="eastAsia"/>
        </w:rPr>
        <w:t>。</w:t>
      </w:r>
    </w:p>
    <w:p w14:paraId="6620F920" w14:textId="77777777" w:rsidR="00303566" w:rsidRDefault="00260DBA">
      <w:pPr>
        <w:jc w:val="center"/>
        <w:rPr>
          <w:sz w:val="21"/>
        </w:rPr>
      </w:pPr>
      <w:r>
        <w:rPr>
          <w:rFonts w:hint="eastAsia"/>
          <w:sz w:val="21"/>
        </w:rPr>
        <w:t>表</w:t>
      </w:r>
      <w:r>
        <w:rPr>
          <w:rFonts w:hint="eastAsia"/>
          <w:sz w:val="21"/>
        </w:rPr>
        <w:t>4-</w:t>
      </w:r>
      <w:r>
        <w:rPr>
          <w:sz w:val="21"/>
        </w:rPr>
        <w:t>5</w:t>
      </w:r>
      <w:r>
        <w:rPr>
          <w:rFonts w:hint="eastAsia"/>
          <w:sz w:val="21"/>
        </w:rPr>
        <w:t xml:space="preserve"> TC</w:t>
      </w:r>
      <w:r>
        <w:rPr>
          <w:sz w:val="21"/>
        </w:rPr>
        <w:t>4</w:t>
      </w:r>
      <w:r>
        <w:rPr>
          <w:rFonts w:hint="eastAsia"/>
          <w:sz w:val="21"/>
        </w:rPr>
        <w:t>0</w:t>
      </w:r>
      <w:r>
        <w:rPr>
          <w:sz w:val="21"/>
        </w:rPr>
        <w:t>5</w:t>
      </w:r>
      <w:r>
        <w:rPr>
          <w:rFonts w:hint="eastAsia"/>
          <w:sz w:val="21"/>
        </w:rPr>
        <w:t>-</w:t>
      </w:r>
      <w:r>
        <w:rPr>
          <w:rFonts w:hint="eastAsia"/>
          <w:sz w:val="21"/>
        </w:rPr>
        <w:t>训练神经网络模型测试用例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303566" w14:paraId="54B2CB7E" w14:textId="77777777">
        <w:trPr>
          <w:jc w:val="center"/>
        </w:trPr>
        <w:tc>
          <w:tcPr>
            <w:tcW w:w="1201" w:type="dxa"/>
            <w:gridSpan w:val="2"/>
            <w:vAlign w:val="center"/>
          </w:tcPr>
          <w:p w14:paraId="1A02385D" w14:textId="77777777" w:rsidR="00303566" w:rsidRDefault="00260DB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239054D" w14:textId="77777777" w:rsidR="00303566" w:rsidRDefault="00260DBA">
            <w:pPr>
              <w:jc w:val="center"/>
              <w:rPr>
                <w:szCs w:val="21"/>
              </w:rPr>
            </w:pPr>
            <w:r>
              <w:rPr>
                <w:rFonts w:hint="eastAsia"/>
                <w:sz w:val="21"/>
                <w:szCs w:val="21"/>
              </w:rPr>
              <w:t>训练神经网络模型</w:t>
            </w:r>
          </w:p>
        </w:tc>
        <w:tc>
          <w:tcPr>
            <w:tcW w:w="1041" w:type="dxa"/>
            <w:vAlign w:val="center"/>
          </w:tcPr>
          <w:p w14:paraId="408D39AF" w14:textId="77777777" w:rsidR="00303566" w:rsidRDefault="00260DBA">
            <w:pPr>
              <w:jc w:val="center"/>
              <w:rPr>
                <w:b/>
                <w:szCs w:val="21"/>
              </w:rPr>
            </w:pPr>
            <w:r>
              <w:rPr>
                <w:rFonts w:ascii="黑体" w:eastAsia="黑体" w:hint="eastAsia"/>
                <w:b/>
                <w:sz w:val="21"/>
                <w:szCs w:val="21"/>
              </w:rPr>
              <w:t>测试用例标识</w:t>
            </w:r>
          </w:p>
        </w:tc>
        <w:tc>
          <w:tcPr>
            <w:tcW w:w="1619" w:type="dxa"/>
            <w:gridSpan w:val="2"/>
            <w:vAlign w:val="center"/>
          </w:tcPr>
          <w:p w14:paraId="04EAB8D5" w14:textId="77777777" w:rsidR="00303566" w:rsidRDefault="00260DBA">
            <w:pPr>
              <w:jc w:val="center"/>
              <w:rPr>
                <w:szCs w:val="21"/>
              </w:rPr>
            </w:pPr>
            <w:r>
              <w:rPr>
                <w:rFonts w:hint="eastAsia"/>
                <w:sz w:val="21"/>
                <w:szCs w:val="21"/>
              </w:rPr>
              <w:t>用例</w:t>
            </w:r>
            <w:r>
              <w:rPr>
                <w:rFonts w:hint="eastAsia"/>
                <w:sz w:val="21"/>
                <w:szCs w:val="21"/>
              </w:rPr>
              <w:t>TC</w:t>
            </w:r>
            <w:r>
              <w:rPr>
                <w:sz w:val="21"/>
                <w:szCs w:val="21"/>
              </w:rPr>
              <w:t>4</w:t>
            </w:r>
            <w:r>
              <w:rPr>
                <w:rFonts w:hint="eastAsia"/>
                <w:sz w:val="21"/>
                <w:szCs w:val="21"/>
              </w:rPr>
              <w:t>05</w:t>
            </w:r>
          </w:p>
        </w:tc>
        <w:tc>
          <w:tcPr>
            <w:tcW w:w="1235" w:type="dxa"/>
            <w:vAlign w:val="center"/>
          </w:tcPr>
          <w:p w14:paraId="3BC17714" w14:textId="77777777" w:rsidR="00303566" w:rsidRDefault="00260DBA">
            <w:pPr>
              <w:jc w:val="center"/>
              <w:rPr>
                <w:b/>
                <w:szCs w:val="21"/>
              </w:rPr>
            </w:pPr>
            <w:r>
              <w:rPr>
                <w:rFonts w:ascii="黑体" w:eastAsia="黑体" w:hint="eastAsia"/>
                <w:b/>
                <w:sz w:val="21"/>
                <w:szCs w:val="21"/>
              </w:rPr>
              <w:t>测试需求标识</w:t>
            </w:r>
          </w:p>
        </w:tc>
        <w:tc>
          <w:tcPr>
            <w:tcW w:w="1627" w:type="dxa"/>
            <w:gridSpan w:val="2"/>
            <w:vAlign w:val="center"/>
          </w:tcPr>
          <w:p w14:paraId="080220D9" w14:textId="77777777" w:rsidR="00303566" w:rsidRDefault="00260DBA">
            <w:pPr>
              <w:jc w:val="center"/>
              <w:rPr>
                <w:szCs w:val="21"/>
              </w:rPr>
            </w:pPr>
            <w:r>
              <w:rPr>
                <w:rFonts w:hint="eastAsia"/>
                <w:sz w:val="21"/>
                <w:szCs w:val="21"/>
              </w:rPr>
              <w:t>TR</w:t>
            </w:r>
            <w:r>
              <w:rPr>
                <w:sz w:val="21"/>
                <w:szCs w:val="21"/>
              </w:rPr>
              <w:t>4</w:t>
            </w:r>
            <w:r>
              <w:rPr>
                <w:rFonts w:hint="eastAsia"/>
                <w:sz w:val="21"/>
                <w:szCs w:val="21"/>
              </w:rPr>
              <w:t>05</w:t>
            </w:r>
          </w:p>
        </w:tc>
      </w:tr>
      <w:tr w:rsidR="00303566" w14:paraId="7FCC9A77" w14:textId="77777777">
        <w:trPr>
          <w:jc w:val="center"/>
        </w:trPr>
        <w:tc>
          <w:tcPr>
            <w:tcW w:w="1201" w:type="dxa"/>
            <w:gridSpan w:val="2"/>
            <w:vAlign w:val="center"/>
          </w:tcPr>
          <w:p w14:paraId="6A35967C" w14:textId="77777777" w:rsidR="00303566" w:rsidRDefault="00260DBA">
            <w:pPr>
              <w:jc w:val="center"/>
              <w:rPr>
                <w:b/>
                <w:szCs w:val="21"/>
              </w:rPr>
            </w:pPr>
            <w:r>
              <w:rPr>
                <w:rFonts w:ascii="黑体" w:eastAsia="黑体" w:hint="eastAsia"/>
                <w:b/>
                <w:sz w:val="21"/>
                <w:szCs w:val="21"/>
              </w:rPr>
              <w:t>简要描述</w:t>
            </w:r>
          </w:p>
        </w:tc>
        <w:tc>
          <w:tcPr>
            <w:tcW w:w="7321" w:type="dxa"/>
            <w:gridSpan w:val="7"/>
            <w:vAlign w:val="center"/>
          </w:tcPr>
          <w:p w14:paraId="24DAFA9A" w14:textId="77777777" w:rsidR="00303566" w:rsidRDefault="00260DBA">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平台上成功训练神经网络模型，以得到模型的各个参数。</w:t>
            </w:r>
          </w:p>
        </w:tc>
      </w:tr>
      <w:tr w:rsidR="00303566" w14:paraId="2863CB0A" w14:textId="77777777">
        <w:trPr>
          <w:jc w:val="center"/>
        </w:trPr>
        <w:tc>
          <w:tcPr>
            <w:tcW w:w="1201" w:type="dxa"/>
            <w:gridSpan w:val="2"/>
            <w:vAlign w:val="center"/>
          </w:tcPr>
          <w:p w14:paraId="674ED418" w14:textId="77777777" w:rsidR="00303566" w:rsidRDefault="00260DBA">
            <w:pPr>
              <w:jc w:val="center"/>
              <w:rPr>
                <w:b/>
                <w:szCs w:val="21"/>
              </w:rPr>
            </w:pPr>
            <w:r>
              <w:rPr>
                <w:rFonts w:ascii="黑体" w:eastAsia="黑体" w:hint="eastAsia"/>
                <w:b/>
                <w:sz w:val="21"/>
                <w:szCs w:val="21"/>
              </w:rPr>
              <w:t>前提和约束</w:t>
            </w:r>
          </w:p>
        </w:tc>
        <w:tc>
          <w:tcPr>
            <w:tcW w:w="7321" w:type="dxa"/>
            <w:gridSpan w:val="7"/>
            <w:vAlign w:val="center"/>
          </w:tcPr>
          <w:p w14:paraId="562B8924" w14:textId="77777777" w:rsidR="00303566" w:rsidRDefault="00260DBA">
            <w:pPr>
              <w:numPr>
                <w:ilvl w:val="0"/>
                <w:numId w:val="8"/>
              </w:numPr>
              <w:spacing w:line="240" w:lineRule="auto"/>
              <w:jc w:val="left"/>
              <w:rPr>
                <w:szCs w:val="21"/>
              </w:rPr>
            </w:pPr>
            <w:r>
              <w:rPr>
                <w:rFonts w:hint="eastAsia"/>
                <w:sz w:val="21"/>
                <w:szCs w:val="21"/>
              </w:rPr>
              <w:t>Torch</w:t>
            </w:r>
            <w:r>
              <w:rPr>
                <w:rFonts w:hint="eastAsia"/>
                <w:sz w:val="21"/>
                <w:szCs w:val="21"/>
              </w:rPr>
              <w:t>平台正常运行；</w:t>
            </w:r>
          </w:p>
          <w:p w14:paraId="5F38FD8C" w14:textId="77777777" w:rsidR="00303566" w:rsidRDefault="00260DBA">
            <w:pPr>
              <w:numPr>
                <w:ilvl w:val="0"/>
                <w:numId w:val="8"/>
              </w:numPr>
              <w:spacing w:line="240" w:lineRule="auto"/>
              <w:jc w:val="left"/>
              <w:rPr>
                <w:szCs w:val="21"/>
              </w:rPr>
            </w:pP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303566" w14:paraId="15EC8C31" w14:textId="77777777">
        <w:trPr>
          <w:jc w:val="center"/>
        </w:trPr>
        <w:tc>
          <w:tcPr>
            <w:tcW w:w="1201" w:type="dxa"/>
            <w:gridSpan w:val="2"/>
            <w:vAlign w:val="center"/>
          </w:tcPr>
          <w:p w14:paraId="1770F6AF" w14:textId="77777777" w:rsidR="00303566" w:rsidRDefault="00260DBA">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63B445F4" w14:textId="77777777" w:rsidR="00303566" w:rsidRDefault="00260DBA">
            <w:pPr>
              <w:jc w:val="center"/>
              <w:rPr>
                <w:szCs w:val="21"/>
              </w:rPr>
            </w:pPr>
            <w:r>
              <w:rPr>
                <w:rFonts w:hint="eastAsia"/>
                <w:sz w:val="21"/>
                <w:szCs w:val="21"/>
              </w:rPr>
              <w:t>黑盒测试</w:t>
            </w:r>
          </w:p>
        </w:tc>
      </w:tr>
      <w:tr w:rsidR="00303566" w14:paraId="3AC68D11" w14:textId="77777777">
        <w:trPr>
          <w:jc w:val="center"/>
        </w:trPr>
        <w:tc>
          <w:tcPr>
            <w:tcW w:w="8522" w:type="dxa"/>
            <w:gridSpan w:val="9"/>
            <w:vAlign w:val="center"/>
          </w:tcPr>
          <w:p w14:paraId="2ECAF284" w14:textId="77777777" w:rsidR="00303566" w:rsidRDefault="00260DBA">
            <w:pPr>
              <w:jc w:val="center"/>
              <w:rPr>
                <w:b/>
                <w:szCs w:val="21"/>
              </w:rPr>
            </w:pPr>
            <w:r>
              <w:rPr>
                <w:rFonts w:ascii="黑体" w:eastAsia="黑体" w:hint="eastAsia"/>
                <w:b/>
                <w:szCs w:val="21"/>
              </w:rPr>
              <w:t>测试过程描述</w:t>
            </w:r>
          </w:p>
        </w:tc>
      </w:tr>
      <w:tr w:rsidR="00303566" w14:paraId="5025B921" w14:textId="77777777">
        <w:trPr>
          <w:cantSplit/>
          <w:jc w:val="center"/>
        </w:trPr>
        <w:tc>
          <w:tcPr>
            <w:tcW w:w="886" w:type="dxa"/>
            <w:vMerge w:val="restart"/>
            <w:vAlign w:val="center"/>
          </w:tcPr>
          <w:p w14:paraId="6E1E9A38" w14:textId="77777777" w:rsidR="00303566" w:rsidRDefault="00260DBA">
            <w:pPr>
              <w:jc w:val="center"/>
              <w:rPr>
                <w:b/>
                <w:sz w:val="21"/>
                <w:szCs w:val="21"/>
              </w:rPr>
            </w:pPr>
            <w:r>
              <w:rPr>
                <w:rFonts w:ascii="黑体" w:eastAsia="黑体" w:hint="eastAsia"/>
                <w:b/>
                <w:sz w:val="21"/>
                <w:szCs w:val="21"/>
              </w:rPr>
              <w:t>序号</w:t>
            </w:r>
          </w:p>
        </w:tc>
        <w:tc>
          <w:tcPr>
            <w:tcW w:w="4325" w:type="dxa"/>
            <w:gridSpan w:val="4"/>
            <w:vMerge w:val="restart"/>
            <w:vAlign w:val="center"/>
          </w:tcPr>
          <w:p w14:paraId="270F3667" w14:textId="77777777" w:rsidR="00303566" w:rsidRDefault="00260DBA">
            <w:pPr>
              <w:jc w:val="center"/>
              <w:rPr>
                <w:b/>
                <w:sz w:val="21"/>
                <w:szCs w:val="21"/>
              </w:rPr>
            </w:pPr>
            <w:r>
              <w:rPr>
                <w:rFonts w:ascii="黑体" w:eastAsia="黑体" w:hint="eastAsia"/>
                <w:b/>
                <w:sz w:val="21"/>
                <w:szCs w:val="21"/>
              </w:rPr>
              <w:t>测试步骤</w:t>
            </w:r>
          </w:p>
        </w:tc>
        <w:tc>
          <w:tcPr>
            <w:tcW w:w="1963" w:type="dxa"/>
            <w:gridSpan w:val="3"/>
            <w:vAlign w:val="center"/>
          </w:tcPr>
          <w:p w14:paraId="0DA6E22A" w14:textId="77777777" w:rsidR="00303566" w:rsidRDefault="00260DBA">
            <w:pPr>
              <w:jc w:val="center"/>
              <w:rPr>
                <w:b/>
                <w:sz w:val="21"/>
                <w:szCs w:val="21"/>
              </w:rPr>
            </w:pPr>
            <w:r>
              <w:rPr>
                <w:rFonts w:ascii="黑体" w:eastAsia="黑体" w:hint="eastAsia"/>
                <w:b/>
                <w:sz w:val="21"/>
                <w:szCs w:val="21"/>
              </w:rPr>
              <w:t>测试结果</w:t>
            </w:r>
          </w:p>
        </w:tc>
        <w:tc>
          <w:tcPr>
            <w:tcW w:w="1348" w:type="dxa"/>
            <w:vAlign w:val="center"/>
          </w:tcPr>
          <w:p w14:paraId="563F2971" w14:textId="77777777" w:rsidR="00303566" w:rsidRDefault="00260DBA">
            <w:pPr>
              <w:jc w:val="center"/>
              <w:rPr>
                <w:b/>
                <w:sz w:val="21"/>
                <w:szCs w:val="21"/>
              </w:rPr>
            </w:pPr>
            <w:r>
              <w:rPr>
                <w:rFonts w:ascii="黑体" w:eastAsia="黑体" w:hint="eastAsia"/>
                <w:b/>
                <w:sz w:val="21"/>
                <w:szCs w:val="21"/>
              </w:rPr>
              <w:t>评价准则</w:t>
            </w:r>
          </w:p>
        </w:tc>
      </w:tr>
      <w:tr w:rsidR="00303566" w14:paraId="3CD4950D" w14:textId="77777777">
        <w:trPr>
          <w:cantSplit/>
          <w:trHeight w:val="150"/>
          <w:jc w:val="center"/>
        </w:trPr>
        <w:tc>
          <w:tcPr>
            <w:tcW w:w="886" w:type="dxa"/>
            <w:vMerge/>
            <w:vAlign w:val="center"/>
          </w:tcPr>
          <w:p w14:paraId="523C021A" w14:textId="77777777" w:rsidR="00303566" w:rsidRDefault="00303566">
            <w:pPr>
              <w:jc w:val="center"/>
              <w:rPr>
                <w:sz w:val="21"/>
                <w:szCs w:val="21"/>
              </w:rPr>
            </w:pPr>
          </w:p>
        </w:tc>
        <w:tc>
          <w:tcPr>
            <w:tcW w:w="4325" w:type="dxa"/>
            <w:gridSpan w:val="4"/>
            <w:vMerge/>
            <w:vAlign w:val="center"/>
          </w:tcPr>
          <w:p w14:paraId="6329747D" w14:textId="77777777" w:rsidR="00303566" w:rsidRDefault="00303566">
            <w:pPr>
              <w:jc w:val="center"/>
              <w:rPr>
                <w:sz w:val="21"/>
                <w:szCs w:val="21"/>
              </w:rPr>
            </w:pPr>
          </w:p>
        </w:tc>
        <w:tc>
          <w:tcPr>
            <w:tcW w:w="1963" w:type="dxa"/>
            <w:gridSpan w:val="3"/>
            <w:vAlign w:val="center"/>
          </w:tcPr>
          <w:p w14:paraId="4866BF78" w14:textId="77777777" w:rsidR="00303566" w:rsidRDefault="00260DBA">
            <w:pPr>
              <w:jc w:val="center"/>
              <w:rPr>
                <w:sz w:val="21"/>
                <w:szCs w:val="21"/>
              </w:rPr>
            </w:pPr>
            <w:r>
              <w:rPr>
                <w:rFonts w:ascii="黑体" w:eastAsia="黑体" w:hint="eastAsia"/>
                <w:b/>
                <w:sz w:val="21"/>
                <w:szCs w:val="21"/>
              </w:rPr>
              <w:t>预期结果</w:t>
            </w:r>
          </w:p>
        </w:tc>
        <w:tc>
          <w:tcPr>
            <w:tcW w:w="1348" w:type="dxa"/>
            <w:vAlign w:val="center"/>
          </w:tcPr>
          <w:p w14:paraId="28CC3331" w14:textId="77777777" w:rsidR="00303566" w:rsidRDefault="00303566">
            <w:pPr>
              <w:jc w:val="center"/>
              <w:rPr>
                <w:sz w:val="21"/>
                <w:szCs w:val="21"/>
              </w:rPr>
            </w:pPr>
          </w:p>
        </w:tc>
      </w:tr>
      <w:tr w:rsidR="00303566" w14:paraId="33A01038" w14:textId="77777777">
        <w:trPr>
          <w:trHeight w:val="312"/>
          <w:jc w:val="center"/>
        </w:trPr>
        <w:tc>
          <w:tcPr>
            <w:tcW w:w="886" w:type="dxa"/>
            <w:shd w:val="clear" w:color="auto" w:fill="auto"/>
            <w:vAlign w:val="center"/>
          </w:tcPr>
          <w:p w14:paraId="4266DAAE" w14:textId="77777777" w:rsidR="00303566" w:rsidRDefault="00260DBA">
            <w:pPr>
              <w:pStyle w:val="a3"/>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7EE01F92" w14:textId="77777777" w:rsidR="00303566" w:rsidRDefault="00260DBA">
            <w:pPr>
              <w:pStyle w:val="a3"/>
              <w:rPr>
                <w:sz w:val="21"/>
                <w:szCs w:val="21"/>
              </w:rPr>
            </w:pPr>
            <w:r>
              <w:rPr>
                <w:rFonts w:hint="eastAsia"/>
                <w:sz w:val="21"/>
                <w:szCs w:val="21"/>
              </w:rPr>
              <w:t>定义网络训练参数</w:t>
            </w:r>
            <w:r>
              <w:rPr>
                <w:rFonts w:hint="eastAsia"/>
                <w:sz w:val="21"/>
                <w:szCs w:val="21"/>
              </w:rPr>
              <w:t>sgd_params</w:t>
            </w:r>
          </w:p>
        </w:tc>
        <w:tc>
          <w:tcPr>
            <w:tcW w:w="1963" w:type="dxa"/>
            <w:gridSpan w:val="3"/>
            <w:shd w:val="clear" w:color="auto" w:fill="auto"/>
            <w:vAlign w:val="center"/>
          </w:tcPr>
          <w:p w14:paraId="7728267C" w14:textId="77777777" w:rsidR="00303566" w:rsidRDefault="00303566">
            <w:pPr>
              <w:pStyle w:val="a3"/>
              <w:rPr>
                <w:rFonts w:ascii="宋体" w:hAnsi="宋体"/>
                <w:bCs/>
                <w:sz w:val="21"/>
                <w:szCs w:val="21"/>
              </w:rPr>
            </w:pPr>
          </w:p>
        </w:tc>
        <w:tc>
          <w:tcPr>
            <w:tcW w:w="1348" w:type="dxa"/>
            <w:shd w:val="clear" w:color="auto" w:fill="auto"/>
            <w:vAlign w:val="center"/>
          </w:tcPr>
          <w:p w14:paraId="5A596C64" w14:textId="77777777" w:rsidR="00303566" w:rsidRDefault="00303566">
            <w:pPr>
              <w:pStyle w:val="a3"/>
              <w:rPr>
                <w:rFonts w:ascii="宋体" w:hAnsi="宋体"/>
                <w:bCs/>
                <w:sz w:val="21"/>
                <w:szCs w:val="21"/>
              </w:rPr>
            </w:pPr>
          </w:p>
        </w:tc>
      </w:tr>
      <w:tr w:rsidR="00303566" w14:paraId="1FBB8F40" w14:textId="77777777">
        <w:trPr>
          <w:trHeight w:val="312"/>
          <w:jc w:val="center"/>
        </w:trPr>
        <w:tc>
          <w:tcPr>
            <w:tcW w:w="886" w:type="dxa"/>
            <w:shd w:val="clear" w:color="auto" w:fill="auto"/>
            <w:vAlign w:val="center"/>
          </w:tcPr>
          <w:p w14:paraId="1E9B10A8" w14:textId="77777777" w:rsidR="00303566" w:rsidRDefault="00260DBA">
            <w:pPr>
              <w:pStyle w:val="a3"/>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3DDACE7B" w14:textId="77777777" w:rsidR="00303566" w:rsidRDefault="00260DBA">
            <w:pPr>
              <w:pStyle w:val="a3"/>
              <w:rPr>
                <w:sz w:val="21"/>
                <w:szCs w:val="21"/>
              </w:rPr>
            </w:pPr>
            <w:r>
              <w:rPr>
                <w:rFonts w:hint="eastAsia"/>
                <w:sz w:val="21"/>
                <w:szCs w:val="21"/>
              </w:rPr>
              <w:t>定义单个迭代过程</w:t>
            </w:r>
            <w:r>
              <w:rPr>
                <w:rFonts w:hint="eastAsia"/>
                <w:sz w:val="21"/>
                <w:szCs w:val="21"/>
              </w:rPr>
              <w:t>step</w:t>
            </w:r>
            <w:r>
              <w:rPr>
                <w:sz w:val="21"/>
                <w:szCs w:val="21"/>
              </w:rPr>
              <w:t>()</w:t>
            </w:r>
            <w:r>
              <w:rPr>
                <w:rFonts w:hint="eastAsia"/>
                <w:sz w:val="21"/>
                <w:szCs w:val="21"/>
              </w:rPr>
              <w:t>：</w:t>
            </w:r>
          </w:p>
        </w:tc>
        <w:tc>
          <w:tcPr>
            <w:tcW w:w="1963" w:type="dxa"/>
            <w:gridSpan w:val="3"/>
            <w:shd w:val="clear" w:color="auto" w:fill="auto"/>
            <w:vAlign w:val="center"/>
          </w:tcPr>
          <w:p w14:paraId="0E30092C" w14:textId="77777777" w:rsidR="00303566" w:rsidRDefault="00303566">
            <w:pPr>
              <w:pStyle w:val="a3"/>
              <w:rPr>
                <w:rFonts w:ascii="宋体" w:hAnsi="宋体"/>
                <w:bCs/>
                <w:sz w:val="21"/>
                <w:szCs w:val="21"/>
              </w:rPr>
            </w:pPr>
          </w:p>
        </w:tc>
        <w:tc>
          <w:tcPr>
            <w:tcW w:w="1348" w:type="dxa"/>
            <w:shd w:val="clear" w:color="auto" w:fill="auto"/>
            <w:vAlign w:val="center"/>
          </w:tcPr>
          <w:p w14:paraId="63DC9135" w14:textId="77777777" w:rsidR="00303566" w:rsidRDefault="00303566">
            <w:pPr>
              <w:pStyle w:val="a3"/>
              <w:rPr>
                <w:rFonts w:ascii="宋体" w:hAnsi="宋体"/>
                <w:bCs/>
                <w:sz w:val="21"/>
                <w:szCs w:val="21"/>
              </w:rPr>
            </w:pPr>
          </w:p>
        </w:tc>
      </w:tr>
      <w:tr w:rsidR="00303566" w14:paraId="19A0BA22" w14:textId="77777777">
        <w:trPr>
          <w:trHeight w:val="312"/>
          <w:jc w:val="center"/>
        </w:trPr>
        <w:tc>
          <w:tcPr>
            <w:tcW w:w="886" w:type="dxa"/>
            <w:shd w:val="clear" w:color="auto" w:fill="auto"/>
            <w:vAlign w:val="center"/>
          </w:tcPr>
          <w:p w14:paraId="79733A6D" w14:textId="77777777" w:rsidR="00303566" w:rsidRDefault="00260DBA">
            <w:pPr>
              <w:pStyle w:val="a3"/>
              <w:jc w:val="center"/>
              <w:rPr>
                <w:rFonts w:ascii="宋体" w:hAnsi="宋体"/>
                <w:bCs/>
                <w:sz w:val="21"/>
                <w:szCs w:val="21"/>
              </w:rPr>
            </w:pPr>
            <w:r>
              <w:rPr>
                <w:rFonts w:ascii="宋体" w:hAnsi="宋体" w:hint="eastAsia"/>
                <w:bCs/>
                <w:sz w:val="21"/>
                <w:szCs w:val="21"/>
              </w:rPr>
              <w:t>3</w:t>
            </w:r>
          </w:p>
        </w:tc>
        <w:tc>
          <w:tcPr>
            <w:tcW w:w="4325" w:type="dxa"/>
            <w:gridSpan w:val="4"/>
            <w:shd w:val="clear" w:color="auto" w:fill="auto"/>
            <w:vAlign w:val="center"/>
          </w:tcPr>
          <w:p w14:paraId="54955FEE" w14:textId="77777777" w:rsidR="00303566" w:rsidRDefault="00260DBA">
            <w:pPr>
              <w:pStyle w:val="a3"/>
              <w:rPr>
                <w:sz w:val="21"/>
                <w:szCs w:val="21"/>
              </w:rPr>
            </w:pPr>
            <w:r>
              <w:rPr>
                <w:rFonts w:hint="eastAsia"/>
                <w:sz w:val="21"/>
                <w:szCs w:val="21"/>
              </w:rPr>
              <w:t>定义求导过程</w:t>
            </w:r>
            <w:r>
              <w:rPr>
                <w:rFonts w:hint="eastAsia"/>
                <w:sz w:val="21"/>
                <w:szCs w:val="21"/>
              </w:rPr>
              <w:t>feval()</w:t>
            </w:r>
            <w:r>
              <w:rPr>
                <w:rFonts w:hint="eastAsia"/>
                <w:sz w:val="21"/>
                <w:szCs w:val="21"/>
              </w:rPr>
              <w:t>：</w:t>
            </w:r>
          </w:p>
          <w:p w14:paraId="018E22E1" w14:textId="77777777" w:rsidR="00303566" w:rsidRDefault="00260DBA">
            <w:pPr>
              <w:pStyle w:val="a3"/>
              <w:rPr>
                <w:sz w:val="21"/>
                <w:szCs w:val="21"/>
              </w:rPr>
            </w:pPr>
            <w:r>
              <w:rPr>
                <w:rFonts w:hint="eastAsia"/>
                <w:sz w:val="21"/>
                <w:szCs w:val="21"/>
              </w:rPr>
              <w:t>定义前向过程：</w:t>
            </w:r>
            <w:r>
              <w:rPr>
                <w:rFonts w:hint="eastAsia"/>
                <w:sz w:val="21"/>
                <w:szCs w:val="21"/>
              </w:rPr>
              <w:t>model:forward()</w:t>
            </w:r>
          </w:p>
          <w:p w14:paraId="44DCB70D" w14:textId="77777777" w:rsidR="00303566" w:rsidRDefault="00260DBA">
            <w:pPr>
              <w:pStyle w:val="a3"/>
              <w:rPr>
                <w:sz w:val="21"/>
                <w:szCs w:val="21"/>
              </w:rPr>
            </w:pPr>
            <w:r>
              <w:rPr>
                <w:rFonts w:hint="eastAsia"/>
                <w:sz w:val="21"/>
                <w:szCs w:val="21"/>
              </w:rPr>
              <w:t>定义后向过程：</w:t>
            </w:r>
            <w:r>
              <w:rPr>
                <w:rFonts w:hint="eastAsia"/>
                <w:sz w:val="21"/>
                <w:szCs w:val="21"/>
              </w:rPr>
              <w:t>model:backward</w:t>
            </w:r>
            <w:r>
              <w:rPr>
                <w:sz w:val="21"/>
                <w:szCs w:val="21"/>
              </w:rPr>
              <w:t>()</w:t>
            </w:r>
          </w:p>
          <w:p w14:paraId="62675918" w14:textId="77777777" w:rsidR="00303566" w:rsidRDefault="00260DBA">
            <w:pPr>
              <w:pStyle w:val="a3"/>
              <w:rPr>
                <w:sz w:val="21"/>
                <w:szCs w:val="21"/>
              </w:rPr>
            </w:pPr>
            <w:r>
              <w:rPr>
                <w:rFonts w:hint="eastAsia"/>
                <w:sz w:val="21"/>
                <w:szCs w:val="21"/>
              </w:rPr>
              <w:t>计算损失</w:t>
            </w:r>
            <w:r>
              <w:rPr>
                <w:rFonts w:hint="eastAsia"/>
                <w:sz w:val="21"/>
                <w:szCs w:val="21"/>
              </w:rPr>
              <w:t>criterion:forward</w:t>
            </w:r>
            <w:r>
              <w:rPr>
                <w:sz w:val="21"/>
                <w:szCs w:val="21"/>
              </w:rPr>
              <w:t>()</w:t>
            </w:r>
          </w:p>
        </w:tc>
        <w:tc>
          <w:tcPr>
            <w:tcW w:w="1963" w:type="dxa"/>
            <w:gridSpan w:val="3"/>
            <w:shd w:val="clear" w:color="auto" w:fill="auto"/>
            <w:vAlign w:val="center"/>
          </w:tcPr>
          <w:p w14:paraId="31D1DE30" w14:textId="77777777" w:rsidR="00303566" w:rsidRDefault="00303566">
            <w:pPr>
              <w:pStyle w:val="a3"/>
              <w:rPr>
                <w:rFonts w:ascii="宋体" w:hAnsi="宋体"/>
                <w:bCs/>
                <w:sz w:val="21"/>
                <w:szCs w:val="21"/>
              </w:rPr>
            </w:pPr>
          </w:p>
        </w:tc>
        <w:tc>
          <w:tcPr>
            <w:tcW w:w="1348" w:type="dxa"/>
            <w:shd w:val="clear" w:color="auto" w:fill="auto"/>
            <w:vAlign w:val="center"/>
          </w:tcPr>
          <w:p w14:paraId="5B45A390" w14:textId="77777777" w:rsidR="00303566" w:rsidRDefault="00303566">
            <w:pPr>
              <w:pStyle w:val="a3"/>
              <w:rPr>
                <w:rFonts w:ascii="宋体" w:hAnsi="宋体"/>
                <w:bCs/>
                <w:sz w:val="21"/>
                <w:szCs w:val="21"/>
              </w:rPr>
            </w:pPr>
          </w:p>
        </w:tc>
      </w:tr>
      <w:tr w:rsidR="00303566" w14:paraId="67B8ABE9" w14:textId="77777777">
        <w:trPr>
          <w:trHeight w:val="312"/>
          <w:jc w:val="center"/>
        </w:trPr>
        <w:tc>
          <w:tcPr>
            <w:tcW w:w="886" w:type="dxa"/>
            <w:shd w:val="clear" w:color="auto" w:fill="auto"/>
            <w:vAlign w:val="center"/>
          </w:tcPr>
          <w:p w14:paraId="461176A1" w14:textId="77777777" w:rsidR="00303566" w:rsidRDefault="00260DBA">
            <w:pPr>
              <w:pStyle w:val="a3"/>
              <w:jc w:val="center"/>
              <w:rPr>
                <w:rFonts w:ascii="宋体" w:hAnsi="宋体"/>
                <w:bCs/>
                <w:sz w:val="21"/>
                <w:szCs w:val="21"/>
              </w:rPr>
            </w:pPr>
            <w:r>
              <w:rPr>
                <w:rFonts w:ascii="宋体" w:hAnsi="宋体" w:hint="eastAsia"/>
                <w:bCs/>
                <w:sz w:val="21"/>
                <w:szCs w:val="21"/>
              </w:rPr>
              <w:t>4</w:t>
            </w:r>
          </w:p>
        </w:tc>
        <w:tc>
          <w:tcPr>
            <w:tcW w:w="4325" w:type="dxa"/>
            <w:gridSpan w:val="4"/>
            <w:shd w:val="clear" w:color="auto" w:fill="auto"/>
            <w:vAlign w:val="center"/>
          </w:tcPr>
          <w:p w14:paraId="2700D4E2" w14:textId="77777777" w:rsidR="00303566" w:rsidRDefault="00260DBA">
            <w:pPr>
              <w:pStyle w:val="a3"/>
              <w:rPr>
                <w:sz w:val="21"/>
                <w:szCs w:val="21"/>
              </w:rPr>
            </w:pPr>
            <w:r>
              <w:rPr>
                <w:rFonts w:hint="eastAsia"/>
                <w:sz w:val="21"/>
                <w:szCs w:val="21"/>
              </w:rPr>
              <w:t>调用优化算法</w:t>
            </w:r>
            <w:r>
              <w:rPr>
                <w:rFonts w:hint="eastAsia"/>
                <w:sz w:val="21"/>
                <w:szCs w:val="21"/>
              </w:rPr>
              <w:t>optim.sgd(feval, x, sgd_params)</w:t>
            </w:r>
          </w:p>
        </w:tc>
        <w:tc>
          <w:tcPr>
            <w:tcW w:w="1963" w:type="dxa"/>
            <w:gridSpan w:val="3"/>
            <w:shd w:val="clear" w:color="auto" w:fill="auto"/>
            <w:vAlign w:val="center"/>
          </w:tcPr>
          <w:p w14:paraId="65F3A622" w14:textId="77777777" w:rsidR="00303566" w:rsidRDefault="00303566">
            <w:pPr>
              <w:pStyle w:val="a3"/>
              <w:rPr>
                <w:rFonts w:ascii="宋体" w:hAnsi="宋体"/>
                <w:bCs/>
                <w:sz w:val="21"/>
                <w:szCs w:val="21"/>
              </w:rPr>
            </w:pPr>
          </w:p>
        </w:tc>
        <w:tc>
          <w:tcPr>
            <w:tcW w:w="1348" w:type="dxa"/>
            <w:shd w:val="clear" w:color="auto" w:fill="auto"/>
            <w:vAlign w:val="center"/>
          </w:tcPr>
          <w:p w14:paraId="4F3963DB" w14:textId="77777777" w:rsidR="00303566" w:rsidRDefault="00303566">
            <w:pPr>
              <w:pStyle w:val="a3"/>
              <w:rPr>
                <w:rFonts w:ascii="宋体" w:hAnsi="宋体"/>
                <w:bCs/>
                <w:sz w:val="21"/>
                <w:szCs w:val="21"/>
              </w:rPr>
            </w:pPr>
          </w:p>
        </w:tc>
      </w:tr>
      <w:tr w:rsidR="00303566" w14:paraId="2C9F466D" w14:textId="77777777">
        <w:trPr>
          <w:trHeight w:val="312"/>
          <w:jc w:val="center"/>
        </w:trPr>
        <w:tc>
          <w:tcPr>
            <w:tcW w:w="886" w:type="dxa"/>
            <w:shd w:val="clear" w:color="auto" w:fill="auto"/>
            <w:vAlign w:val="center"/>
          </w:tcPr>
          <w:p w14:paraId="32A8044E" w14:textId="77777777" w:rsidR="00303566" w:rsidRDefault="00260DBA">
            <w:pPr>
              <w:pStyle w:val="a3"/>
              <w:jc w:val="center"/>
              <w:rPr>
                <w:rFonts w:ascii="宋体" w:hAnsi="宋体"/>
                <w:bCs/>
                <w:sz w:val="21"/>
                <w:szCs w:val="21"/>
              </w:rPr>
            </w:pPr>
            <w:r>
              <w:rPr>
                <w:rFonts w:ascii="宋体" w:hAnsi="宋体" w:hint="eastAsia"/>
                <w:bCs/>
                <w:sz w:val="21"/>
                <w:szCs w:val="21"/>
              </w:rPr>
              <w:t>5</w:t>
            </w:r>
          </w:p>
        </w:tc>
        <w:tc>
          <w:tcPr>
            <w:tcW w:w="4325" w:type="dxa"/>
            <w:gridSpan w:val="4"/>
            <w:shd w:val="clear" w:color="auto" w:fill="auto"/>
            <w:vAlign w:val="center"/>
          </w:tcPr>
          <w:p w14:paraId="72B9E512" w14:textId="77777777" w:rsidR="00303566" w:rsidRDefault="00260DBA">
            <w:pPr>
              <w:pStyle w:val="a3"/>
              <w:rPr>
                <w:sz w:val="21"/>
                <w:szCs w:val="21"/>
              </w:rPr>
            </w:pPr>
            <w:r>
              <w:rPr>
                <w:rFonts w:hint="eastAsia"/>
                <w:sz w:val="21"/>
                <w:szCs w:val="21"/>
              </w:rPr>
              <w:t>进行神经网络训练</w:t>
            </w:r>
          </w:p>
        </w:tc>
        <w:tc>
          <w:tcPr>
            <w:tcW w:w="1963" w:type="dxa"/>
            <w:gridSpan w:val="3"/>
            <w:shd w:val="clear" w:color="auto" w:fill="auto"/>
            <w:vAlign w:val="center"/>
          </w:tcPr>
          <w:p w14:paraId="6095E158" w14:textId="77777777" w:rsidR="00303566" w:rsidRDefault="00260DBA">
            <w:pPr>
              <w:pStyle w:val="a3"/>
              <w:rPr>
                <w:rFonts w:ascii="宋体" w:hAnsi="宋体"/>
                <w:bCs/>
                <w:sz w:val="21"/>
                <w:szCs w:val="21"/>
              </w:rPr>
            </w:pPr>
            <w:r>
              <w:rPr>
                <w:rFonts w:ascii="宋体" w:hAnsi="宋体" w:hint="eastAsia"/>
                <w:bCs/>
                <w:sz w:val="21"/>
                <w:szCs w:val="21"/>
              </w:rPr>
              <w:t>Torch</w:t>
            </w:r>
            <w:r>
              <w:rPr>
                <w:rFonts w:ascii="宋体" w:hAnsi="宋体" w:hint="eastAsia"/>
                <w:bCs/>
                <w:sz w:val="21"/>
                <w:szCs w:val="21"/>
              </w:rPr>
              <w:t>平台输出模型训练过程中，每次迭代的输出误差</w:t>
            </w:r>
            <w:r>
              <w:rPr>
                <w:rFonts w:ascii="宋体" w:hAnsi="宋体" w:hint="eastAsia"/>
                <w:bCs/>
                <w:sz w:val="21"/>
                <w:szCs w:val="21"/>
              </w:rPr>
              <w:lastRenderedPageBreak/>
              <w:t>以及迭代次数</w:t>
            </w:r>
          </w:p>
        </w:tc>
        <w:tc>
          <w:tcPr>
            <w:tcW w:w="1348" w:type="dxa"/>
            <w:shd w:val="clear" w:color="auto" w:fill="auto"/>
            <w:vAlign w:val="center"/>
          </w:tcPr>
          <w:p w14:paraId="70F2C5E8" w14:textId="77777777" w:rsidR="00303566" w:rsidRDefault="00260DBA">
            <w:pPr>
              <w:pStyle w:val="a3"/>
              <w:rPr>
                <w:rFonts w:ascii="宋体" w:hAnsi="宋体"/>
                <w:bCs/>
                <w:sz w:val="21"/>
                <w:szCs w:val="21"/>
              </w:rPr>
            </w:pPr>
            <w:r>
              <w:rPr>
                <w:rFonts w:ascii="宋体" w:hAnsi="宋体" w:hint="eastAsia"/>
                <w:bCs/>
                <w:sz w:val="21"/>
                <w:szCs w:val="21"/>
              </w:rPr>
              <w:lastRenderedPageBreak/>
              <w:t>实际结果与预期结果一致</w:t>
            </w:r>
          </w:p>
        </w:tc>
      </w:tr>
      <w:tr w:rsidR="00303566" w14:paraId="09A343EA" w14:textId="77777777">
        <w:trPr>
          <w:trHeight w:val="833"/>
          <w:jc w:val="center"/>
        </w:trPr>
        <w:tc>
          <w:tcPr>
            <w:tcW w:w="886" w:type="dxa"/>
            <w:vAlign w:val="center"/>
          </w:tcPr>
          <w:p w14:paraId="755D81DC" w14:textId="77777777" w:rsidR="00303566" w:rsidRDefault="00260DBA">
            <w:pPr>
              <w:jc w:val="center"/>
              <w:rPr>
                <w:b/>
                <w:szCs w:val="21"/>
              </w:rPr>
            </w:pPr>
            <w:r>
              <w:rPr>
                <w:rFonts w:ascii="黑体" w:eastAsia="黑体" w:hint="eastAsia"/>
                <w:b/>
                <w:szCs w:val="21"/>
              </w:rPr>
              <w:t>备注</w:t>
            </w:r>
          </w:p>
        </w:tc>
        <w:tc>
          <w:tcPr>
            <w:tcW w:w="7636" w:type="dxa"/>
            <w:gridSpan w:val="8"/>
          </w:tcPr>
          <w:p w14:paraId="1F4BD2F4" w14:textId="77777777" w:rsidR="00303566" w:rsidRDefault="00260DBA">
            <w:pPr>
              <w:jc w:val="left"/>
              <w:rPr>
                <w:sz w:val="21"/>
              </w:rPr>
            </w:pPr>
            <w:r>
              <w:rPr>
                <w:rFonts w:hint="eastAsia"/>
                <w:sz w:val="21"/>
              </w:rPr>
              <w:t>说明：</w:t>
            </w:r>
          </w:p>
          <w:p w14:paraId="3AE8A233" w14:textId="77777777" w:rsidR="00303566" w:rsidRDefault="00260DBA">
            <w:pPr>
              <w:jc w:val="left"/>
              <w:rPr>
                <w:sz w:val="21"/>
              </w:rPr>
            </w:pPr>
            <w:r>
              <w:rPr>
                <w:rFonts w:hint="eastAsia"/>
                <w:sz w:val="21"/>
              </w:rPr>
              <w:t>1</w:t>
            </w:r>
            <w:r>
              <w:rPr>
                <w:rFonts w:hint="eastAsia"/>
                <w:sz w:val="21"/>
              </w:rPr>
              <w:t>）</w:t>
            </w:r>
            <w:r>
              <w:rPr>
                <w:rFonts w:hint="eastAsia"/>
                <w:sz w:val="21"/>
              </w:rPr>
              <w:t>Torch 7</w:t>
            </w:r>
            <w:r>
              <w:rPr>
                <w:rFonts w:hint="eastAsia"/>
                <w:sz w:val="21"/>
              </w:rPr>
              <w:t>测试员在</w:t>
            </w:r>
            <w:r>
              <w:rPr>
                <w:rFonts w:hint="eastAsia"/>
                <w:sz w:val="21"/>
              </w:rPr>
              <w:t>Torch</w:t>
            </w:r>
            <w:r>
              <w:rPr>
                <w:rFonts w:hint="eastAsia"/>
                <w:sz w:val="21"/>
              </w:rPr>
              <w:t>平台输入的命令符合</w:t>
            </w:r>
            <w:r>
              <w:rPr>
                <w:rFonts w:hint="eastAsia"/>
                <w:sz w:val="21"/>
              </w:rPr>
              <w:t>Lua</w:t>
            </w:r>
            <w:r>
              <w:rPr>
                <w:rFonts w:hint="eastAsia"/>
                <w:sz w:val="21"/>
              </w:rPr>
              <w:t>语言语法；</w:t>
            </w:r>
          </w:p>
        </w:tc>
      </w:tr>
    </w:tbl>
    <w:p w14:paraId="57712320" w14:textId="77777777" w:rsidR="00303566" w:rsidRDefault="00260DBA">
      <w:pPr>
        <w:pStyle w:val="2"/>
        <w:tabs>
          <w:tab w:val="clear" w:pos="1002"/>
          <w:tab w:val="left" w:pos="2703"/>
        </w:tabs>
        <w:spacing w:line="415" w:lineRule="auto"/>
        <w:ind w:left="578" w:hanging="578"/>
        <w:jc w:val="left"/>
      </w:pPr>
      <w:bookmarkStart w:id="28" w:name="_Toc483331426"/>
      <w:r>
        <w:rPr>
          <w:rFonts w:hint="eastAsia"/>
        </w:rPr>
        <w:t>测试神经网络模型</w:t>
      </w:r>
      <w:bookmarkEnd w:id="28"/>
    </w:p>
    <w:p w14:paraId="2A5D6887" w14:textId="77777777" w:rsidR="00303566" w:rsidRDefault="00260DBA">
      <w:pPr>
        <w:ind w:firstLineChars="200" w:firstLine="480"/>
        <w:jc w:val="left"/>
      </w:pPr>
      <w:r>
        <w:rPr>
          <w:rFonts w:hint="eastAsia"/>
        </w:rPr>
        <w:t>测试神经网络模型测试用例如表</w:t>
      </w:r>
      <w:r>
        <w:rPr>
          <w:rFonts w:hint="eastAsia"/>
        </w:rPr>
        <w:t>4</w:t>
      </w:r>
      <w:r>
        <w:t>-</w:t>
      </w:r>
      <w:r>
        <w:rPr>
          <w:rFonts w:hint="eastAsia"/>
        </w:rPr>
        <w:t>6</w:t>
      </w:r>
      <w:r>
        <w:t>所示</w:t>
      </w:r>
      <w:r>
        <w:rPr>
          <w:rFonts w:hint="eastAsia"/>
        </w:rPr>
        <w:t>。</w:t>
      </w:r>
    </w:p>
    <w:p w14:paraId="5C7FDE14" w14:textId="77777777" w:rsidR="00303566" w:rsidRDefault="00260DBA">
      <w:pPr>
        <w:jc w:val="center"/>
        <w:rPr>
          <w:sz w:val="21"/>
        </w:rPr>
      </w:pPr>
      <w:r>
        <w:rPr>
          <w:rFonts w:hint="eastAsia"/>
          <w:sz w:val="21"/>
        </w:rPr>
        <w:t>表</w:t>
      </w:r>
      <w:r>
        <w:rPr>
          <w:rFonts w:hint="eastAsia"/>
          <w:sz w:val="21"/>
        </w:rPr>
        <w:t>4-</w:t>
      </w:r>
      <w:r>
        <w:rPr>
          <w:sz w:val="21"/>
        </w:rPr>
        <w:t>6</w:t>
      </w:r>
      <w:r>
        <w:rPr>
          <w:rFonts w:hint="eastAsia"/>
          <w:sz w:val="21"/>
        </w:rPr>
        <w:t xml:space="preserve"> TC</w:t>
      </w:r>
      <w:r>
        <w:rPr>
          <w:sz w:val="21"/>
        </w:rPr>
        <w:t>4</w:t>
      </w:r>
      <w:r>
        <w:rPr>
          <w:rFonts w:hint="eastAsia"/>
          <w:sz w:val="21"/>
        </w:rPr>
        <w:t>0</w:t>
      </w:r>
      <w:r>
        <w:rPr>
          <w:sz w:val="21"/>
        </w:rPr>
        <w:t>6</w:t>
      </w:r>
      <w:r>
        <w:rPr>
          <w:rFonts w:hint="eastAsia"/>
          <w:sz w:val="21"/>
        </w:rPr>
        <w:t>-</w:t>
      </w:r>
      <w:r>
        <w:rPr>
          <w:rFonts w:hint="eastAsia"/>
          <w:sz w:val="21"/>
        </w:rPr>
        <w:t>测试神经网络模型测试用例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619"/>
        <w:gridCol w:w="1235"/>
        <w:gridCol w:w="361"/>
        <w:gridCol w:w="1266"/>
      </w:tblGrid>
      <w:tr w:rsidR="00303566" w14:paraId="3991D8CA" w14:textId="77777777">
        <w:trPr>
          <w:jc w:val="center"/>
        </w:trPr>
        <w:tc>
          <w:tcPr>
            <w:tcW w:w="1201" w:type="dxa"/>
            <w:gridSpan w:val="2"/>
            <w:vAlign w:val="center"/>
          </w:tcPr>
          <w:p w14:paraId="307799B5" w14:textId="77777777" w:rsidR="00303566" w:rsidRDefault="00260DB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7507291" w14:textId="77777777" w:rsidR="00303566" w:rsidRDefault="00260DBA">
            <w:pPr>
              <w:jc w:val="center"/>
              <w:rPr>
                <w:szCs w:val="21"/>
              </w:rPr>
            </w:pPr>
            <w:r>
              <w:rPr>
                <w:rFonts w:hint="eastAsia"/>
                <w:sz w:val="21"/>
                <w:szCs w:val="21"/>
              </w:rPr>
              <w:t>测试神经网络模型</w:t>
            </w:r>
          </w:p>
        </w:tc>
        <w:tc>
          <w:tcPr>
            <w:tcW w:w="1041" w:type="dxa"/>
            <w:vAlign w:val="center"/>
          </w:tcPr>
          <w:p w14:paraId="64481F42" w14:textId="77777777" w:rsidR="00303566" w:rsidRDefault="00260DBA">
            <w:pPr>
              <w:jc w:val="center"/>
              <w:rPr>
                <w:b/>
                <w:szCs w:val="21"/>
              </w:rPr>
            </w:pPr>
            <w:r>
              <w:rPr>
                <w:rFonts w:ascii="黑体" w:eastAsia="黑体" w:hint="eastAsia"/>
                <w:b/>
                <w:sz w:val="21"/>
                <w:szCs w:val="21"/>
              </w:rPr>
              <w:t>测试用例标识</w:t>
            </w:r>
          </w:p>
        </w:tc>
        <w:tc>
          <w:tcPr>
            <w:tcW w:w="1619" w:type="dxa"/>
            <w:vAlign w:val="center"/>
          </w:tcPr>
          <w:p w14:paraId="3DE4071C" w14:textId="77777777" w:rsidR="00303566" w:rsidRDefault="00260DBA">
            <w:pPr>
              <w:jc w:val="center"/>
              <w:rPr>
                <w:szCs w:val="21"/>
              </w:rPr>
            </w:pPr>
            <w:r>
              <w:rPr>
                <w:rFonts w:hint="eastAsia"/>
                <w:sz w:val="21"/>
                <w:szCs w:val="21"/>
              </w:rPr>
              <w:t>用例</w:t>
            </w:r>
            <w:r>
              <w:rPr>
                <w:rFonts w:hint="eastAsia"/>
                <w:sz w:val="21"/>
                <w:szCs w:val="21"/>
              </w:rPr>
              <w:t>TC</w:t>
            </w:r>
            <w:r>
              <w:rPr>
                <w:sz w:val="21"/>
                <w:szCs w:val="21"/>
              </w:rPr>
              <w:t>4</w:t>
            </w:r>
            <w:r>
              <w:rPr>
                <w:rFonts w:hint="eastAsia"/>
                <w:sz w:val="21"/>
                <w:szCs w:val="21"/>
              </w:rPr>
              <w:t>06</w:t>
            </w:r>
          </w:p>
        </w:tc>
        <w:tc>
          <w:tcPr>
            <w:tcW w:w="1235" w:type="dxa"/>
            <w:vAlign w:val="center"/>
          </w:tcPr>
          <w:p w14:paraId="6FF198BB" w14:textId="77777777" w:rsidR="00303566" w:rsidRDefault="00260DBA">
            <w:pPr>
              <w:jc w:val="center"/>
              <w:rPr>
                <w:b/>
                <w:szCs w:val="21"/>
              </w:rPr>
            </w:pPr>
            <w:r>
              <w:rPr>
                <w:rFonts w:ascii="黑体" w:eastAsia="黑体" w:hint="eastAsia"/>
                <w:b/>
                <w:sz w:val="21"/>
                <w:szCs w:val="21"/>
              </w:rPr>
              <w:t>测试需求标识</w:t>
            </w:r>
          </w:p>
        </w:tc>
        <w:tc>
          <w:tcPr>
            <w:tcW w:w="1627" w:type="dxa"/>
            <w:gridSpan w:val="2"/>
            <w:vAlign w:val="center"/>
          </w:tcPr>
          <w:p w14:paraId="227D3CCA" w14:textId="77777777" w:rsidR="00303566" w:rsidRDefault="00260DBA">
            <w:pPr>
              <w:jc w:val="center"/>
              <w:rPr>
                <w:szCs w:val="21"/>
              </w:rPr>
            </w:pPr>
            <w:r>
              <w:rPr>
                <w:rFonts w:hint="eastAsia"/>
                <w:sz w:val="21"/>
                <w:szCs w:val="21"/>
              </w:rPr>
              <w:t>TR</w:t>
            </w:r>
            <w:r>
              <w:rPr>
                <w:sz w:val="21"/>
                <w:szCs w:val="21"/>
              </w:rPr>
              <w:t>4</w:t>
            </w:r>
            <w:r>
              <w:rPr>
                <w:rFonts w:hint="eastAsia"/>
                <w:sz w:val="21"/>
                <w:szCs w:val="21"/>
              </w:rPr>
              <w:t>06</w:t>
            </w:r>
          </w:p>
        </w:tc>
      </w:tr>
      <w:tr w:rsidR="00303566" w14:paraId="567149D5" w14:textId="77777777">
        <w:trPr>
          <w:jc w:val="center"/>
        </w:trPr>
        <w:tc>
          <w:tcPr>
            <w:tcW w:w="1201" w:type="dxa"/>
            <w:gridSpan w:val="2"/>
            <w:vAlign w:val="center"/>
          </w:tcPr>
          <w:p w14:paraId="2B369B32" w14:textId="77777777" w:rsidR="00303566" w:rsidRDefault="00260DBA">
            <w:pPr>
              <w:jc w:val="center"/>
              <w:rPr>
                <w:b/>
                <w:szCs w:val="21"/>
              </w:rPr>
            </w:pPr>
            <w:r>
              <w:rPr>
                <w:rFonts w:ascii="黑体" w:eastAsia="黑体" w:hint="eastAsia"/>
                <w:b/>
                <w:sz w:val="21"/>
                <w:szCs w:val="21"/>
              </w:rPr>
              <w:t>简要描述</w:t>
            </w:r>
          </w:p>
        </w:tc>
        <w:tc>
          <w:tcPr>
            <w:tcW w:w="7321" w:type="dxa"/>
            <w:gridSpan w:val="6"/>
            <w:vAlign w:val="center"/>
          </w:tcPr>
          <w:p w14:paraId="68EC9086" w14:textId="77777777" w:rsidR="00303566" w:rsidRDefault="00260DBA">
            <w:pPr>
              <w:jc w:val="center"/>
              <w:rPr>
                <w:szCs w:val="21"/>
              </w:rPr>
            </w:pPr>
            <w:r>
              <w:rPr>
                <w:rFonts w:hint="eastAsia"/>
                <w:sz w:val="21"/>
                <w:szCs w:val="21"/>
              </w:rPr>
              <w:t>本测试验证在</w:t>
            </w:r>
            <w:r>
              <w:rPr>
                <w:rFonts w:hint="eastAsia"/>
                <w:sz w:val="21"/>
                <w:szCs w:val="21"/>
              </w:rPr>
              <w:t>Torch</w:t>
            </w:r>
            <w:r>
              <w:rPr>
                <w:rFonts w:hint="eastAsia"/>
                <w:sz w:val="21"/>
                <w:szCs w:val="21"/>
              </w:rPr>
              <w:t>平台上成功训练得到的神经网络模型是否有理想的输出结果。</w:t>
            </w:r>
          </w:p>
        </w:tc>
      </w:tr>
      <w:tr w:rsidR="00303566" w14:paraId="36EEE500" w14:textId="77777777">
        <w:trPr>
          <w:jc w:val="center"/>
        </w:trPr>
        <w:tc>
          <w:tcPr>
            <w:tcW w:w="1201" w:type="dxa"/>
            <w:gridSpan w:val="2"/>
            <w:vAlign w:val="center"/>
          </w:tcPr>
          <w:p w14:paraId="532A5276" w14:textId="77777777" w:rsidR="00303566" w:rsidRDefault="00260DBA">
            <w:pPr>
              <w:jc w:val="center"/>
              <w:rPr>
                <w:b/>
                <w:szCs w:val="21"/>
              </w:rPr>
            </w:pPr>
            <w:r>
              <w:rPr>
                <w:rFonts w:ascii="黑体" w:eastAsia="黑体" w:hint="eastAsia"/>
                <w:b/>
                <w:sz w:val="21"/>
                <w:szCs w:val="21"/>
              </w:rPr>
              <w:t>前提和约束</w:t>
            </w:r>
          </w:p>
        </w:tc>
        <w:tc>
          <w:tcPr>
            <w:tcW w:w="7321" w:type="dxa"/>
            <w:gridSpan w:val="6"/>
            <w:vAlign w:val="center"/>
          </w:tcPr>
          <w:p w14:paraId="19AA49CB" w14:textId="77777777" w:rsidR="00303566" w:rsidRDefault="00260DBA">
            <w:pPr>
              <w:numPr>
                <w:ilvl w:val="0"/>
                <w:numId w:val="9"/>
              </w:numPr>
              <w:spacing w:line="240" w:lineRule="auto"/>
              <w:jc w:val="left"/>
              <w:rPr>
                <w:szCs w:val="21"/>
              </w:rPr>
            </w:pPr>
            <w:r>
              <w:rPr>
                <w:rFonts w:hint="eastAsia"/>
                <w:sz w:val="21"/>
                <w:szCs w:val="21"/>
              </w:rPr>
              <w:t>Torch</w:t>
            </w:r>
            <w:r>
              <w:rPr>
                <w:rFonts w:hint="eastAsia"/>
                <w:sz w:val="21"/>
                <w:szCs w:val="21"/>
              </w:rPr>
              <w:t>平台正常运行；</w:t>
            </w:r>
          </w:p>
          <w:p w14:paraId="34DDAAD1" w14:textId="77777777" w:rsidR="00303566" w:rsidRDefault="00260DBA">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303566" w14:paraId="394458B5" w14:textId="77777777">
        <w:trPr>
          <w:jc w:val="center"/>
        </w:trPr>
        <w:tc>
          <w:tcPr>
            <w:tcW w:w="1201" w:type="dxa"/>
            <w:gridSpan w:val="2"/>
            <w:vAlign w:val="center"/>
          </w:tcPr>
          <w:p w14:paraId="05D3F903" w14:textId="77777777" w:rsidR="00303566" w:rsidRDefault="00260DBA">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30048A8F" w14:textId="77777777" w:rsidR="00303566" w:rsidRDefault="00260DBA">
            <w:pPr>
              <w:jc w:val="center"/>
              <w:rPr>
                <w:szCs w:val="21"/>
              </w:rPr>
            </w:pPr>
            <w:r>
              <w:rPr>
                <w:rFonts w:hint="eastAsia"/>
                <w:sz w:val="21"/>
                <w:szCs w:val="21"/>
              </w:rPr>
              <w:t>黑盒测试</w:t>
            </w:r>
          </w:p>
        </w:tc>
      </w:tr>
      <w:tr w:rsidR="00303566" w14:paraId="77A56F67" w14:textId="77777777">
        <w:trPr>
          <w:jc w:val="center"/>
        </w:trPr>
        <w:tc>
          <w:tcPr>
            <w:tcW w:w="8522" w:type="dxa"/>
            <w:gridSpan w:val="8"/>
            <w:vAlign w:val="center"/>
          </w:tcPr>
          <w:p w14:paraId="0E0BD98B" w14:textId="77777777" w:rsidR="00303566" w:rsidRDefault="00260DBA">
            <w:pPr>
              <w:jc w:val="center"/>
              <w:rPr>
                <w:b/>
                <w:szCs w:val="21"/>
              </w:rPr>
            </w:pPr>
            <w:r>
              <w:rPr>
                <w:rFonts w:ascii="黑体" w:eastAsia="黑体" w:hint="eastAsia"/>
                <w:b/>
                <w:szCs w:val="21"/>
              </w:rPr>
              <w:t>测试过程描述</w:t>
            </w:r>
          </w:p>
        </w:tc>
      </w:tr>
      <w:tr w:rsidR="00303566" w14:paraId="0E3C2E83" w14:textId="77777777">
        <w:trPr>
          <w:cantSplit/>
          <w:jc w:val="center"/>
        </w:trPr>
        <w:tc>
          <w:tcPr>
            <w:tcW w:w="1129" w:type="dxa"/>
            <w:vMerge w:val="restart"/>
            <w:vAlign w:val="center"/>
          </w:tcPr>
          <w:p w14:paraId="20AFAE51" w14:textId="77777777" w:rsidR="00303566" w:rsidRDefault="00260DBA">
            <w:pPr>
              <w:jc w:val="center"/>
              <w:rPr>
                <w:b/>
                <w:sz w:val="21"/>
                <w:szCs w:val="21"/>
              </w:rPr>
            </w:pPr>
            <w:r>
              <w:rPr>
                <w:rFonts w:ascii="黑体" w:eastAsia="黑体" w:hint="eastAsia"/>
                <w:b/>
                <w:sz w:val="21"/>
                <w:szCs w:val="21"/>
              </w:rPr>
              <w:t>序号</w:t>
            </w:r>
          </w:p>
        </w:tc>
        <w:tc>
          <w:tcPr>
            <w:tcW w:w="4531" w:type="dxa"/>
            <w:gridSpan w:val="4"/>
            <w:vMerge w:val="restart"/>
            <w:vAlign w:val="center"/>
          </w:tcPr>
          <w:p w14:paraId="0EBF227C" w14:textId="77777777" w:rsidR="00303566" w:rsidRDefault="00260DBA">
            <w:pPr>
              <w:jc w:val="center"/>
              <w:rPr>
                <w:b/>
                <w:sz w:val="21"/>
                <w:szCs w:val="21"/>
              </w:rPr>
            </w:pPr>
            <w:r>
              <w:rPr>
                <w:rFonts w:ascii="黑体" w:eastAsia="黑体" w:hint="eastAsia"/>
                <w:b/>
                <w:sz w:val="21"/>
                <w:szCs w:val="21"/>
              </w:rPr>
              <w:t>测试步骤</w:t>
            </w:r>
          </w:p>
        </w:tc>
        <w:tc>
          <w:tcPr>
            <w:tcW w:w="1596" w:type="dxa"/>
            <w:gridSpan w:val="2"/>
            <w:vAlign w:val="center"/>
          </w:tcPr>
          <w:p w14:paraId="559AA658" w14:textId="77777777" w:rsidR="00303566" w:rsidRDefault="00260DBA">
            <w:pPr>
              <w:jc w:val="center"/>
              <w:rPr>
                <w:b/>
                <w:sz w:val="21"/>
                <w:szCs w:val="21"/>
              </w:rPr>
            </w:pPr>
            <w:r>
              <w:rPr>
                <w:rFonts w:ascii="黑体" w:eastAsia="黑体" w:hint="eastAsia"/>
                <w:b/>
                <w:sz w:val="21"/>
                <w:szCs w:val="21"/>
              </w:rPr>
              <w:t>测试结果</w:t>
            </w:r>
          </w:p>
        </w:tc>
        <w:tc>
          <w:tcPr>
            <w:tcW w:w="1266" w:type="dxa"/>
            <w:vAlign w:val="center"/>
          </w:tcPr>
          <w:p w14:paraId="28EC59C2" w14:textId="77777777" w:rsidR="00303566" w:rsidRDefault="00260DBA">
            <w:pPr>
              <w:jc w:val="center"/>
              <w:rPr>
                <w:b/>
                <w:sz w:val="21"/>
                <w:szCs w:val="21"/>
              </w:rPr>
            </w:pPr>
            <w:r>
              <w:rPr>
                <w:rFonts w:ascii="黑体" w:eastAsia="黑体" w:hint="eastAsia"/>
                <w:b/>
                <w:sz w:val="21"/>
                <w:szCs w:val="21"/>
              </w:rPr>
              <w:t>评价准则</w:t>
            </w:r>
          </w:p>
        </w:tc>
      </w:tr>
      <w:tr w:rsidR="00303566" w14:paraId="44E64F7A" w14:textId="77777777">
        <w:trPr>
          <w:cantSplit/>
          <w:trHeight w:val="150"/>
          <w:jc w:val="center"/>
        </w:trPr>
        <w:tc>
          <w:tcPr>
            <w:tcW w:w="1129" w:type="dxa"/>
            <w:vMerge/>
            <w:vAlign w:val="center"/>
          </w:tcPr>
          <w:p w14:paraId="35D1128F" w14:textId="77777777" w:rsidR="00303566" w:rsidRDefault="00303566">
            <w:pPr>
              <w:jc w:val="center"/>
              <w:rPr>
                <w:sz w:val="21"/>
                <w:szCs w:val="21"/>
              </w:rPr>
            </w:pPr>
          </w:p>
        </w:tc>
        <w:tc>
          <w:tcPr>
            <w:tcW w:w="4531" w:type="dxa"/>
            <w:gridSpan w:val="4"/>
            <w:vMerge/>
            <w:vAlign w:val="center"/>
          </w:tcPr>
          <w:p w14:paraId="30C1CFEB" w14:textId="77777777" w:rsidR="00303566" w:rsidRDefault="00303566">
            <w:pPr>
              <w:jc w:val="center"/>
              <w:rPr>
                <w:sz w:val="21"/>
                <w:szCs w:val="21"/>
              </w:rPr>
            </w:pPr>
          </w:p>
        </w:tc>
        <w:tc>
          <w:tcPr>
            <w:tcW w:w="1596" w:type="dxa"/>
            <w:gridSpan w:val="2"/>
            <w:vAlign w:val="center"/>
          </w:tcPr>
          <w:p w14:paraId="1652274A" w14:textId="77777777" w:rsidR="00303566" w:rsidRDefault="00260DBA">
            <w:pPr>
              <w:jc w:val="center"/>
              <w:rPr>
                <w:sz w:val="21"/>
                <w:szCs w:val="21"/>
              </w:rPr>
            </w:pPr>
            <w:r>
              <w:rPr>
                <w:rFonts w:ascii="黑体" w:eastAsia="黑体" w:hint="eastAsia"/>
                <w:b/>
                <w:sz w:val="21"/>
                <w:szCs w:val="21"/>
              </w:rPr>
              <w:t>预期结果</w:t>
            </w:r>
          </w:p>
        </w:tc>
        <w:tc>
          <w:tcPr>
            <w:tcW w:w="1266" w:type="dxa"/>
            <w:vAlign w:val="center"/>
          </w:tcPr>
          <w:p w14:paraId="68BA0F35" w14:textId="77777777" w:rsidR="00303566" w:rsidRDefault="00303566">
            <w:pPr>
              <w:jc w:val="center"/>
              <w:rPr>
                <w:sz w:val="21"/>
                <w:szCs w:val="21"/>
              </w:rPr>
            </w:pPr>
          </w:p>
        </w:tc>
      </w:tr>
      <w:tr w:rsidR="00303566" w14:paraId="2519B385" w14:textId="77777777">
        <w:trPr>
          <w:trHeight w:val="312"/>
          <w:jc w:val="center"/>
        </w:trPr>
        <w:tc>
          <w:tcPr>
            <w:tcW w:w="1129" w:type="dxa"/>
            <w:shd w:val="clear" w:color="auto" w:fill="auto"/>
            <w:vAlign w:val="center"/>
          </w:tcPr>
          <w:p w14:paraId="5283D263" w14:textId="77777777" w:rsidR="00303566" w:rsidRDefault="00260DBA">
            <w:pPr>
              <w:pStyle w:val="a3"/>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14:paraId="262AFC5A" w14:textId="77777777" w:rsidR="00303566" w:rsidRDefault="00260DBA">
            <w:pPr>
              <w:pStyle w:val="a3"/>
              <w:rPr>
                <w:sz w:val="21"/>
                <w:szCs w:val="21"/>
              </w:rPr>
            </w:pPr>
            <w:r>
              <w:rPr>
                <w:rFonts w:hint="eastAsia"/>
                <w:sz w:val="21"/>
                <w:szCs w:val="21"/>
              </w:rPr>
              <w:t>定义输入数据</w:t>
            </w:r>
            <w:r>
              <w:rPr>
                <w:rFonts w:hint="eastAsia"/>
                <w:sz w:val="21"/>
                <w:szCs w:val="21"/>
              </w:rPr>
              <w:t>inputs</w:t>
            </w:r>
          </w:p>
        </w:tc>
        <w:tc>
          <w:tcPr>
            <w:tcW w:w="1596" w:type="dxa"/>
            <w:gridSpan w:val="2"/>
            <w:shd w:val="clear" w:color="auto" w:fill="auto"/>
            <w:vAlign w:val="center"/>
          </w:tcPr>
          <w:p w14:paraId="5A1FE11C" w14:textId="77777777" w:rsidR="00303566" w:rsidRDefault="00303566">
            <w:pPr>
              <w:pStyle w:val="a3"/>
              <w:rPr>
                <w:rFonts w:ascii="宋体" w:hAnsi="宋体"/>
                <w:bCs/>
                <w:sz w:val="21"/>
                <w:szCs w:val="21"/>
              </w:rPr>
            </w:pPr>
          </w:p>
        </w:tc>
        <w:tc>
          <w:tcPr>
            <w:tcW w:w="1266" w:type="dxa"/>
            <w:shd w:val="clear" w:color="auto" w:fill="auto"/>
            <w:vAlign w:val="center"/>
          </w:tcPr>
          <w:p w14:paraId="140BD5E7" w14:textId="77777777" w:rsidR="00303566" w:rsidRDefault="00303566">
            <w:pPr>
              <w:pStyle w:val="a3"/>
              <w:rPr>
                <w:rFonts w:ascii="宋体" w:hAnsi="宋体"/>
                <w:bCs/>
                <w:sz w:val="21"/>
                <w:szCs w:val="21"/>
              </w:rPr>
            </w:pPr>
          </w:p>
        </w:tc>
      </w:tr>
      <w:tr w:rsidR="00303566" w14:paraId="38CF13FA" w14:textId="77777777">
        <w:trPr>
          <w:trHeight w:val="312"/>
          <w:jc w:val="center"/>
        </w:trPr>
        <w:tc>
          <w:tcPr>
            <w:tcW w:w="1129" w:type="dxa"/>
            <w:shd w:val="clear" w:color="auto" w:fill="auto"/>
            <w:vAlign w:val="center"/>
          </w:tcPr>
          <w:p w14:paraId="6608BC6C" w14:textId="77777777" w:rsidR="00303566" w:rsidRDefault="00260DBA">
            <w:pPr>
              <w:pStyle w:val="a3"/>
              <w:jc w:val="center"/>
              <w:rPr>
                <w:rFonts w:ascii="宋体" w:hAnsi="宋体"/>
                <w:bCs/>
                <w:sz w:val="21"/>
                <w:szCs w:val="21"/>
              </w:rPr>
            </w:pPr>
            <w:r>
              <w:rPr>
                <w:rFonts w:ascii="宋体" w:hAnsi="宋体" w:hint="eastAsia"/>
                <w:bCs/>
                <w:sz w:val="21"/>
                <w:szCs w:val="21"/>
              </w:rPr>
              <w:t>2</w:t>
            </w:r>
          </w:p>
        </w:tc>
        <w:tc>
          <w:tcPr>
            <w:tcW w:w="4531" w:type="dxa"/>
            <w:gridSpan w:val="4"/>
            <w:shd w:val="clear" w:color="auto" w:fill="auto"/>
            <w:vAlign w:val="center"/>
          </w:tcPr>
          <w:p w14:paraId="78316388" w14:textId="77777777" w:rsidR="00303566" w:rsidRDefault="00260DBA">
            <w:pPr>
              <w:pStyle w:val="a3"/>
              <w:rPr>
                <w:sz w:val="21"/>
                <w:szCs w:val="21"/>
              </w:rPr>
            </w:pPr>
            <w:r>
              <w:rPr>
                <w:rFonts w:hint="eastAsia"/>
                <w:sz w:val="21"/>
                <w:szCs w:val="21"/>
              </w:rPr>
              <w:t>定义输出数据（标签）</w:t>
            </w:r>
            <w:r>
              <w:rPr>
                <w:rFonts w:hint="eastAsia"/>
                <w:sz w:val="21"/>
                <w:szCs w:val="21"/>
              </w:rPr>
              <w:t>label</w:t>
            </w:r>
          </w:p>
        </w:tc>
        <w:tc>
          <w:tcPr>
            <w:tcW w:w="1596" w:type="dxa"/>
            <w:gridSpan w:val="2"/>
            <w:shd w:val="clear" w:color="auto" w:fill="auto"/>
            <w:vAlign w:val="center"/>
          </w:tcPr>
          <w:p w14:paraId="19C4529E" w14:textId="77777777" w:rsidR="00303566" w:rsidRDefault="00303566">
            <w:pPr>
              <w:pStyle w:val="a3"/>
              <w:rPr>
                <w:rFonts w:ascii="宋体" w:hAnsi="宋体"/>
                <w:bCs/>
                <w:sz w:val="21"/>
                <w:szCs w:val="21"/>
              </w:rPr>
            </w:pPr>
          </w:p>
        </w:tc>
        <w:tc>
          <w:tcPr>
            <w:tcW w:w="1266" w:type="dxa"/>
            <w:shd w:val="clear" w:color="auto" w:fill="auto"/>
            <w:vAlign w:val="center"/>
          </w:tcPr>
          <w:p w14:paraId="1BA234C4" w14:textId="77777777" w:rsidR="00303566" w:rsidRDefault="00303566">
            <w:pPr>
              <w:pStyle w:val="a3"/>
              <w:rPr>
                <w:rFonts w:ascii="宋体" w:hAnsi="宋体"/>
                <w:bCs/>
                <w:sz w:val="21"/>
                <w:szCs w:val="21"/>
              </w:rPr>
            </w:pPr>
          </w:p>
        </w:tc>
      </w:tr>
      <w:tr w:rsidR="00303566" w14:paraId="5E924C82" w14:textId="77777777">
        <w:trPr>
          <w:trHeight w:val="312"/>
          <w:jc w:val="center"/>
        </w:trPr>
        <w:tc>
          <w:tcPr>
            <w:tcW w:w="1129" w:type="dxa"/>
            <w:shd w:val="clear" w:color="auto" w:fill="auto"/>
            <w:vAlign w:val="center"/>
          </w:tcPr>
          <w:p w14:paraId="7B3E3050" w14:textId="77777777" w:rsidR="00303566" w:rsidRDefault="00260DBA">
            <w:pPr>
              <w:pStyle w:val="a3"/>
              <w:jc w:val="center"/>
              <w:rPr>
                <w:rFonts w:ascii="宋体" w:hAnsi="宋体"/>
                <w:bCs/>
                <w:sz w:val="21"/>
                <w:szCs w:val="21"/>
              </w:rPr>
            </w:pPr>
            <w:r>
              <w:rPr>
                <w:rFonts w:ascii="宋体" w:hAnsi="宋体" w:hint="eastAsia"/>
                <w:bCs/>
                <w:sz w:val="21"/>
                <w:szCs w:val="21"/>
              </w:rPr>
              <w:t>3</w:t>
            </w:r>
          </w:p>
        </w:tc>
        <w:tc>
          <w:tcPr>
            <w:tcW w:w="4531" w:type="dxa"/>
            <w:gridSpan w:val="4"/>
            <w:shd w:val="clear" w:color="auto" w:fill="auto"/>
            <w:vAlign w:val="center"/>
          </w:tcPr>
          <w:p w14:paraId="1BD06CBE" w14:textId="77777777" w:rsidR="00303566" w:rsidRDefault="00260DBA">
            <w:pPr>
              <w:pStyle w:val="a3"/>
              <w:rPr>
                <w:sz w:val="21"/>
                <w:szCs w:val="21"/>
              </w:rPr>
            </w:pPr>
            <w:r>
              <w:rPr>
                <w:rFonts w:hint="eastAsia"/>
                <w:sz w:val="21"/>
                <w:szCs w:val="21"/>
              </w:rPr>
              <w:t>前向过程得到网络输出</w:t>
            </w:r>
            <w:r>
              <w:rPr>
                <w:sz w:val="21"/>
                <w:szCs w:val="21"/>
              </w:rPr>
              <w:t>model:forward(inputs)</w:t>
            </w:r>
          </w:p>
        </w:tc>
        <w:tc>
          <w:tcPr>
            <w:tcW w:w="1596" w:type="dxa"/>
            <w:gridSpan w:val="2"/>
            <w:shd w:val="clear" w:color="auto" w:fill="auto"/>
            <w:vAlign w:val="center"/>
          </w:tcPr>
          <w:p w14:paraId="25E87C48" w14:textId="77777777" w:rsidR="00303566" w:rsidRDefault="00303566">
            <w:pPr>
              <w:pStyle w:val="a3"/>
              <w:rPr>
                <w:rFonts w:ascii="宋体" w:hAnsi="宋体"/>
                <w:bCs/>
                <w:sz w:val="21"/>
                <w:szCs w:val="21"/>
              </w:rPr>
            </w:pPr>
          </w:p>
        </w:tc>
        <w:tc>
          <w:tcPr>
            <w:tcW w:w="1266" w:type="dxa"/>
            <w:shd w:val="clear" w:color="auto" w:fill="auto"/>
            <w:vAlign w:val="center"/>
          </w:tcPr>
          <w:p w14:paraId="62F4A607" w14:textId="77777777" w:rsidR="00303566" w:rsidRDefault="00303566">
            <w:pPr>
              <w:pStyle w:val="a3"/>
              <w:rPr>
                <w:rFonts w:ascii="宋体" w:hAnsi="宋体"/>
                <w:bCs/>
                <w:sz w:val="21"/>
                <w:szCs w:val="21"/>
              </w:rPr>
            </w:pPr>
          </w:p>
        </w:tc>
      </w:tr>
      <w:tr w:rsidR="00303566" w14:paraId="566A939B" w14:textId="77777777">
        <w:trPr>
          <w:trHeight w:val="312"/>
          <w:jc w:val="center"/>
        </w:trPr>
        <w:tc>
          <w:tcPr>
            <w:tcW w:w="1129" w:type="dxa"/>
            <w:shd w:val="clear" w:color="auto" w:fill="auto"/>
            <w:vAlign w:val="center"/>
          </w:tcPr>
          <w:p w14:paraId="2D8DFBA2" w14:textId="77777777" w:rsidR="00303566" w:rsidRDefault="00260DBA">
            <w:pPr>
              <w:pStyle w:val="a3"/>
              <w:jc w:val="center"/>
              <w:rPr>
                <w:rFonts w:ascii="宋体" w:hAnsi="宋体"/>
                <w:bCs/>
                <w:sz w:val="21"/>
                <w:szCs w:val="21"/>
              </w:rPr>
            </w:pPr>
            <w:r>
              <w:rPr>
                <w:rFonts w:ascii="宋体" w:hAnsi="宋体" w:hint="eastAsia"/>
                <w:bCs/>
                <w:sz w:val="21"/>
                <w:szCs w:val="21"/>
              </w:rPr>
              <w:t>4</w:t>
            </w:r>
          </w:p>
        </w:tc>
        <w:tc>
          <w:tcPr>
            <w:tcW w:w="4531" w:type="dxa"/>
            <w:gridSpan w:val="4"/>
            <w:shd w:val="clear" w:color="auto" w:fill="auto"/>
            <w:vAlign w:val="center"/>
          </w:tcPr>
          <w:p w14:paraId="3AFB389D" w14:textId="77777777" w:rsidR="00303566" w:rsidRDefault="00260DBA">
            <w:pPr>
              <w:pStyle w:val="a3"/>
              <w:rPr>
                <w:sz w:val="21"/>
                <w:szCs w:val="21"/>
              </w:rPr>
            </w:pPr>
            <w:r>
              <w:rPr>
                <w:rFonts w:hint="eastAsia"/>
                <w:sz w:val="21"/>
                <w:szCs w:val="21"/>
              </w:rPr>
              <w:t>将网络输出与标签</w:t>
            </w:r>
            <w:del w:id="29" w:author="liuchao" w:date="2017-05-26T11:45:00Z">
              <w:r w:rsidDel="00E41E5D">
                <w:rPr>
                  <w:rFonts w:hint="eastAsia"/>
                  <w:sz w:val="21"/>
                  <w:szCs w:val="21"/>
                </w:rPr>
                <w:delText>做</w:delText>
              </w:r>
            </w:del>
            <w:r>
              <w:rPr>
                <w:rFonts w:hint="eastAsia"/>
                <w:sz w:val="21"/>
                <w:szCs w:val="21"/>
              </w:rPr>
              <w:t>对比，求得准确率</w:t>
            </w:r>
          </w:p>
        </w:tc>
        <w:tc>
          <w:tcPr>
            <w:tcW w:w="1596" w:type="dxa"/>
            <w:gridSpan w:val="2"/>
            <w:shd w:val="clear" w:color="auto" w:fill="auto"/>
            <w:vAlign w:val="center"/>
          </w:tcPr>
          <w:p w14:paraId="52B7B2CE" w14:textId="77777777" w:rsidR="00303566" w:rsidRDefault="00260DBA">
            <w:pPr>
              <w:pStyle w:val="a3"/>
              <w:rPr>
                <w:rFonts w:ascii="宋体" w:hAnsi="宋体"/>
                <w:bCs/>
                <w:sz w:val="21"/>
                <w:szCs w:val="21"/>
              </w:rPr>
            </w:pPr>
            <w:r>
              <w:rPr>
                <w:rFonts w:ascii="宋体" w:hAnsi="宋体" w:hint="eastAsia"/>
                <w:bCs/>
                <w:sz w:val="21"/>
                <w:szCs w:val="21"/>
              </w:rPr>
              <w:t>得到网络对所求问题的预测准确率</w:t>
            </w:r>
          </w:p>
        </w:tc>
        <w:tc>
          <w:tcPr>
            <w:tcW w:w="1266" w:type="dxa"/>
            <w:shd w:val="clear" w:color="auto" w:fill="auto"/>
            <w:vAlign w:val="center"/>
          </w:tcPr>
          <w:p w14:paraId="6C536585" w14:textId="77777777" w:rsidR="00303566" w:rsidRDefault="00260DBA">
            <w:pPr>
              <w:pStyle w:val="a3"/>
              <w:rPr>
                <w:rFonts w:ascii="宋体" w:hAnsi="宋体"/>
                <w:bCs/>
                <w:sz w:val="21"/>
                <w:szCs w:val="21"/>
              </w:rPr>
            </w:pPr>
            <w:r>
              <w:rPr>
                <w:rFonts w:ascii="宋体" w:hAnsi="宋体" w:hint="eastAsia"/>
                <w:bCs/>
                <w:sz w:val="21"/>
                <w:szCs w:val="21"/>
              </w:rPr>
              <w:t>实际结果与预期结果一致</w:t>
            </w:r>
          </w:p>
        </w:tc>
      </w:tr>
    </w:tbl>
    <w:p w14:paraId="51AD778D" w14:textId="77777777" w:rsidR="00303566" w:rsidRDefault="00260DBA">
      <w:pPr>
        <w:pStyle w:val="1"/>
      </w:pPr>
      <w:bookmarkStart w:id="30" w:name="_Toc483331427"/>
      <w:r>
        <w:rPr>
          <w:rFonts w:hint="eastAsia"/>
        </w:rPr>
        <w:t>扩展功能测试</w:t>
      </w:r>
      <w:bookmarkEnd w:id="30"/>
    </w:p>
    <w:p w14:paraId="06D038B0" w14:textId="77777777" w:rsidR="00303566" w:rsidRDefault="00260DBA">
      <w:pPr>
        <w:pStyle w:val="2"/>
        <w:spacing w:line="415" w:lineRule="auto"/>
        <w:ind w:left="578" w:hanging="578"/>
        <w:jc w:val="left"/>
      </w:pPr>
      <w:bookmarkStart w:id="31" w:name="_Toc483331428"/>
      <w:r>
        <w:rPr>
          <w:rFonts w:hint="eastAsia"/>
        </w:rPr>
        <w:t>压缩</w:t>
      </w:r>
      <w:r>
        <w:rPr>
          <w:rFonts w:hint="eastAsia"/>
        </w:rPr>
        <w:t>MLP</w:t>
      </w:r>
      <w:r>
        <w:rPr>
          <w:rFonts w:hint="eastAsia"/>
        </w:rPr>
        <w:t>网络测试</w:t>
      </w:r>
      <w:bookmarkEnd w:id="31"/>
    </w:p>
    <w:p w14:paraId="7D1B70F4" w14:textId="77777777" w:rsidR="00303566" w:rsidRDefault="00260DBA">
      <w:pPr>
        <w:ind w:firstLineChars="200" w:firstLine="480"/>
        <w:jc w:val="left"/>
      </w:pPr>
      <w:r>
        <w:rPr>
          <w:rFonts w:hint="eastAsia"/>
        </w:rPr>
        <w:t>压缩</w:t>
      </w:r>
      <w:r>
        <w:rPr>
          <w:rFonts w:hint="eastAsia"/>
        </w:rPr>
        <w:t>MLP</w:t>
      </w:r>
      <w:r>
        <w:rPr>
          <w:rFonts w:hint="eastAsia"/>
        </w:rPr>
        <w:t>网络模型测试用例如表</w:t>
      </w:r>
      <w:r>
        <w:rPr>
          <w:rFonts w:hint="eastAsia"/>
        </w:rPr>
        <w:t>5-</w:t>
      </w:r>
      <w:r>
        <w:t>1</w:t>
      </w:r>
      <w:r>
        <w:t>所示</w:t>
      </w:r>
      <w:r>
        <w:rPr>
          <w:rFonts w:hint="eastAsia"/>
        </w:rPr>
        <w:t>。</w:t>
      </w:r>
    </w:p>
    <w:p w14:paraId="20C9499D" w14:textId="77777777" w:rsidR="00303566" w:rsidRDefault="00260DBA">
      <w:pPr>
        <w:jc w:val="center"/>
      </w:pPr>
      <w:r>
        <w:rPr>
          <w:rFonts w:hint="eastAsia"/>
          <w:sz w:val="21"/>
        </w:rPr>
        <w:t>表</w:t>
      </w:r>
      <w:r>
        <w:rPr>
          <w:sz w:val="21"/>
        </w:rPr>
        <w:t>5-1</w:t>
      </w:r>
      <w:r>
        <w:rPr>
          <w:rFonts w:hint="eastAsia"/>
          <w:sz w:val="21"/>
        </w:rPr>
        <w:t xml:space="preserve"> TC50</w:t>
      </w:r>
      <w:r>
        <w:rPr>
          <w:sz w:val="21"/>
        </w:rPr>
        <w:t>1</w:t>
      </w:r>
      <w:r>
        <w:rPr>
          <w:rFonts w:hint="eastAsia"/>
          <w:sz w:val="21"/>
        </w:rPr>
        <w:t>-</w:t>
      </w:r>
      <w:r>
        <w:rPr>
          <w:rFonts w:hint="eastAsia"/>
          <w:sz w:val="21"/>
        </w:rPr>
        <w:t>压缩</w:t>
      </w:r>
      <w:r>
        <w:rPr>
          <w:rFonts w:hint="eastAsia"/>
          <w:sz w:val="21"/>
        </w:rPr>
        <w:t>MLP</w:t>
      </w:r>
      <w:r>
        <w:rPr>
          <w:rFonts w:hint="eastAsia"/>
          <w:sz w:val="21"/>
        </w:rPr>
        <w:t>神经网络测试用例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619"/>
        <w:gridCol w:w="1235"/>
        <w:gridCol w:w="361"/>
        <w:gridCol w:w="1266"/>
      </w:tblGrid>
      <w:tr w:rsidR="00303566" w14:paraId="779F2F20" w14:textId="77777777">
        <w:trPr>
          <w:jc w:val="center"/>
        </w:trPr>
        <w:tc>
          <w:tcPr>
            <w:tcW w:w="1201" w:type="dxa"/>
            <w:gridSpan w:val="2"/>
            <w:vAlign w:val="center"/>
          </w:tcPr>
          <w:p w14:paraId="6519C102" w14:textId="77777777" w:rsidR="00303566" w:rsidRDefault="00260DBA">
            <w:pPr>
              <w:jc w:val="center"/>
              <w:rPr>
                <w:rFonts w:ascii="黑体" w:eastAsia="黑体"/>
                <w:b/>
                <w:szCs w:val="21"/>
              </w:rPr>
            </w:pPr>
            <w:r>
              <w:rPr>
                <w:rFonts w:ascii="黑体" w:eastAsia="黑体" w:hint="eastAsia"/>
                <w:b/>
                <w:sz w:val="21"/>
                <w:szCs w:val="21"/>
              </w:rPr>
              <w:t>测试用例</w:t>
            </w:r>
            <w:r>
              <w:rPr>
                <w:rFonts w:ascii="黑体" w:eastAsia="黑体" w:hint="eastAsia"/>
                <w:b/>
                <w:sz w:val="21"/>
                <w:szCs w:val="21"/>
              </w:rPr>
              <w:lastRenderedPageBreak/>
              <w:t>名称</w:t>
            </w:r>
          </w:p>
        </w:tc>
        <w:tc>
          <w:tcPr>
            <w:tcW w:w="1799" w:type="dxa"/>
            <w:vAlign w:val="center"/>
          </w:tcPr>
          <w:p w14:paraId="280E53AD" w14:textId="77777777" w:rsidR="00303566" w:rsidRDefault="00260DBA">
            <w:pPr>
              <w:jc w:val="center"/>
              <w:rPr>
                <w:szCs w:val="21"/>
              </w:rPr>
            </w:pPr>
            <w:r>
              <w:rPr>
                <w:rFonts w:hint="eastAsia"/>
                <w:sz w:val="21"/>
                <w:szCs w:val="21"/>
              </w:rPr>
              <w:lastRenderedPageBreak/>
              <w:t>压缩</w:t>
            </w:r>
            <w:r>
              <w:rPr>
                <w:rFonts w:hint="eastAsia"/>
                <w:sz w:val="21"/>
                <w:szCs w:val="21"/>
              </w:rPr>
              <w:t>MLP</w:t>
            </w:r>
            <w:r>
              <w:rPr>
                <w:rFonts w:hint="eastAsia"/>
                <w:sz w:val="21"/>
                <w:szCs w:val="21"/>
              </w:rPr>
              <w:t>神经</w:t>
            </w:r>
            <w:r>
              <w:rPr>
                <w:rFonts w:hint="eastAsia"/>
                <w:sz w:val="21"/>
                <w:szCs w:val="21"/>
              </w:rPr>
              <w:lastRenderedPageBreak/>
              <w:t>网络</w:t>
            </w:r>
          </w:p>
        </w:tc>
        <w:tc>
          <w:tcPr>
            <w:tcW w:w="1041" w:type="dxa"/>
            <w:vAlign w:val="center"/>
          </w:tcPr>
          <w:p w14:paraId="48ACE78B" w14:textId="77777777" w:rsidR="00303566" w:rsidRDefault="00260DBA">
            <w:pPr>
              <w:jc w:val="center"/>
              <w:rPr>
                <w:b/>
                <w:szCs w:val="21"/>
              </w:rPr>
            </w:pPr>
            <w:r>
              <w:rPr>
                <w:rFonts w:ascii="黑体" w:eastAsia="黑体" w:hint="eastAsia"/>
                <w:b/>
                <w:sz w:val="21"/>
                <w:szCs w:val="21"/>
              </w:rPr>
              <w:lastRenderedPageBreak/>
              <w:t>测试用</w:t>
            </w:r>
            <w:r>
              <w:rPr>
                <w:rFonts w:ascii="黑体" w:eastAsia="黑体" w:hint="eastAsia"/>
                <w:b/>
                <w:sz w:val="21"/>
                <w:szCs w:val="21"/>
              </w:rPr>
              <w:lastRenderedPageBreak/>
              <w:t>例标识</w:t>
            </w:r>
          </w:p>
        </w:tc>
        <w:tc>
          <w:tcPr>
            <w:tcW w:w="1619" w:type="dxa"/>
            <w:vAlign w:val="center"/>
          </w:tcPr>
          <w:p w14:paraId="2C3B9537" w14:textId="77777777" w:rsidR="00303566" w:rsidRDefault="00260DBA">
            <w:pPr>
              <w:jc w:val="center"/>
              <w:rPr>
                <w:szCs w:val="21"/>
              </w:rPr>
            </w:pPr>
            <w:r>
              <w:rPr>
                <w:rFonts w:hint="eastAsia"/>
                <w:sz w:val="21"/>
                <w:szCs w:val="21"/>
              </w:rPr>
              <w:lastRenderedPageBreak/>
              <w:t>用例</w:t>
            </w:r>
            <w:r>
              <w:rPr>
                <w:rFonts w:hint="eastAsia"/>
                <w:sz w:val="21"/>
                <w:szCs w:val="21"/>
              </w:rPr>
              <w:t>TC</w:t>
            </w:r>
            <w:r>
              <w:rPr>
                <w:sz w:val="21"/>
                <w:szCs w:val="21"/>
              </w:rPr>
              <w:t>5</w:t>
            </w:r>
            <w:r>
              <w:rPr>
                <w:rFonts w:hint="eastAsia"/>
                <w:sz w:val="21"/>
                <w:szCs w:val="21"/>
              </w:rPr>
              <w:t>0</w:t>
            </w:r>
            <w:r>
              <w:rPr>
                <w:sz w:val="21"/>
                <w:szCs w:val="21"/>
              </w:rPr>
              <w:t>1</w:t>
            </w:r>
          </w:p>
        </w:tc>
        <w:tc>
          <w:tcPr>
            <w:tcW w:w="1235" w:type="dxa"/>
            <w:vAlign w:val="center"/>
          </w:tcPr>
          <w:p w14:paraId="04D83108" w14:textId="77777777" w:rsidR="00303566" w:rsidRDefault="00260DBA">
            <w:pPr>
              <w:jc w:val="center"/>
              <w:rPr>
                <w:b/>
                <w:szCs w:val="21"/>
              </w:rPr>
            </w:pPr>
            <w:r>
              <w:rPr>
                <w:rFonts w:ascii="黑体" w:eastAsia="黑体" w:hint="eastAsia"/>
                <w:b/>
                <w:sz w:val="21"/>
                <w:szCs w:val="21"/>
              </w:rPr>
              <w:t>测试需求</w:t>
            </w:r>
            <w:r>
              <w:rPr>
                <w:rFonts w:ascii="黑体" w:eastAsia="黑体" w:hint="eastAsia"/>
                <w:b/>
                <w:sz w:val="21"/>
                <w:szCs w:val="21"/>
              </w:rPr>
              <w:lastRenderedPageBreak/>
              <w:t>标识</w:t>
            </w:r>
          </w:p>
        </w:tc>
        <w:tc>
          <w:tcPr>
            <w:tcW w:w="1627" w:type="dxa"/>
            <w:gridSpan w:val="2"/>
            <w:vAlign w:val="center"/>
          </w:tcPr>
          <w:p w14:paraId="74DDAF68" w14:textId="77777777" w:rsidR="00303566" w:rsidRDefault="00260DBA">
            <w:pPr>
              <w:jc w:val="center"/>
              <w:rPr>
                <w:szCs w:val="21"/>
              </w:rPr>
            </w:pPr>
            <w:r>
              <w:rPr>
                <w:rFonts w:hint="eastAsia"/>
                <w:sz w:val="21"/>
                <w:szCs w:val="21"/>
              </w:rPr>
              <w:lastRenderedPageBreak/>
              <w:t>TR</w:t>
            </w:r>
            <w:r>
              <w:rPr>
                <w:sz w:val="21"/>
                <w:szCs w:val="21"/>
              </w:rPr>
              <w:t>5</w:t>
            </w:r>
            <w:r>
              <w:rPr>
                <w:rFonts w:hint="eastAsia"/>
                <w:sz w:val="21"/>
                <w:szCs w:val="21"/>
              </w:rPr>
              <w:t>01</w:t>
            </w:r>
          </w:p>
        </w:tc>
      </w:tr>
      <w:tr w:rsidR="00303566" w14:paraId="18BCE2EA" w14:textId="77777777">
        <w:trPr>
          <w:jc w:val="center"/>
        </w:trPr>
        <w:tc>
          <w:tcPr>
            <w:tcW w:w="1201" w:type="dxa"/>
            <w:gridSpan w:val="2"/>
            <w:vAlign w:val="center"/>
          </w:tcPr>
          <w:p w14:paraId="30DFD2B1" w14:textId="77777777" w:rsidR="00303566" w:rsidRDefault="00260DBA">
            <w:pPr>
              <w:jc w:val="center"/>
              <w:rPr>
                <w:b/>
                <w:szCs w:val="21"/>
              </w:rPr>
            </w:pPr>
            <w:r>
              <w:rPr>
                <w:rFonts w:ascii="黑体" w:eastAsia="黑体" w:hint="eastAsia"/>
                <w:b/>
                <w:sz w:val="21"/>
                <w:szCs w:val="21"/>
              </w:rPr>
              <w:t>简要描述</w:t>
            </w:r>
          </w:p>
        </w:tc>
        <w:tc>
          <w:tcPr>
            <w:tcW w:w="7321" w:type="dxa"/>
            <w:gridSpan w:val="6"/>
            <w:vAlign w:val="center"/>
          </w:tcPr>
          <w:p w14:paraId="15A291B7" w14:textId="77777777" w:rsidR="00303566" w:rsidRDefault="00260DBA">
            <w:pPr>
              <w:jc w:val="center"/>
              <w:rPr>
                <w:szCs w:val="21"/>
              </w:rPr>
            </w:pPr>
            <w:r>
              <w:rPr>
                <w:rFonts w:hint="eastAsia"/>
                <w:sz w:val="21"/>
                <w:szCs w:val="21"/>
              </w:rPr>
              <w:t>本测试验证在</w:t>
            </w:r>
            <w:r>
              <w:rPr>
                <w:rFonts w:hint="eastAsia"/>
                <w:sz w:val="21"/>
                <w:szCs w:val="21"/>
              </w:rPr>
              <w:t>Torch</w:t>
            </w:r>
            <w:r>
              <w:rPr>
                <w:rFonts w:hint="eastAsia"/>
                <w:sz w:val="21"/>
                <w:szCs w:val="21"/>
              </w:rPr>
              <w:t>平台上扩展的压缩神经网络算法在</w:t>
            </w:r>
            <w:r>
              <w:rPr>
                <w:rFonts w:hint="eastAsia"/>
                <w:sz w:val="21"/>
                <w:szCs w:val="21"/>
              </w:rPr>
              <w:t>MNIST</w:t>
            </w:r>
            <w:r>
              <w:rPr>
                <w:rFonts w:hint="eastAsia"/>
                <w:sz w:val="21"/>
                <w:szCs w:val="21"/>
              </w:rPr>
              <w:t>数据集上的时间和准确度的表现</w:t>
            </w:r>
          </w:p>
        </w:tc>
      </w:tr>
      <w:tr w:rsidR="00303566" w14:paraId="02436FCD" w14:textId="77777777">
        <w:trPr>
          <w:jc w:val="center"/>
        </w:trPr>
        <w:tc>
          <w:tcPr>
            <w:tcW w:w="1201" w:type="dxa"/>
            <w:gridSpan w:val="2"/>
            <w:vAlign w:val="center"/>
          </w:tcPr>
          <w:p w14:paraId="2159DEC9" w14:textId="77777777" w:rsidR="00303566" w:rsidRDefault="00260DBA">
            <w:pPr>
              <w:jc w:val="center"/>
              <w:rPr>
                <w:b/>
                <w:szCs w:val="21"/>
              </w:rPr>
            </w:pPr>
            <w:r>
              <w:rPr>
                <w:rFonts w:ascii="黑体" w:eastAsia="黑体" w:hint="eastAsia"/>
                <w:b/>
                <w:sz w:val="21"/>
                <w:szCs w:val="21"/>
              </w:rPr>
              <w:t>前提和约束</w:t>
            </w:r>
          </w:p>
        </w:tc>
        <w:tc>
          <w:tcPr>
            <w:tcW w:w="7321" w:type="dxa"/>
            <w:gridSpan w:val="6"/>
            <w:vAlign w:val="center"/>
          </w:tcPr>
          <w:p w14:paraId="0FC48C34" w14:textId="77777777" w:rsidR="00303566" w:rsidRDefault="00260DBA">
            <w:pPr>
              <w:numPr>
                <w:ilvl w:val="0"/>
                <w:numId w:val="10"/>
              </w:numPr>
              <w:spacing w:line="240" w:lineRule="auto"/>
              <w:jc w:val="left"/>
              <w:rPr>
                <w:sz w:val="21"/>
                <w:szCs w:val="21"/>
              </w:rPr>
            </w:pPr>
            <w:r>
              <w:rPr>
                <w:rFonts w:hint="eastAsia"/>
                <w:sz w:val="21"/>
                <w:szCs w:val="21"/>
              </w:rPr>
              <w:t>Torch</w:t>
            </w:r>
            <w:r>
              <w:rPr>
                <w:rFonts w:hint="eastAsia"/>
                <w:sz w:val="21"/>
                <w:szCs w:val="21"/>
              </w:rPr>
              <w:t>平台正常运行；</w:t>
            </w:r>
          </w:p>
        </w:tc>
      </w:tr>
      <w:tr w:rsidR="00303566" w14:paraId="12D3206F" w14:textId="77777777">
        <w:trPr>
          <w:jc w:val="center"/>
        </w:trPr>
        <w:tc>
          <w:tcPr>
            <w:tcW w:w="1201" w:type="dxa"/>
            <w:gridSpan w:val="2"/>
            <w:vAlign w:val="center"/>
          </w:tcPr>
          <w:p w14:paraId="7024B4D5" w14:textId="77777777" w:rsidR="00303566" w:rsidRDefault="00260DBA">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4B3A3369" w14:textId="77777777" w:rsidR="00303566" w:rsidRDefault="00260DBA">
            <w:pPr>
              <w:jc w:val="center"/>
              <w:rPr>
                <w:szCs w:val="21"/>
              </w:rPr>
            </w:pPr>
            <w:r>
              <w:rPr>
                <w:rFonts w:hint="eastAsia"/>
                <w:sz w:val="21"/>
                <w:szCs w:val="21"/>
              </w:rPr>
              <w:t>黑盒测试</w:t>
            </w:r>
          </w:p>
        </w:tc>
      </w:tr>
      <w:tr w:rsidR="00303566" w14:paraId="56A761B4" w14:textId="77777777">
        <w:trPr>
          <w:jc w:val="center"/>
        </w:trPr>
        <w:tc>
          <w:tcPr>
            <w:tcW w:w="8522" w:type="dxa"/>
            <w:gridSpan w:val="8"/>
            <w:vAlign w:val="center"/>
          </w:tcPr>
          <w:p w14:paraId="488FFB45" w14:textId="77777777" w:rsidR="00303566" w:rsidRDefault="00260DBA">
            <w:pPr>
              <w:jc w:val="center"/>
              <w:rPr>
                <w:b/>
                <w:szCs w:val="21"/>
              </w:rPr>
            </w:pPr>
            <w:r>
              <w:rPr>
                <w:rFonts w:ascii="黑体" w:eastAsia="黑体" w:hint="eastAsia"/>
                <w:b/>
                <w:szCs w:val="21"/>
              </w:rPr>
              <w:t>测试过程描述</w:t>
            </w:r>
          </w:p>
        </w:tc>
      </w:tr>
      <w:tr w:rsidR="00303566" w14:paraId="504ACE6E" w14:textId="77777777">
        <w:trPr>
          <w:cantSplit/>
          <w:jc w:val="center"/>
        </w:trPr>
        <w:tc>
          <w:tcPr>
            <w:tcW w:w="1129" w:type="dxa"/>
            <w:vMerge w:val="restart"/>
            <w:vAlign w:val="center"/>
          </w:tcPr>
          <w:p w14:paraId="6E5C15D9" w14:textId="77777777" w:rsidR="00303566" w:rsidRDefault="00260DBA">
            <w:pPr>
              <w:jc w:val="center"/>
              <w:rPr>
                <w:b/>
                <w:sz w:val="21"/>
                <w:szCs w:val="21"/>
              </w:rPr>
            </w:pPr>
            <w:r>
              <w:rPr>
                <w:rFonts w:ascii="黑体" w:eastAsia="黑体" w:hint="eastAsia"/>
                <w:b/>
                <w:sz w:val="21"/>
                <w:szCs w:val="21"/>
              </w:rPr>
              <w:t>序号</w:t>
            </w:r>
          </w:p>
        </w:tc>
        <w:tc>
          <w:tcPr>
            <w:tcW w:w="4531" w:type="dxa"/>
            <w:gridSpan w:val="4"/>
            <w:vMerge w:val="restart"/>
            <w:vAlign w:val="center"/>
          </w:tcPr>
          <w:p w14:paraId="5DBF0F68" w14:textId="77777777" w:rsidR="00303566" w:rsidRDefault="00260DBA">
            <w:pPr>
              <w:jc w:val="center"/>
              <w:rPr>
                <w:b/>
                <w:sz w:val="21"/>
                <w:szCs w:val="21"/>
              </w:rPr>
            </w:pPr>
            <w:r>
              <w:rPr>
                <w:rFonts w:ascii="黑体" w:eastAsia="黑体" w:hint="eastAsia"/>
                <w:b/>
                <w:sz w:val="21"/>
                <w:szCs w:val="21"/>
              </w:rPr>
              <w:t>测试步骤</w:t>
            </w:r>
          </w:p>
        </w:tc>
        <w:tc>
          <w:tcPr>
            <w:tcW w:w="1596" w:type="dxa"/>
            <w:gridSpan w:val="2"/>
            <w:vAlign w:val="center"/>
          </w:tcPr>
          <w:p w14:paraId="05BEE014" w14:textId="77777777" w:rsidR="00303566" w:rsidRDefault="00260DBA">
            <w:pPr>
              <w:jc w:val="center"/>
              <w:rPr>
                <w:b/>
                <w:sz w:val="21"/>
                <w:szCs w:val="21"/>
              </w:rPr>
            </w:pPr>
            <w:r>
              <w:rPr>
                <w:rFonts w:ascii="黑体" w:eastAsia="黑体" w:hint="eastAsia"/>
                <w:b/>
                <w:sz w:val="21"/>
                <w:szCs w:val="21"/>
              </w:rPr>
              <w:t>测试结果</w:t>
            </w:r>
          </w:p>
        </w:tc>
        <w:tc>
          <w:tcPr>
            <w:tcW w:w="1266" w:type="dxa"/>
            <w:vAlign w:val="center"/>
          </w:tcPr>
          <w:p w14:paraId="06A703D6" w14:textId="77777777" w:rsidR="00303566" w:rsidRDefault="00260DBA">
            <w:pPr>
              <w:jc w:val="center"/>
              <w:rPr>
                <w:b/>
                <w:sz w:val="21"/>
                <w:szCs w:val="21"/>
              </w:rPr>
            </w:pPr>
            <w:r>
              <w:rPr>
                <w:rFonts w:ascii="黑体" w:eastAsia="黑体" w:hint="eastAsia"/>
                <w:b/>
                <w:sz w:val="21"/>
                <w:szCs w:val="21"/>
              </w:rPr>
              <w:t>评价准则</w:t>
            </w:r>
          </w:p>
        </w:tc>
      </w:tr>
      <w:tr w:rsidR="00303566" w14:paraId="08F2DE11" w14:textId="77777777">
        <w:trPr>
          <w:cantSplit/>
          <w:trHeight w:val="150"/>
          <w:jc w:val="center"/>
        </w:trPr>
        <w:tc>
          <w:tcPr>
            <w:tcW w:w="1129" w:type="dxa"/>
            <w:vMerge/>
            <w:vAlign w:val="center"/>
          </w:tcPr>
          <w:p w14:paraId="60DE39CF" w14:textId="77777777" w:rsidR="00303566" w:rsidRDefault="00303566">
            <w:pPr>
              <w:jc w:val="center"/>
              <w:rPr>
                <w:sz w:val="21"/>
                <w:szCs w:val="21"/>
              </w:rPr>
            </w:pPr>
          </w:p>
        </w:tc>
        <w:tc>
          <w:tcPr>
            <w:tcW w:w="4531" w:type="dxa"/>
            <w:gridSpan w:val="4"/>
            <w:vMerge/>
            <w:vAlign w:val="center"/>
          </w:tcPr>
          <w:p w14:paraId="485CB0F6" w14:textId="77777777" w:rsidR="00303566" w:rsidRDefault="00303566">
            <w:pPr>
              <w:jc w:val="center"/>
              <w:rPr>
                <w:sz w:val="21"/>
                <w:szCs w:val="21"/>
              </w:rPr>
            </w:pPr>
          </w:p>
        </w:tc>
        <w:tc>
          <w:tcPr>
            <w:tcW w:w="1596" w:type="dxa"/>
            <w:gridSpan w:val="2"/>
            <w:vAlign w:val="center"/>
          </w:tcPr>
          <w:p w14:paraId="26FDA363" w14:textId="77777777" w:rsidR="00303566" w:rsidRDefault="00260DBA">
            <w:pPr>
              <w:jc w:val="center"/>
              <w:rPr>
                <w:sz w:val="21"/>
                <w:szCs w:val="21"/>
              </w:rPr>
            </w:pPr>
            <w:r>
              <w:rPr>
                <w:rFonts w:ascii="黑体" w:eastAsia="黑体" w:hint="eastAsia"/>
                <w:b/>
                <w:sz w:val="21"/>
                <w:szCs w:val="21"/>
              </w:rPr>
              <w:t>预期结果</w:t>
            </w:r>
          </w:p>
        </w:tc>
        <w:tc>
          <w:tcPr>
            <w:tcW w:w="1266" w:type="dxa"/>
            <w:vAlign w:val="center"/>
          </w:tcPr>
          <w:p w14:paraId="6B71D485" w14:textId="77777777" w:rsidR="00303566" w:rsidRDefault="00303566">
            <w:pPr>
              <w:jc w:val="center"/>
              <w:rPr>
                <w:sz w:val="21"/>
                <w:szCs w:val="21"/>
              </w:rPr>
            </w:pPr>
          </w:p>
        </w:tc>
      </w:tr>
      <w:tr w:rsidR="00303566" w14:paraId="03FA7B6B" w14:textId="77777777">
        <w:trPr>
          <w:trHeight w:val="312"/>
          <w:jc w:val="center"/>
        </w:trPr>
        <w:tc>
          <w:tcPr>
            <w:tcW w:w="1129" w:type="dxa"/>
            <w:shd w:val="clear" w:color="auto" w:fill="auto"/>
            <w:vAlign w:val="center"/>
          </w:tcPr>
          <w:p w14:paraId="683DED71" w14:textId="77777777" w:rsidR="00303566" w:rsidRDefault="00260DBA">
            <w:pPr>
              <w:pStyle w:val="a3"/>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14:paraId="2ACAFBE4" w14:textId="77777777" w:rsidR="00303566" w:rsidRDefault="00260DBA">
            <w:pPr>
              <w:pStyle w:val="a3"/>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596" w:type="dxa"/>
            <w:gridSpan w:val="2"/>
            <w:shd w:val="clear" w:color="auto" w:fill="auto"/>
            <w:vAlign w:val="center"/>
          </w:tcPr>
          <w:p w14:paraId="482E2CA0" w14:textId="77777777" w:rsidR="00303566" w:rsidRDefault="00303566">
            <w:pPr>
              <w:pStyle w:val="a3"/>
              <w:rPr>
                <w:rFonts w:ascii="宋体" w:hAnsi="宋体"/>
                <w:bCs/>
                <w:sz w:val="21"/>
                <w:szCs w:val="21"/>
              </w:rPr>
            </w:pPr>
          </w:p>
        </w:tc>
        <w:tc>
          <w:tcPr>
            <w:tcW w:w="1266" w:type="dxa"/>
            <w:shd w:val="clear" w:color="auto" w:fill="auto"/>
            <w:vAlign w:val="center"/>
          </w:tcPr>
          <w:p w14:paraId="2E72C4F3" w14:textId="77777777" w:rsidR="00303566" w:rsidRDefault="00303566">
            <w:pPr>
              <w:pStyle w:val="a3"/>
              <w:rPr>
                <w:rFonts w:ascii="宋体" w:hAnsi="宋体"/>
                <w:bCs/>
                <w:sz w:val="21"/>
                <w:szCs w:val="21"/>
              </w:rPr>
            </w:pPr>
          </w:p>
        </w:tc>
      </w:tr>
      <w:tr w:rsidR="00303566" w14:paraId="306AB0AA" w14:textId="77777777">
        <w:trPr>
          <w:trHeight w:val="312"/>
          <w:jc w:val="center"/>
        </w:trPr>
        <w:tc>
          <w:tcPr>
            <w:tcW w:w="1129" w:type="dxa"/>
            <w:shd w:val="clear" w:color="auto" w:fill="auto"/>
            <w:vAlign w:val="center"/>
          </w:tcPr>
          <w:p w14:paraId="3B5D62E1" w14:textId="77777777" w:rsidR="00303566" w:rsidRDefault="00260DBA">
            <w:pPr>
              <w:pStyle w:val="a3"/>
              <w:jc w:val="center"/>
              <w:rPr>
                <w:rFonts w:ascii="宋体" w:hAnsi="宋体"/>
                <w:bCs/>
                <w:sz w:val="21"/>
                <w:szCs w:val="21"/>
              </w:rPr>
            </w:pPr>
            <w:r>
              <w:rPr>
                <w:rFonts w:ascii="宋体" w:hAnsi="宋体" w:hint="eastAsia"/>
                <w:bCs/>
                <w:sz w:val="21"/>
                <w:szCs w:val="21"/>
              </w:rPr>
              <w:t>2</w:t>
            </w:r>
          </w:p>
        </w:tc>
        <w:tc>
          <w:tcPr>
            <w:tcW w:w="4531" w:type="dxa"/>
            <w:gridSpan w:val="4"/>
            <w:shd w:val="clear" w:color="auto" w:fill="auto"/>
            <w:vAlign w:val="center"/>
          </w:tcPr>
          <w:p w14:paraId="08A7359F" w14:textId="77777777" w:rsidR="00303566" w:rsidRDefault="00260DBA">
            <w:pPr>
              <w:pStyle w:val="a3"/>
              <w:rPr>
                <w:sz w:val="21"/>
                <w:szCs w:val="21"/>
              </w:rPr>
            </w:pPr>
            <w:r>
              <w:rPr>
                <w:rFonts w:hint="eastAsia"/>
                <w:sz w:val="21"/>
                <w:szCs w:val="21"/>
              </w:rPr>
              <w:t>建立线性容器</w:t>
            </w:r>
            <w:r>
              <w:rPr>
                <w:rFonts w:hint="eastAsia"/>
                <w:sz w:val="21"/>
                <w:szCs w:val="21"/>
              </w:rPr>
              <w:t>nn.sequential</w:t>
            </w:r>
            <w:r>
              <w:rPr>
                <w:sz w:val="21"/>
                <w:szCs w:val="21"/>
              </w:rPr>
              <w:t>()</w:t>
            </w:r>
          </w:p>
        </w:tc>
        <w:tc>
          <w:tcPr>
            <w:tcW w:w="1596" w:type="dxa"/>
            <w:gridSpan w:val="2"/>
            <w:shd w:val="clear" w:color="auto" w:fill="auto"/>
            <w:vAlign w:val="center"/>
          </w:tcPr>
          <w:p w14:paraId="11C0CD1C" w14:textId="77777777" w:rsidR="00303566" w:rsidRDefault="00303566">
            <w:pPr>
              <w:pStyle w:val="a3"/>
              <w:rPr>
                <w:rFonts w:ascii="宋体" w:hAnsi="宋体"/>
                <w:bCs/>
                <w:sz w:val="21"/>
                <w:szCs w:val="21"/>
              </w:rPr>
            </w:pPr>
          </w:p>
        </w:tc>
        <w:tc>
          <w:tcPr>
            <w:tcW w:w="1266" w:type="dxa"/>
            <w:shd w:val="clear" w:color="auto" w:fill="auto"/>
            <w:vAlign w:val="center"/>
          </w:tcPr>
          <w:p w14:paraId="2C89756D" w14:textId="77777777" w:rsidR="00303566" w:rsidRDefault="00303566">
            <w:pPr>
              <w:pStyle w:val="a3"/>
              <w:rPr>
                <w:rFonts w:ascii="宋体" w:hAnsi="宋体"/>
                <w:bCs/>
                <w:sz w:val="21"/>
                <w:szCs w:val="21"/>
              </w:rPr>
            </w:pPr>
          </w:p>
        </w:tc>
      </w:tr>
      <w:tr w:rsidR="00303566" w14:paraId="3F065569" w14:textId="77777777">
        <w:trPr>
          <w:trHeight w:val="312"/>
          <w:jc w:val="center"/>
        </w:trPr>
        <w:tc>
          <w:tcPr>
            <w:tcW w:w="1129" w:type="dxa"/>
            <w:shd w:val="clear" w:color="auto" w:fill="auto"/>
            <w:vAlign w:val="center"/>
          </w:tcPr>
          <w:p w14:paraId="080829FA" w14:textId="77777777" w:rsidR="00303566" w:rsidRDefault="00260DBA">
            <w:pPr>
              <w:pStyle w:val="a3"/>
              <w:jc w:val="center"/>
              <w:rPr>
                <w:rFonts w:ascii="宋体" w:hAnsi="宋体"/>
                <w:bCs/>
                <w:sz w:val="21"/>
                <w:szCs w:val="21"/>
              </w:rPr>
            </w:pPr>
            <w:r>
              <w:rPr>
                <w:rFonts w:ascii="宋体" w:hAnsi="宋体" w:hint="eastAsia"/>
                <w:bCs/>
                <w:sz w:val="21"/>
                <w:szCs w:val="21"/>
              </w:rPr>
              <w:t>3</w:t>
            </w:r>
          </w:p>
        </w:tc>
        <w:tc>
          <w:tcPr>
            <w:tcW w:w="4531" w:type="dxa"/>
            <w:gridSpan w:val="4"/>
            <w:shd w:val="clear" w:color="auto" w:fill="auto"/>
            <w:vAlign w:val="center"/>
          </w:tcPr>
          <w:p w14:paraId="3C3F027C" w14:textId="77777777" w:rsidR="00303566" w:rsidRDefault="00260DBA">
            <w:pPr>
              <w:pStyle w:val="a3"/>
              <w:rPr>
                <w:sz w:val="21"/>
                <w:szCs w:val="21"/>
              </w:rPr>
            </w:pPr>
            <w:r>
              <w:rPr>
                <w:rFonts w:hint="eastAsia"/>
                <w:sz w:val="21"/>
                <w:szCs w:val="21"/>
              </w:rPr>
              <w:t>添加修改线性层</w:t>
            </w:r>
            <w:r>
              <w:rPr>
                <w:rFonts w:hint="eastAsia"/>
                <w:sz w:val="21"/>
                <w:szCs w:val="21"/>
              </w:rPr>
              <w:t>nn.</w:t>
            </w:r>
            <w:r>
              <w:rPr>
                <w:sz w:val="21"/>
                <w:szCs w:val="21"/>
              </w:rPr>
              <w:t>RP</w:t>
            </w:r>
            <w:r>
              <w:rPr>
                <w:rFonts w:hint="eastAsia"/>
                <w:sz w:val="21"/>
                <w:szCs w:val="21"/>
              </w:rPr>
              <w:t>Linear()</w:t>
            </w:r>
          </w:p>
        </w:tc>
        <w:tc>
          <w:tcPr>
            <w:tcW w:w="1596" w:type="dxa"/>
            <w:gridSpan w:val="2"/>
            <w:shd w:val="clear" w:color="auto" w:fill="auto"/>
            <w:vAlign w:val="center"/>
          </w:tcPr>
          <w:p w14:paraId="584F1E65" w14:textId="77777777" w:rsidR="00303566" w:rsidRDefault="00303566">
            <w:pPr>
              <w:pStyle w:val="a3"/>
              <w:rPr>
                <w:rFonts w:ascii="宋体" w:hAnsi="宋体"/>
                <w:bCs/>
                <w:sz w:val="21"/>
                <w:szCs w:val="21"/>
              </w:rPr>
            </w:pPr>
          </w:p>
        </w:tc>
        <w:tc>
          <w:tcPr>
            <w:tcW w:w="1266" w:type="dxa"/>
            <w:shd w:val="clear" w:color="auto" w:fill="auto"/>
            <w:vAlign w:val="center"/>
          </w:tcPr>
          <w:p w14:paraId="6E4DF03D" w14:textId="77777777" w:rsidR="00303566" w:rsidRDefault="00303566">
            <w:pPr>
              <w:pStyle w:val="a3"/>
              <w:rPr>
                <w:rFonts w:ascii="宋体" w:hAnsi="宋体"/>
                <w:bCs/>
                <w:sz w:val="21"/>
                <w:szCs w:val="21"/>
              </w:rPr>
            </w:pPr>
          </w:p>
        </w:tc>
      </w:tr>
      <w:tr w:rsidR="00303566" w14:paraId="4C9ADB29" w14:textId="77777777">
        <w:trPr>
          <w:trHeight w:val="312"/>
          <w:jc w:val="center"/>
        </w:trPr>
        <w:tc>
          <w:tcPr>
            <w:tcW w:w="1129" w:type="dxa"/>
            <w:shd w:val="clear" w:color="auto" w:fill="auto"/>
            <w:vAlign w:val="center"/>
          </w:tcPr>
          <w:p w14:paraId="710783B8" w14:textId="77777777" w:rsidR="00303566" w:rsidRDefault="00260DBA">
            <w:pPr>
              <w:pStyle w:val="a3"/>
              <w:jc w:val="center"/>
              <w:rPr>
                <w:rFonts w:ascii="宋体" w:hAnsi="宋体"/>
                <w:bCs/>
                <w:sz w:val="21"/>
                <w:szCs w:val="21"/>
              </w:rPr>
            </w:pPr>
            <w:r>
              <w:rPr>
                <w:rFonts w:ascii="宋体" w:hAnsi="宋体" w:hint="eastAsia"/>
                <w:bCs/>
                <w:sz w:val="21"/>
                <w:szCs w:val="21"/>
              </w:rPr>
              <w:t>4</w:t>
            </w:r>
          </w:p>
        </w:tc>
        <w:tc>
          <w:tcPr>
            <w:tcW w:w="4531" w:type="dxa"/>
            <w:gridSpan w:val="4"/>
            <w:shd w:val="clear" w:color="auto" w:fill="auto"/>
            <w:vAlign w:val="center"/>
          </w:tcPr>
          <w:p w14:paraId="48551D3C" w14:textId="77777777" w:rsidR="00303566" w:rsidRDefault="00260DBA">
            <w:pPr>
              <w:pStyle w:val="a3"/>
              <w:rPr>
                <w:sz w:val="21"/>
                <w:szCs w:val="21"/>
              </w:rPr>
            </w:pPr>
            <w:r>
              <w:rPr>
                <w:rFonts w:hint="eastAsia"/>
                <w:sz w:val="21"/>
                <w:szCs w:val="21"/>
              </w:rPr>
              <w:t>添加激活函数</w:t>
            </w:r>
            <w:r>
              <w:rPr>
                <w:rFonts w:hint="eastAsia"/>
                <w:sz w:val="21"/>
                <w:szCs w:val="21"/>
              </w:rPr>
              <w:t>y</w:t>
            </w:r>
            <w:r>
              <w:rPr>
                <w:sz w:val="21"/>
                <w:szCs w:val="21"/>
              </w:rPr>
              <w:t xml:space="preserve"> </w:t>
            </w:r>
            <w:r>
              <w:rPr>
                <w:rFonts w:hint="eastAsia"/>
                <w:sz w:val="21"/>
                <w:szCs w:val="21"/>
              </w:rPr>
              <w:t>=</w:t>
            </w:r>
            <w:r>
              <w:rPr>
                <w:sz w:val="21"/>
                <w:szCs w:val="21"/>
              </w:rPr>
              <w:t xml:space="preserve"> </w:t>
            </w:r>
            <w:r>
              <w:rPr>
                <w:rFonts w:hint="eastAsia"/>
                <w:sz w:val="21"/>
                <w:szCs w:val="21"/>
              </w:rPr>
              <w:t>x</w:t>
            </w:r>
            <w:r>
              <w:rPr>
                <w:sz w:val="21"/>
                <w:szCs w:val="21"/>
              </w:rPr>
              <w:t xml:space="preserve"> </w:t>
            </w:r>
            <w:r>
              <w:rPr>
                <w:rFonts w:hint="eastAsia"/>
                <w:sz w:val="21"/>
                <w:szCs w:val="21"/>
              </w:rPr>
              <w:t>/</w:t>
            </w:r>
            <w:r>
              <w:rPr>
                <w:sz w:val="21"/>
                <w:szCs w:val="21"/>
              </w:rPr>
              <w:t xml:space="preserve"> </w:t>
            </w:r>
            <w:r>
              <w:rPr>
                <w:rFonts w:hint="eastAsia"/>
                <w:sz w:val="21"/>
                <w:szCs w:val="21"/>
              </w:rPr>
              <w:t>y = Htan(x)</w:t>
            </w:r>
          </w:p>
        </w:tc>
        <w:tc>
          <w:tcPr>
            <w:tcW w:w="1596" w:type="dxa"/>
            <w:gridSpan w:val="2"/>
            <w:shd w:val="clear" w:color="auto" w:fill="auto"/>
            <w:vAlign w:val="center"/>
          </w:tcPr>
          <w:p w14:paraId="044F5626" w14:textId="77777777" w:rsidR="00303566" w:rsidRDefault="00303566">
            <w:pPr>
              <w:pStyle w:val="a3"/>
              <w:rPr>
                <w:rFonts w:ascii="宋体" w:hAnsi="宋体"/>
                <w:bCs/>
                <w:sz w:val="21"/>
                <w:szCs w:val="21"/>
              </w:rPr>
            </w:pPr>
          </w:p>
        </w:tc>
        <w:tc>
          <w:tcPr>
            <w:tcW w:w="1266" w:type="dxa"/>
            <w:shd w:val="clear" w:color="auto" w:fill="auto"/>
            <w:vAlign w:val="center"/>
          </w:tcPr>
          <w:p w14:paraId="72A8B0FD" w14:textId="77777777" w:rsidR="00303566" w:rsidRDefault="00303566">
            <w:pPr>
              <w:pStyle w:val="a3"/>
              <w:rPr>
                <w:rFonts w:ascii="宋体" w:hAnsi="宋体"/>
                <w:bCs/>
                <w:sz w:val="21"/>
                <w:szCs w:val="21"/>
              </w:rPr>
            </w:pPr>
          </w:p>
        </w:tc>
      </w:tr>
      <w:tr w:rsidR="00303566" w14:paraId="19D3ADEA" w14:textId="77777777">
        <w:trPr>
          <w:trHeight w:val="312"/>
          <w:jc w:val="center"/>
        </w:trPr>
        <w:tc>
          <w:tcPr>
            <w:tcW w:w="1129" w:type="dxa"/>
            <w:shd w:val="clear" w:color="auto" w:fill="auto"/>
            <w:vAlign w:val="center"/>
          </w:tcPr>
          <w:p w14:paraId="6BD69A78" w14:textId="77777777" w:rsidR="00303566" w:rsidRDefault="00260DBA">
            <w:pPr>
              <w:pStyle w:val="a3"/>
              <w:jc w:val="center"/>
              <w:rPr>
                <w:rFonts w:ascii="宋体" w:hAnsi="宋体"/>
                <w:bCs/>
                <w:sz w:val="21"/>
                <w:szCs w:val="21"/>
              </w:rPr>
            </w:pPr>
            <w:r>
              <w:rPr>
                <w:rFonts w:ascii="宋体" w:hAnsi="宋体" w:hint="eastAsia"/>
                <w:bCs/>
                <w:sz w:val="21"/>
                <w:szCs w:val="21"/>
              </w:rPr>
              <w:t>5</w:t>
            </w:r>
          </w:p>
        </w:tc>
        <w:tc>
          <w:tcPr>
            <w:tcW w:w="4531" w:type="dxa"/>
            <w:gridSpan w:val="4"/>
            <w:shd w:val="clear" w:color="auto" w:fill="auto"/>
            <w:vAlign w:val="center"/>
          </w:tcPr>
          <w:p w14:paraId="22F0E0FC" w14:textId="77777777" w:rsidR="00303566" w:rsidRDefault="00260DBA">
            <w:pPr>
              <w:pStyle w:val="a3"/>
              <w:rPr>
                <w:sz w:val="21"/>
                <w:szCs w:val="21"/>
              </w:rPr>
            </w:pPr>
            <w:r>
              <w:rPr>
                <w:rFonts w:hint="eastAsia"/>
                <w:sz w:val="21"/>
                <w:szCs w:val="21"/>
              </w:rPr>
              <w:t>添加分类器</w:t>
            </w:r>
            <w:r>
              <w:rPr>
                <w:rFonts w:hint="eastAsia"/>
                <w:sz w:val="21"/>
                <w:szCs w:val="21"/>
              </w:rPr>
              <w:t>nn.LogSoftMax()</w:t>
            </w:r>
          </w:p>
        </w:tc>
        <w:tc>
          <w:tcPr>
            <w:tcW w:w="1596" w:type="dxa"/>
            <w:gridSpan w:val="2"/>
            <w:shd w:val="clear" w:color="auto" w:fill="auto"/>
            <w:vAlign w:val="center"/>
          </w:tcPr>
          <w:p w14:paraId="0DF3F2E6" w14:textId="77777777" w:rsidR="00303566" w:rsidRDefault="00303566">
            <w:pPr>
              <w:pStyle w:val="a3"/>
              <w:rPr>
                <w:rFonts w:ascii="宋体" w:hAnsi="宋体"/>
                <w:bCs/>
                <w:sz w:val="21"/>
                <w:szCs w:val="21"/>
              </w:rPr>
            </w:pPr>
          </w:p>
        </w:tc>
        <w:tc>
          <w:tcPr>
            <w:tcW w:w="1266" w:type="dxa"/>
            <w:shd w:val="clear" w:color="auto" w:fill="auto"/>
            <w:vAlign w:val="center"/>
          </w:tcPr>
          <w:p w14:paraId="62BA22BE" w14:textId="77777777" w:rsidR="00303566" w:rsidRDefault="00303566">
            <w:pPr>
              <w:pStyle w:val="a3"/>
              <w:rPr>
                <w:rFonts w:ascii="宋体" w:hAnsi="宋体"/>
                <w:bCs/>
                <w:sz w:val="21"/>
                <w:szCs w:val="21"/>
              </w:rPr>
            </w:pPr>
          </w:p>
        </w:tc>
      </w:tr>
      <w:tr w:rsidR="00303566" w14:paraId="4A12F24B" w14:textId="77777777">
        <w:trPr>
          <w:trHeight w:val="312"/>
          <w:jc w:val="center"/>
        </w:trPr>
        <w:tc>
          <w:tcPr>
            <w:tcW w:w="1129" w:type="dxa"/>
            <w:shd w:val="clear" w:color="auto" w:fill="auto"/>
            <w:vAlign w:val="center"/>
          </w:tcPr>
          <w:p w14:paraId="68C3AA25" w14:textId="77777777" w:rsidR="00303566" w:rsidRDefault="00260DBA">
            <w:pPr>
              <w:pStyle w:val="a3"/>
              <w:jc w:val="center"/>
              <w:rPr>
                <w:rFonts w:ascii="宋体" w:hAnsi="宋体"/>
                <w:bCs/>
                <w:sz w:val="21"/>
                <w:szCs w:val="21"/>
              </w:rPr>
            </w:pPr>
            <w:r>
              <w:rPr>
                <w:rFonts w:ascii="宋体" w:hAnsi="宋体" w:hint="eastAsia"/>
                <w:bCs/>
                <w:sz w:val="21"/>
                <w:szCs w:val="21"/>
              </w:rPr>
              <w:t>6</w:t>
            </w:r>
          </w:p>
        </w:tc>
        <w:tc>
          <w:tcPr>
            <w:tcW w:w="4531" w:type="dxa"/>
            <w:gridSpan w:val="4"/>
            <w:shd w:val="clear" w:color="auto" w:fill="auto"/>
            <w:vAlign w:val="center"/>
          </w:tcPr>
          <w:p w14:paraId="356339DD" w14:textId="77777777" w:rsidR="00303566" w:rsidRDefault="00260DBA">
            <w:pPr>
              <w:pStyle w:val="a3"/>
              <w:rPr>
                <w:sz w:val="21"/>
                <w:szCs w:val="21"/>
              </w:rPr>
            </w:pPr>
            <w:r>
              <w:rPr>
                <w:rFonts w:hint="eastAsia"/>
                <w:sz w:val="21"/>
                <w:szCs w:val="21"/>
              </w:rPr>
              <w:t>添加代价函数</w:t>
            </w:r>
            <w:r>
              <w:rPr>
                <w:rFonts w:hint="eastAsia"/>
                <w:sz w:val="21"/>
                <w:szCs w:val="21"/>
              </w:rPr>
              <w:t>nn.ClassNLLCriterion()</w:t>
            </w:r>
          </w:p>
        </w:tc>
        <w:tc>
          <w:tcPr>
            <w:tcW w:w="1596" w:type="dxa"/>
            <w:gridSpan w:val="2"/>
            <w:shd w:val="clear" w:color="auto" w:fill="auto"/>
            <w:vAlign w:val="center"/>
          </w:tcPr>
          <w:p w14:paraId="3AAFA6C2" w14:textId="77777777" w:rsidR="00303566" w:rsidRDefault="00303566">
            <w:pPr>
              <w:pStyle w:val="a3"/>
              <w:rPr>
                <w:rFonts w:ascii="宋体" w:hAnsi="宋体"/>
                <w:bCs/>
                <w:sz w:val="21"/>
                <w:szCs w:val="21"/>
              </w:rPr>
            </w:pPr>
          </w:p>
        </w:tc>
        <w:tc>
          <w:tcPr>
            <w:tcW w:w="1266" w:type="dxa"/>
            <w:shd w:val="clear" w:color="auto" w:fill="auto"/>
            <w:vAlign w:val="center"/>
          </w:tcPr>
          <w:p w14:paraId="7F9D2149" w14:textId="77777777" w:rsidR="00303566" w:rsidRDefault="00303566">
            <w:pPr>
              <w:pStyle w:val="a3"/>
              <w:rPr>
                <w:rFonts w:ascii="宋体" w:hAnsi="宋体"/>
                <w:bCs/>
                <w:sz w:val="21"/>
                <w:szCs w:val="21"/>
              </w:rPr>
            </w:pPr>
          </w:p>
        </w:tc>
      </w:tr>
      <w:tr w:rsidR="00303566" w14:paraId="2491D692" w14:textId="77777777">
        <w:trPr>
          <w:trHeight w:val="312"/>
          <w:jc w:val="center"/>
        </w:trPr>
        <w:tc>
          <w:tcPr>
            <w:tcW w:w="1129" w:type="dxa"/>
            <w:shd w:val="clear" w:color="auto" w:fill="auto"/>
            <w:vAlign w:val="center"/>
          </w:tcPr>
          <w:p w14:paraId="53E5FBFD" w14:textId="77777777" w:rsidR="00303566" w:rsidRDefault="00260DBA">
            <w:pPr>
              <w:pStyle w:val="a3"/>
              <w:jc w:val="center"/>
              <w:rPr>
                <w:rFonts w:ascii="宋体" w:hAnsi="宋体"/>
                <w:bCs/>
                <w:sz w:val="21"/>
                <w:szCs w:val="21"/>
              </w:rPr>
            </w:pPr>
            <w:r>
              <w:rPr>
                <w:rFonts w:ascii="宋体" w:hAnsi="宋体" w:hint="eastAsia"/>
                <w:bCs/>
                <w:sz w:val="21"/>
                <w:szCs w:val="21"/>
              </w:rPr>
              <w:t>7</w:t>
            </w:r>
          </w:p>
        </w:tc>
        <w:tc>
          <w:tcPr>
            <w:tcW w:w="4531" w:type="dxa"/>
            <w:gridSpan w:val="4"/>
            <w:shd w:val="clear" w:color="auto" w:fill="auto"/>
            <w:vAlign w:val="center"/>
          </w:tcPr>
          <w:p w14:paraId="39010375" w14:textId="77777777" w:rsidR="00303566" w:rsidRDefault="00260DBA">
            <w:pPr>
              <w:pStyle w:val="a3"/>
              <w:rPr>
                <w:sz w:val="21"/>
                <w:szCs w:val="21"/>
              </w:rPr>
            </w:pPr>
            <w:r>
              <w:rPr>
                <w:rFonts w:hint="eastAsia"/>
                <w:sz w:val="21"/>
                <w:szCs w:val="21"/>
              </w:rPr>
              <w:t>按照用例</w:t>
            </w:r>
            <w:r>
              <w:rPr>
                <w:rFonts w:hint="eastAsia"/>
                <w:sz w:val="21"/>
                <w:szCs w:val="21"/>
              </w:rPr>
              <w:t>TC</w:t>
            </w:r>
            <w:r>
              <w:rPr>
                <w:sz w:val="21"/>
                <w:szCs w:val="21"/>
              </w:rPr>
              <w:t>405</w:t>
            </w:r>
            <w:r>
              <w:rPr>
                <w:rFonts w:hint="eastAsia"/>
                <w:sz w:val="21"/>
                <w:szCs w:val="21"/>
              </w:rPr>
              <w:t>训练网络</w:t>
            </w:r>
          </w:p>
        </w:tc>
        <w:tc>
          <w:tcPr>
            <w:tcW w:w="1596" w:type="dxa"/>
            <w:gridSpan w:val="2"/>
            <w:shd w:val="clear" w:color="auto" w:fill="auto"/>
            <w:vAlign w:val="center"/>
          </w:tcPr>
          <w:p w14:paraId="76EE8494" w14:textId="77777777" w:rsidR="00303566" w:rsidRDefault="00303566">
            <w:pPr>
              <w:pStyle w:val="a3"/>
              <w:rPr>
                <w:rFonts w:ascii="宋体" w:hAnsi="宋体"/>
                <w:bCs/>
                <w:sz w:val="21"/>
                <w:szCs w:val="21"/>
              </w:rPr>
            </w:pPr>
          </w:p>
        </w:tc>
        <w:tc>
          <w:tcPr>
            <w:tcW w:w="1266" w:type="dxa"/>
            <w:shd w:val="clear" w:color="auto" w:fill="auto"/>
            <w:vAlign w:val="center"/>
          </w:tcPr>
          <w:p w14:paraId="3761233E" w14:textId="77777777" w:rsidR="00303566" w:rsidRDefault="00303566">
            <w:pPr>
              <w:pStyle w:val="a3"/>
              <w:rPr>
                <w:rFonts w:ascii="宋体" w:hAnsi="宋体"/>
                <w:bCs/>
                <w:sz w:val="21"/>
                <w:szCs w:val="21"/>
              </w:rPr>
            </w:pPr>
          </w:p>
        </w:tc>
      </w:tr>
      <w:tr w:rsidR="00303566" w14:paraId="72219C16" w14:textId="77777777">
        <w:trPr>
          <w:trHeight w:val="312"/>
          <w:jc w:val="center"/>
        </w:trPr>
        <w:tc>
          <w:tcPr>
            <w:tcW w:w="1129" w:type="dxa"/>
            <w:shd w:val="clear" w:color="auto" w:fill="auto"/>
            <w:vAlign w:val="center"/>
          </w:tcPr>
          <w:p w14:paraId="09E158BD" w14:textId="77777777" w:rsidR="00303566" w:rsidRDefault="00260DBA">
            <w:pPr>
              <w:pStyle w:val="a3"/>
              <w:jc w:val="center"/>
              <w:rPr>
                <w:rFonts w:ascii="宋体" w:hAnsi="宋体"/>
                <w:bCs/>
                <w:sz w:val="21"/>
                <w:szCs w:val="21"/>
              </w:rPr>
            </w:pPr>
            <w:r>
              <w:rPr>
                <w:rFonts w:ascii="宋体" w:hAnsi="宋体" w:hint="eastAsia"/>
                <w:bCs/>
                <w:sz w:val="21"/>
                <w:szCs w:val="21"/>
              </w:rPr>
              <w:t>8</w:t>
            </w:r>
          </w:p>
        </w:tc>
        <w:tc>
          <w:tcPr>
            <w:tcW w:w="4531" w:type="dxa"/>
            <w:gridSpan w:val="4"/>
            <w:shd w:val="clear" w:color="auto" w:fill="auto"/>
            <w:vAlign w:val="center"/>
          </w:tcPr>
          <w:p w14:paraId="2515F8E5" w14:textId="77777777" w:rsidR="00303566" w:rsidRDefault="00260DBA">
            <w:pPr>
              <w:pStyle w:val="a3"/>
              <w:rPr>
                <w:sz w:val="21"/>
                <w:szCs w:val="21"/>
              </w:rPr>
            </w:pPr>
            <w:r>
              <w:rPr>
                <w:rFonts w:hint="eastAsia"/>
                <w:sz w:val="21"/>
                <w:szCs w:val="21"/>
              </w:rPr>
              <w:t>按照用例</w:t>
            </w:r>
            <w:r>
              <w:rPr>
                <w:rFonts w:hint="eastAsia"/>
                <w:sz w:val="21"/>
                <w:szCs w:val="21"/>
              </w:rPr>
              <w:t>TC406</w:t>
            </w:r>
            <w:r>
              <w:rPr>
                <w:rFonts w:hint="eastAsia"/>
                <w:sz w:val="21"/>
                <w:szCs w:val="21"/>
              </w:rPr>
              <w:t>测试网络并求得准确率与时间</w:t>
            </w:r>
          </w:p>
        </w:tc>
        <w:tc>
          <w:tcPr>
            <w:tcW w:w="1596" w:type="dxa"/>
            <w:gridSpan w:val="2"/>
            <w:shd w:val="clear" w:color="auto" w:fill="auto"/>
            <w:vAlign w:val="center"/>
          </w:tcPr>
          <w:p w14:paraId="56FA1F70" w14:textId="77777777" w:rsidR="00303566" w:rsidRDefault="00260DBA">
            <w:pPr>
              <w:pStyle w:val="a3"/>
              <w:rPr>
                <w:rFonts w:ascii="宋体" w:hAnsi="宋体"/>
                <w:bCs/>
                <w:sz w:val="21"/>
                <w:szCs w:val="21"/>
              </w:rPr>
            </w:pPr>
            <w:r>
              <w:rPr>
                <w:rFonts w:ascii="宋体" w:hAnsi="宋体" w:hint="eastAsia"/>
                <w:bCs/>
                <w:sz w:val="21"/>
                <w:szCs w:val="21"/>
              </w:rPr>
              <w:t>得到网络对所求问题的预测准确率和时间</w:t>
            </w:r>
          </w:p>
        </w:tc>
        <w:tc>
          <w:tcPr>
            <w:tcW w:w="1266" w:type="dxa"/>
            <w:shd w:val="clear" w:color="auto" w:fill="auto"/>
            <w:vAlign w:val="center"/>
          </w:tcPr>
          <w:p w14:paraId="5494F902" w14:textId="77777777" w:rsidR="00303566" w:rsidRDefault="00260DBA">
            <w:pPr>
              <w:pStyle w:val="a3"/>
              <w:rPr>
                <w:rFonts w:ascii="宋体" w:hAnsi="宋体"/>
                <w:bCs/>
                <w:sz w:val="21"/>
                <w:szCs w:val="21"/>
              </w:rPr>
            </w:pPr>
            <w:r>
              <w:rPr>
                <w:rFonts w:ascii="宋体" w:hAnsi="宋体" w:hint="eastAsia"/>
                <w:bCs/>
                <w:sz w:val="21"/>
                <w:szCs w:val="21"/>
              </w:rPr>
              <w:t>在基本不损失准确率的情况下所用时间减少</w:t>
            </w:r>
          </w:p>
        </w:tc>
      </w:tr>
    </w:tbl>
    <w:p w14:paraId="0E6DFA72" w14:textId="77777777" w:rsidR="00303566" w:rsidRDefault="00260DBA">
      <w:pPr>
        <w:pStyle w:val="2"/>
        <w:spacing w:line="415" w:lineRule="auto"/>
        <w:ind w:left="578" w:hanging="578"/>
        <w:jc w:val="left"/>
      </w:pPr>
      <w:bookmarkStart w:id="32" w:name="_Toc483331429"/>
      <w:r>
        <w:rPr>
          <w:rFonts w:hint="eastAsia"/>
        </w:rPr>
        <w:t>压缩卷积网络测试</w:t>
      </w:r>
      <w:bookmarkEnd w:id="32"/>
    </w:p>
    <w:p w14:paraId="2C2DA408" w14:textId="77777777" w:rsidR="00303566" w:rsidRDefault="00260DBA">
      <w:pPr>
        <w:ind w:firstLineChars="200" w:firstLine="480"/>
        <w:jc w:val="left"/>
      </w:pPr>
      <w:r>
        <w:rPr>
          <w:rFonts w:hint="eastAsia"/>
        </w:rPr>
        <w:t>压缩卷积网络模型测试用例如表</w:t>
      </w:r>
      <w:r>
        <w:rPr>
          <w:rFonts w:hint="eastAsia"/>
        </w:rPr>
        <w:t>5-</w:t>
      </w:r>
      <w:r>
        <w:t>2</w:t>
      </w:r>
      <w:r>
        <w:t>所示</w:t>
      </w:r>
      <w:r>
        <w:rPr>
          <w:rFonts w:hint="eastAsia"/>
        </w:rPr>
        <w:t>。</w:t>
      </w:r>
    </w:p>
    <w:p w14:paraId="6DFA9EB8" w14:textId="77777777" w:rsidR="00303566" w:rsidRDefault="00260DBA">
      <w:pPr>
        <w:jc w:val="center"/>
      </w:pPr>
      <w:r>
        <w:rPr>
          <w:rFonts w:hint="eastAsia"/>
          <w:sz w:val="21"/>
        </w:rPr>
        <w:t>表</w:t>
      </w:r>
      <w:r>
        <w:rPr>
          <w:sz w:val="21"/>
        </w:rPr>
        <w:t>5-2</w:t>
      </w:r>
      <w:r>
        <w:rPr>
          <w:rFonts w:hint="eastAsia"/>
          <w:sz w:val="21"/>
        </w:rPr>
        <w:t xml:space="preserve"> TC50</w:t>
      </w:r>
      <w:r>
        <w:rPr>
          <w:sz w:val="21"/>
        </w:rPr>
        <w:t>2</w:t>
      </w:r>
      <w:r>
        <w:rPr>
          <w:rFonts w:hint="eastAsia"/>
          <w:sz w:val="21"/>
        </w:rPr>
        <w:t>-</w:t>
      </w:r>
      <w:r>
        <w:rPr>
          <w:rFonts w:hint="eastAsia"/>
          <w:sz w:val="21"/>
        </w:rPr>
        <w:t>压缩卷积神经网络测试用例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619"/>
        <w:gridCol w:w="1235"/>
        <w:gridCol w:w="361"/>
        <w:gridCol w:w="1266"/>
      </w:tblGrid>
      <w:tr w:rsidR="00303566" w14:paraId="0B59540F" w14:textId="77777777">
        <w:trPr>
          <w:jc w:val="center"/>
        </w:trPr>
        <w:tc>
          <w:tcPr>
            <w:tcW w:w="1201" w:type="dxa"/>
            <w:gridSpan w:val="2"/>
            <w:vAlign w:val="center"/>
          </w:tcPr>
          <w:p w14:paraId="42A7F48D" w14:textId="77777777" w:rsidR="00303566" w:rsidRDefault="00260DB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05D9ADE" w14:textId="77777777" w:rsidR="00303566" w:rsidRDefault="00260DBA">
            <w:pPr>
              <w:jc w:val="center"/>
              <w:rPr>
                <w:szCs w:val="21"/>
              </w:rPr>
            </w:pPr>
            <w:r>
              <w:rPr>
                <w:rFonts w:hint="eastAsia"/>
                <w:sz w:val="21"/>
                <w:szCs w:val="21"/>
              </w:rPr>
              <w:t>压缩卷积神经网络</w:t>
            </w:r>
          </w:p>
        </w:tc>
        <w:tc>
          <w:tcPr>
            <w:tcW w:w="1041" w:type="dxa"/>
            <w:vAlign w:val="center"/>
          </w:tcPr>
          <w:p w14:paraId="620B01BA" w14:textId="77777777" w:rsidR="00303566" w:rsidRDefault="00260DBA">
            <w:pPr>
              <w:jc w:val="center"/>
              <w:rPr>
                <w:b/>
                <w:szCs w:val="21"/>
              </w:rPr>
            </w:pPr>
            <w:r>
              <w:rPr>
                <w:rFonts w:ascii="黑体" w:eastAsia="黑体" w:hint="eastAsia"/>
                <w:b/>
                <w:sz w:val="21"/>
                <w:szCs w:val="21"/>
              </w:rPr>
              <w:t>测试用例标识</w:t>
            </w:r>
          </w:p>
        </w:tc>
        <w:tc>
          <w:tcPr>
            <w:tcW w:w="1619" w:type="dxa"/>
            <w:vAlign w:val="center"/>
          </w:tcPr>
          <w:p w14:paraId="5B4E168F" w14:textId="77777777" w:rsidR="00303566" w:rsidRDefault="00260DBA">
            <w:pPr>
              <w:jc w:val="center"/>
              <w:rPr>
                <w:szCs w:val="21"/>
              </w:rPr>
            </w:pPr>
            <w:r>
              <w:rPr>
                <w:rFonts w:hint="eastAsia"/>
                <w:sz w:val="21"/>
                <w:szCs w:val="21"/>
              </w:rPr>
              <w:t>用例</w:t>
            </w:r>
            <w:r>
              <w:rPr>
                <w:rFonts w:hint="eastAsia"/>
                <w:sz w:val="21"/>
                <w:szCs w:val="21"/>
              </w:rPr>
              <w:t>TC</w:t>
            </w:r>
            <w:r>
              <w:rPr>
                <w:sz w:val="21"/>
                <w:szCs w:val="21"/>
              </w:rPr>
              <w:t>5</w:t>
            </w:r>
            <w:r>
              <w:rPr>
                <w:rFonts w:hint="eastAsia"/>
                <w:sz w:val="21"/>
                <w:szCs w:val="21"/>
              </w:rPr>
              <w:t>0</w:t>
            </w:r>
            <w:r>
              <w:rPr>
                <w:sz w:val="21"/>
                <w:szCs w:val="21"/>
              </w:rPr>
              <w:t>2</w:t>
            </w:r>
          </w:p>
        </w:tc>
        <w:tc>
          <w:tcPr>
            <w:tcW w:w="1235" w:type="dxa"/>
            <w:vAlign w:val="center"/>
          </w:tcPr>
          <w:p w14:paraId="5DC44B8E" w14:textId="77777777" w:rsidR="00303566" w:rsidRDefault="00260DBA">
            <w:pPr>
              <w:jc w:val="center"/>
              <w:rPr>
                <w:b/>
                <w:szCs w:val="21"/>
              </w:rPr>
            </w:pPr>
            <w:r>
              <w:rPr>
                <w:rFonts w:ascii="黑体" w:eastAsia="黑体" w:hint="eastAsia"/>
                <w:b/>
                <w:sz w:val="21"/>
                <w:szCs w:val="21"/>
              </w:rPr>
              <w:t>测试需求标识</w:t>
            </w:r>
          </w:p>
        </w:tc>
        <w:tc>
          <w:tcPr>
            <w:tcW w:w="1627" w:type="dxa"/>
            <w:gridSpan w:val="2"/>
            <w:vAlign w:val="center"/>
          </w:tcPr>
          <w:p w14:paraId="4E937E19" w14:textId="77777777" w:rsidR="00303566" w:rsidRDefault="00260DBA">
            <w:pPr>
              <w:jc w:val="center"/>
              <w:rPr>
                <w:szCs w:val="21"/>
              </w:rPr>
            </w:pPr>
            <w:r>
              <w:rPr>
                <w:rFonts w:hint="eastAsia"/>
                <w:sz w:val="21"/>
                <w:szCs w:val="21"/>
              </w:rPr>
              <w:t>TR</w:t>
            </w:r>
            <w:r>
              <w:rPr>
                <w:sz w:val="21"/>
                <w:szCs w:val="21"/>
              </w:rPr>
              <w:t>5</w:t>
            </w:r>
            <w:r>
              <w:rPr>
                <w:rFonts w:hint="eastAsia"/>
                <w:sz w:val="21"/>
                <w:szCs w:val="21"/>
              </w:rPr>
              <w:t>0</w:t>
            </w:r>
            <w:r>
              <w:rPr>
                <w:sz w:val="21"/>
                <w:szCs w:val="21"/>
              </w:rPr>
              <w:t>2</w:t>
            </w:r>
          </w:p>
        </w:tc>
      </w:tr>
      <w:tr w:rsidR="00303566" w14:paraId="4F5F08CF" w14:textId="77777777">
        <w:trPr>
          <w:jc w:val="center"/>
        </w:trPr>
        <w:tc>
          <w:tcPr>
            <w:tcW w:w="1201" w:type="dxa"/>
            <w:gridSpan w:val="2"/>
            <w:vAlign w:val="center"/>
          </w:tcPr>
          <w:p w14:paraId="7CFA8828" w14:textId="77777777" w:rsidR="00303566" w:rsidRDefault="00260DBA">
            <w:pPr>
              <w:jc w:val="center"/>
              <w:rPr>
                <w:b/>
                <w:szCs w:val="21"/>
              </w:rPr>
            </w:pPr>
            <w:r>
              <w:rPr>
                <w:rFonts w:ascii="黑体" w:eastAsia="黑体" w:hint="eastAsia"/>
                <w:b/>
                <w:sz w:val="21"/>
                <w:szCs w:val="21"/>
              </w:rPr>
              <w:t>简要描述</w:t>
            </w:r>
          </w:p>
        </w:tc>
        <w:tc>
          <w:tcPr>
            <w:tcW w:w="7321" w:type="dxa"/>
            <w:gridSpan w:val="6"/>
            <w:vAlign w:val="center"/>
          </w:tcPr>
          <w:p w14:paraId="32465607" w14:textId="77777777" w:rsidR="00303566" w:rsidRDefault="00260DBA">
            <w:pPr>
              <w:jc w:val="center"/>
              <w:rPr>
                <w:szCs w:val="21"/>
              </w:rPr>
            </w:pPr>
            <w:r>
              <w:rPr>
                <w:rFonts w:hint="eastAsia"/>
                <w:sz w:val="21"/>
                <w:szCs w:val="21"/>
              </w:rPr>
              <w:t>本测试验证在</w:t>
            </w:r>
            <w:r>
              <w:rPr>
                <w:rFonts w:hint="eastAsia"/>
                <w:sz w:val="21"/>
                <w:szCs w:val="21"/>
              </w:rPr>
              <w:t>Torch</w:t>
            </w:r>
            <w:r>
              <w:rPr>
                <w:rFonts w:hint="eastAsia"/>
                <w:sz w:val="21"/>
                <w:szCs w:val="21"/>
              </w:rPr>
              <w:t>平台上扩展的压缩神经网络算法在</w:t>
            </w:r>
            <w:r>
              <w:rPr>
                <w:rFonts w:hint="eastAsia"/>
                <w:sz w:val="21"/>
                <w:szCs w:val="21"/>
              </w:rPr>
              <w:t>MNIST</w:t>
            </w:r>
            <w:r>
              <w:rPr>
                <w:rFonts w:hint="eastAsia"/>
                <w:sz w:val="21"/>
                <w:szCs w:val="21"/>
              </w:rPr>
              <w:t>数据集上的时间和准确度的表现</w:t>
            </w:r>
          </w:p>
        </w:tc>
      </w:tr>
      <w:tr w:rsidR="00303566" w14:paraId="0E8836E6" w14:textId="77777777">
        <w:trPr>
          <w:jc w:val="center"/>
        </w:trPr>
        <w:tc>
          <w:tcPr>
            <w:tcW w:w="1201" w:type="dxa"/>
            <w:gridSpan w:val="2"/>
            <w:vAlign w:val="center"/>
          </w:tcPr>
          <w:p w14:paraId="0BE1C4DE" w14:textId="77777777" w:rsidR="00303566" w:rsidRDefault="00260DBA">
            <w:pPr>
              <w:jc w:val="center"/>
              <w:rPr>
                <w:b/>
                <w:szCs w:val="21"/>
              </w:rPr>
            </w:pPr>
            <w:r>
              <w:rPr>
                <w:rFonts w:ascii="黑体" w:eastAsia="黑体" w:hint="eastAsia"/>
                <w:b/>
                <w:sz w:val="21"/>
                <w:szCs w:val="21"/>
              </w:rPr>
              <w:t>前提和约束</w:t>
            </w:r>
          </w:p>
        </w:tc>
        <w:tc>
          <w:tcPr>
            <w:tcW w:w="7321" w:type="dxa"/>
            <w:gridSpan w:val="6"/>
            <w:vAlign w:val="center"/>
          </w:tcPr>
          <w:p w14:paraId="6F4A400D" w14:textId="77777777" w:rsidR="00303566" w:rsidRDefault="00260DBA">
            <w:pPr>
              <w:numPr>
                <w:ilvl w:val="0"/>
                <w:numId w:val="11"/>
              </w:numPr>
              <w:spacing w:line="240" w:lineRule="auto"/>
              <w:jc w:val="left"/>
              <w:rPr>
                <w:sz w:val="21"/>
                <w:szCs w:val="21"/>
              </w:rPr>
            </w:pPr>
            <w:r>
              <w:rPr>
                <w:rFonts w:hint="eastAsia"/>
                <w:sz w:val="21"/>
                <w:szCs w:val="21"/>
              </w:rPr>
              <w:t>Torch</w:t>
            </w:r>
            <w:r>
              <w:rPr>
                <w:rFonts w:hint="eastAsia"/>
                <w:sz w:val="21"/>
                <w:szCs w:val="21"/>
              </w:rPr>
              <w:t>平台正常运行；</w:t>
            </w:r>
            <w:r>
              <w:rPr>
                <w:sz w:val="21"/>
                <w:szCs w:val="21"/>
              </w:rPr>
              <w:t xml:space="preserve"> </w:t>
            </w:r>
          </w:p>
        </w:tc>
      </w:tr>
      <w:tr w:rsidR="00303566" w14:paraId="4AC2FCFA" w14:textId="77777777">
        <w:trPr>
          <w:jc w:val="center"/>
        </w:trPr>
        <w:tc>
          <w:tcPr>
            <w:tcW w:w="1201" w:type="dxa"/>
            <w:gridSpan w:val="2"/>
            <w:vAlign w:val="center"/>
          </w:tcPr>
          <w:p w14:paraId="1AAED8EB" w14:textId="77777777" w:rsidR="00303566" w:rsidRDefault="00260DBA">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40C46E29" w14:textId="77777777" w:rsidR="00303566" w:rsidRDefault="00260DBA">
            <w:pPr>
              <w:jc w:val="center"/>
              <w:rPr>
                <w:szCs w:val="21"/>
              </w:rPr>
            </w:pPr>
            <w:r>
              <w:rPr>
                <w:rFonts w:hint="eastAsia"/>
                <w:sz w:val="21"/>
                <w:szCs w:val="21"/>
              </w:rPr>
              <w:t>黑盒测试</w:t>
            </w:r>
          </w:p>
        </w:tc>
      </w:tr>
      <w:tr w:rsidR="00303566" w14:paraId="1E1B0075" w14:textId="77777777">
        <w:trPr>
          <w:jc w:val="center"/>
        </w:trPr>
        <w:tc>
          <w:tcPr>
            <w:tcW w:w="8522" w:type="dxa"/>
            <w:gridSpan w:val="8"/>
            <w:vAlign w:val="center"/>
          </w:tcPr>
          <w:p w14:paraId="356FD3BE" w14:textId="77777777" w:rsidR="00303566" w:rsidRDefault="00260DBA">
            <w:pPr>
              <w:jc w:val="center"/>
              <w:rPr>
                <w:b/>
                <w:szCs w:val="21"/>
              </w:rPr>
            </w:pPr>
            <w:r>
              <w:rPr>
                <w:rFonts w:ascii="黑体" w:eastAsia="黑体" w:hint="eastAsia"/>
                <w:b/>
                <w:szCs w:val="21"/>
              </w:rPr>
              <w:t>测试过程描述</w:t>
            </w:r>
          </w:p>
        </w:tc>
      </w:tr>
      <w:tr w:rsidR="00303566" w14:paraId="60309271" w14:textId="77777777">
        <w:trPr>
          <w:cantSplit/>
          <w:jc w:val="center"/>
        </w:trPr>
        <w:tc>
          <w:tcPr>
            <w:tcW w:w="1129" w:type="dxa"/>
            <w:vMerge w:val="restart"/>
            <w:vAlign w:val="center"/>
          </w:tcPr>
          <w:p w14:paraId="0CED5994" w14:textId="77777777" w:rsidR="00303566" w:rsidRDefault="00260DBA">
            <w:pPr>
              <w:jc w:val="center"/>
              <w:rPr>
                <w:b/>
                <w:sz w:val="21"/>
                <w:szCs w:val="21"/>
              </w:rPr>
            </w:pPr>
            <w:r>
              <w:rPr>
                <w:rFonts w:ascii="黑体" w:eastAsia="黑体" w:hint="eastAsia"/>
                <w:b/>
                <w:sz w:val="21"/>
                <w:szCs w:val="21"/>
              </w:rPr>
              <w:lastRenderedPageBreak/>
              <w:t>序号</w:t>
            </w:r>
          </w:p>
        </w:tc>
        <w:tc>
          <w:tcPr>
            <w:tcW w:w="4531" w:type="dxa"/>
            <w:gridSpan w:val="4"/>
            <w:vMerge w:val="restart"/>
            <w:vAlign w:val="center"/>
          </w:tcPr>
          <w:p w14:paraId="08924AC7" w14:textId="77777777" w:rsidR="00303566" w:rsidRDefault="00260DBA">
            <w:pPr>
              <w:jc w:val="center"/>
              <w:rPr>
                <w:b/>
                <w:sz w:val="21"/>
                <w:szCs w:val="21"/>
              </w:rPr>
            </w:pPr>
            <w:r>
              <w:rPr>
                <w:rFonts w:ascii="黑体" w:eastAsia="黑体" w:hint="eastAsia"/>
                <w:b/>
                <w:sz w:val="21"/>
                <w:szCs w:val="21"/>
              </w:rPr>
              <w:t>测试步骤</w:t>
            </w:r>
          </w:p>
        </w:tc>
        <w:tc>
          <w:tcPr>
            <w:tcW w:w="1596" w:type="dxa"/>
            <w:gridSpan w:val="2"/>
            <w:vAlign w:val="center"/>
          </w:tcPr>
          <w:p w14:paraId="6F4B56C2" w14:textId="77777777" w:rsidR="00303566" w:rsidRDefault="00260DBA">
            <w:pPr>
              <w:jc w:val="center"/>
              <w:rPr>
                <w:b/>
                <w:sz w:val="21"/>
                <w:szCs w:val="21"/>
              </w:rPr>
            </w:pPr>
            <w:r>
              <w:rPr>
                <w:rFonts w:ascii="黑体" w:eastAsia="黑体" w:hint="eastAsia"/>
                <w:b/>
                <w:sz w:val="21"/>
                <w:szCs w:val="21"/>
              </w:rPr>
              <w:t>测试结果</w:t>
            </w:r>
          </w:p>
        </w:tc>
        <w:tc>
          <w:tcPr>
            <w:tcW w:w="1266" w:type="dxa"/>
            <w:vAlign w:val="center"/>
          </w:tcPr>
          <w:p w14:paraId="384C3F99" w14:textId="77777777" w:rsidR="00303566" w:rsidRDefault="00260DBA">
            <w:pPr>
              <w:jc w:val="center"/>
              <w:rPr>
                <w:b/>
                <w:sz w:val="21"/>
                <w:szCs w:val="21"/>
              </w:rPr>
            </w:pPr>
            <w:r>
              <w:rPr>
                <w:rFonts w:ascii="黑体" w:eastAsia="黑体" w:hint="eastAsia"/>
                <w:b/>
                <w:sz w:val="21"/>
                <w:szCs w:val="21"/>
              </w:rPr>
              <w:t>评价准则</w:t>
            </w:r>
          </w:p>
        </w:tc>
      </w:tr>
      <w:tr w:rsidR="00303566" w14:paraId="692568ED" w14:textId="77777777">
        <w:trPr>
          <w:cantSplit/>
          <w:trHeight w:val="150"/>
          <w:jc w:val="center"/>
        </w:trPr>
        <w:tc>
          <w:tcPr>
            <w:tcW w:w="1129" w:type="dxa"/>
            <w:vMerge/>
            <w:vAlign w:val="center"/>
          </w:tcPr>
          <w:p w14:paraId="426EEC4A" w14:textId="77777777" w:rsidR="00303566" w:rsidRDefault="00303566">
            <w:pPr>
              <w:jc w:val="center"/>
              <w:rPr>
                <w:sz w:val="21"/>
                <w:szCs w:val="21"/>
              </w:rPr>
            </w:pPr>
          </w:p>
        </w:tc>
        <w:tc>
          <w:tcPr>
            <w:tcW w:w="4531" w:type="dxa"/>
            <w:gridSpan w:val="4"/>
            <w:vMerge/>
            <w:vAlign w:val="center"/>
          </w:tcPr>
          <w:p w14:paraId="346BBAA9" w14:textId="77777777" w:rsidR="00303566" w:rsidRDefault="00303566">
            <w:pPr>
              <w:jc w:val="center"/>
              <w:rPr>
                <w:sz w:val="21"/>
                <w:szCs w:val="21"/>
              </w:rPr>
            </w:pPr>
          </w:p>
        </w:tc>
        <w:tc>
          <w:tcPr>
            <w:tcW w:w="1596" w:type="dxa"/>
            <w:gridSpan w:val="2"/>
            <w:vAlign w:val="center"/>
          </w:tcPr>
          <w:p w14:paraId="23E4AED4" w14:textId="77777777" w:rsidR="00303566" w:rsidRDefault="00260DBA">
            <w:pPr>
              <w:jc w:val="center"/>
              <w:rPr>
                <w:sz w:val="21"/>
                <w:szCs w:val="21"/>
              </w:rPr>
            </w:pPr>
            <w:r>
              <w:rPr>
                <w:rFonts w:ascii="黑体" w:eastAsia="黑体" w:hint="eastAsia"/>
                <w:b/>
                <w:sz w:val="21"/>
                <w:szCs w:val="21"/>
              </w:rPr>
              <w:t>预期结果</w:t>
            </w:r>
          </w:p>
        </w:tc>
        <w:tc>
          <w:tcPr>
            <w:tcW w:w="1266" w:type="dxa"/>
            <w:vAlign w:val="center"/>
          </w:tcPr>
          <w:p w14:paraId="1713AECB" w14:textId="77777777" w:rsidR="00303566" w:rsidRDefault="00303566">
            <w:pPr>
              <w:jc w:val="center"/>
              <w:rPr>
                <w:sz w:val="21"/>
                <w:szCs w:val="21"/>
              </w:rPr>
            </w:pPr>
          </w:p>
        </w:tc>
      </w:tr>
      <w:tr w:rsidR="00303566" w14:paraId="66515309" w14:textId="77777777">
        <w:trPr>
          <w:trHeight w:val="312"/>
          <w:jc w:val="center"/>
        </w:trPr>
        <w:tc>
          <w:tcPr>
            <w:tcW w:w="1129" w:type="dxa"/>
            <w:shd w:val="clear" w:color="auto" w:fill="auto"/>
            <w:vAlign w:val="center"/>
          </w:tcPr>
          <w:p w14:paraId="5B373B5D" w14:textId="77777777" w:rsidR="00303566" w:rsidRDefault="00260DBA">
            <w:pPr>
              <w:pStyle w:val="a3"/>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14:paraId="70ED54DF" w14:textId="77777777" w:rsidR="00303566" w:rsidRDefault="00260DBA">
            <w:pPr>
              <w:pStyle w:val="a3"/>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596" w:type="dxa"/>
            <w:gridSpan w:val="2"/>
            <w:shd w:val="clear" w:color="auto" w:fill="auto"/>
            <w:vAlign w:val="center"/>
          </w:tcPr>
          <w:p w14:paraId="5BDDD30A" w14:textId="77777777" w:rsidR="00303566" w:rsidRDefault="00303566">
            <w:pPr>
              <w:pStyle w:val="a3"/>
              <w:rPr>
                <w:rFonts w:ascii="宋体" w:hAnsi="宋体"/>
                <w:bCs/>
                <w:sz w:val="21"/>
                <w:szCs w:val="21"/>
              </w:rPr>
            </w:pPr>
          </w:p>
        </w:tc>
        <w:tc>
          <w:tcPr>
            <w:tcW w:w="1266" w:type="dxa"/>
            <w:shd w:val="clear" w:color="auto" w:fill="auto"/>
            <w:vAlign w:val="center"/>
          </w:tcPr>
          <w:p w14:paraId="67F6135A" w14:textId="77777777" w:rsidR="00303566" w:rsidRDefault="00303566">
            <w:pPr>
              <w:pStyle w:val="a3"/>
              <w:rPr>
                <w:rFonts w:ascii="宋体" w:hAnsi="宋体"/>
                <w:bCs/>
                <w:sz w:val="21"/>
                <w:szCs w:val="21"/>
              </w:rPr>
            </w:pPr>
          </w:p>
        </w:tc>
      </w:tr>
      <w:tr w:rsidR="00303566" w14:paraId="06858AFD" w14:textId="77777777">
        <w:trPr>
          <w:trHeight w:val="312"/>
          <w:jc w:val="center"/>
        </w:trPr>
        <w:tc>
          <w:tcPr>
            <w:tcW w:w="1129" w:type="dxa"/>
            <w:shd w:val="clear" w:color="auto" w:fill="auto"/>
            <w:vAlign w:val="center"/>
          </w:tcPr>
          <w:p w14:paraId="58EB7D53" w14:textId="77777777" w:rsidR="00303566" w:rsidRDefault="00260DBA">
            <w:pPr>
              <w:pStyle w:val="a3"/>
              <w:jc w:val="center"/>
              <w:rPr>
                <w:rFonts w:ascii="宋体" w:hAnsi="宋体"/>
                <w:bCs/>
                <w:sz w:val="21"/>
                <w:szCs w:val="21"/>
              </w:rPr>
            </w:pPr>
            <w:r>
              <w:rPr>
                <w:rFonts w:ascii="宋体" w:hAnsi="宋体" w:hint="eastAsia"/>
                <w:bCs/>
                <w:sz w:val="21"/>
                <w:szCs w:val="21"/>
              </w:rPr>
              <w:t>2</w:t>
            </w:r>
          </w:p>
        </w:tc>
        <w:tc>
          <w:tcPr>
            <w:tcW w:w="4531" w:type="dxa"/>
            <w:gridSpan w:val="4"/>
            <w:shd w:val="clear" w:color="auto" w:fill="auto"/>
            <w:vAlign w:val="center"/>
          </w:tcPr>
          <w:p w14:paraId="5D33B90F" w14:textId="77777777" w:rsidR="00303566" w:rsidRDefault="00260DBA">
            <w:pPr>
              <w:pStyle w:val="a3"/>
              <w:rPr>
                <w:sz w:val="21"/>
                <w:szCs w:val="21"/>
              </w:rPr>
            </w:pPr>
            <w:r>
              <w:rPr>
                <w:rFonts w:hint="eastAsia"/>
                <w:sz w:val="21"/>
                <w:szCs w:val="21"/>
              </w:rPr>
              <w:t>建立线性容器</w:t>
            </w:r>
            <w:r>
              <w:rPr>
                <w:rFonts w:hint="eastAsia"/>
                <w:sz w:val="21"/>
                <w:szCs w:val="21"/>
              </w:rPr>
              <w:t>nn.sequential</w:t>
            </w:r>
            <w:r>
              <w:rPr>
                <w:sz w:val="21"/>
                <w:szCs w:val="21"/>
              </w:rPr>
              <w:t>()</w:t>
            </w:r>
          </w:p>
        </w:tc>
        <w:tc>
          <w:tcPr>
            <w:tcW w:w="1596" w:type="dxa"/>
            <w:gridSpan w:val="2"/>
            <w:shd w:val="clear" w:color="auto" w:fill="auto"/>
            <w:vAlign w:val="center"/>
          </w:tcPr>
          <w:p w14:paraId="244F6179" w14:textId="77777777" w:rsidR="00303566" w:rsidRDefault="00303566">
            <w:pPr>
              <w:pStyle w:val="a3"/>
              <w:rPr>
                <w:rFonts w:ascii="宋体" w:hAnsi="宋体"/>
                <w:bCs/>
                <w:sz w:val="21"/>
                <w:szCs w:val="21"/>
              </w:rPr>
            </w:pPr>
          </w:p>
        </w:tc>
        <w:tc>
          <w:tcPr>
            <w:tcW w:w="1266" w:type="dxa"/>
            <w:shd w:val="clear" w:color="auto" w:fill="auto"/>
            <w:vAlign w:val="center"/>
          </w:tcPr>
          <w:p w14:paraId="145B1D73" w14:textId="77777777" w:rsidR="00303566" w:rsidRDefault="00303566">
            <w:pPr>
              <w:pStyle w:val="a3"/>
              <w:rPr>
                <w:rFonts w:ascii="宋体" w:hAnsi="宋体"/>
                <w:bCs/>
                <w:sz w:val="21"/>
                <w:szCs w:val="21"/>
              </w:rPr>
            </w:pPr>
          </w:p>
        </w:tc>
      </w:tr>
      <w:tr w:rsidR="00303566" w14:paraId="5C475BCA" w14:textId="77777777">
        <w:trPr>
          <w:trHeight w:val="312"/>
          <w:jc w:val="center"/>
        </w:trPr>
        <w:tc>
          <w:tcPr>
            <w:tcW w:w="1129" w:type="dxa"/>
            <w:shd w:val="clear" w:color="auto" w:fill="auto"/>
            <w:vAlign w:val="center"/>
          </w:tcPr>
          <w:p w14:paraId="4C31C6F4" w14:textId="77777777" w:rsidR="00303566" w:rsidRDefault="00260DBA">
            <w:pPr>
              <w:pStyle w:val="a3"/>
              <w:jc w:val="center"/>
              <w:rPr>
                <w:rFonts w:ascii="宋体" w:hAnsi="宋体"/>
                <w:bCs/>
                <w:sz w:val="21"/>
                <w:szCs w:val="21"/>
              </w:rPr>
            </w:pPr>
            <w:r>
              <w:rPr>
                <w:rFonts w:ascii="宋体" w:hAnsi="宋体" w:hint="eastAsia"/>
                <w:bCs/>
                <w:sz w:val="21"/>
                <w:szCs w:val="21"/>
              </w:rPr>
              <w:t>3</w:t>
            </w:r>
          </w:p>
        </w:tc>
        <w:tc>
          <w:tcPr>
            <w:tcW w:w="4531" w:type="dxa"/>
            <w:gridSpan w:val="4"/>
            <w:shd w:val="clear" w:color="auto" w:fill="auto"/>
            <w:vAlign w:val="center"/>
          </w:tcPr>
          <w:p w14:paraId="2CAA5D94" w14:textId="77777777" w:rsidR="00303566" w:rsidRDefault="00260DBA">
            <w:pPr>
              <w:pStyle w:val="a3"/>
              <w:rPr>
                <w:sz w:val="21"/>
                <w:szCs w:val="21"/>
              </w:rPr>
            </w:pPr>
            <w:r>
              <w:rPr>
                <w:rFonts w:hint="eastAsia"/>
                <w:sz w:val="21"/>
                <w:szCs w:val="21"/>
              </w:rPr>
              <w:t>添加修改线性层</w:t>
            </w:r>
            <w:r>
              <w:rPr>
                <w:rFonts w:hint="eastAsia"/>
                <w:sz w:val="21"/>
                <w:szCs w:val="21"/>
              </w:rPr>
              <w:t>nn.RPSpatialConvolution()</w:t>
            </w:r>
          </w:p>
        </w:tc>
        <w:tc>
          <w:tcPr>
            <w:tcW w:w="1596" w:type="dxa"/>
            <w:gridSpan w:val="2"/>
            <w:shd w:val="clear" w:color="auto" w:fill="auto"/>
            <w:vAlign w:val="center"/>
          </w:tcPr>
          <w:p w14:paraId="1ED4AF90" w14:textId="77777777" w:rsidR="00303566" w:rsidRDefault="00303566">
            <w:pPr>
              <w:pStyle w:val="a3"/>
              <w:rPr>
                <w:rFonts w:ascii="宋体" w:hAnsi="宋体"/>
                <w:bCs/>
                <w:sz w:val="21"/>
                <w:szCs w:val="21"/>
              </w:rPr>
            </w:pPr>
          </w:p>
        </w:tc>
        <w:tc>
          <w:tcPr>
            <w:tcW w:w="1266" w:type="dxa"/>
            <w:shd w:val="clear" w:color="auto" w:fill="auto"/>
            <w:vAlign w:val="center"/>
          </w:tcPr>
          <w:p w14:paraId="605FF503" w14:textId="77777777" w:rsidR="00303566" w:rsidRDefault="00303566">
            <w:pPr>
              <w:pStyle w:val="a3"/>
              <w:rPr>
                <w:rFonts w:ascii="宋体" w:hAnsi="宋体"/>
                <w:bCs/>
                <w:sz w:val="21"/>
                <w:szCs w:val="21"/>
              </w:rPr>
            </w:pPr>
          </w:p>
        </w:tc>
      </w:tr>
      <w:tr w:rsidR="00303566" w14:paraId="60443C08" w14:textId="77777777">
        <w:trPr>
          <w:trHeight w:val="312"/>
          <w:jc w:val="center"/>
        </w:trPr>
        <w:tc>
          <w:tcPr>
            <w:tcW w:w="1129" w:type="dxa"/>
            <w:shd w:val="clear" w:color="auto" w:fill="auto"/>
            <w:vAlign w:val="center"/>
          </w:tcPr>
          <w:p w14:paraId="38993D35" w14:textId="77777777" w:rsidR="00303566" w:rsidRDefault="00260DBA">
            <w:pPr>
              <w:pStyle w:val="a3"/>
              <w:jc w:val="center"/>
              <w:rPr>
                <w:rFonts w:ascii="宋体" w:hAnsi="宋体"/>
                <w:bCs/>
                <w:sz w:val="21"/>
                <w:szCs w:val="21"/>
              </w:rPr>
            </w:pPr>
            <w:r>
              <w:rPr>
                <w:rFonts w:ascii="宋体" w:hAnsi="宋体" w:hint="eastAsia"/>
                <w:bCs/>
                <w:sz w:val="21"/>
                <w:szCs w:val="21"/>
              </w:rPr>
              <w:t>4</w:t>
            </w:r>
          </w:p>
        </w:tc>
        <w:tc>
          <w:tcPr>
            <w:tcW w:w="4531" w:type="dxa"/>
            <w:gridSpan w:val="4"/>
            <w:shd w:val="clear" w:color="auto" w:fill="auto"/>
            <w:vAlign w:val="center"/>
          </w:tcPr>
          <w:p w14:paraId="69CDF883" w14:textId="77777777" w:rsidR="00303566" w:rsidRDefault="00260DBA">
            <w:pPr>
              <w:pStyle w:val="a3"/>
              <w:rPr>
                <w:sz w:val="21"/>
                <w:szCs w:val="21"/>
              </w:rPr>
            </w:pPr>
            <w:r>
              <w:rPr>
                <w:rFonts w:hint="eastAsia"/>
                <w:sz w:val="21"/>
                <w:szCs w:val="21"/>
              </w:rPr>
              <w:t>添加池化层</w:t>
            </w:r>
            <w:r>
              <w:rPr>
                <w:rFonts w:hint="eastAsia"/>
                <w:sz w:val="21"/>
                <w:szCs w:val="21"/>
              </w:rPr>
              <w:t>nn.SpatialMaxPooling</w:t>
            </w:r>
            <w:r>
              <w:rPr>
                <w:sz w:val="21"/>
                <w:szCs w:val="21"/>
              </w:rPr>
              <w:t>()</w:t>
            </w:r>
          </w:p>
        </w:tc>
        <w:tc>
          <w:tcPr>
            <w:tcW w:w="1596" w:type="dxa"/>
            <w:gridSpan w:val="2"/>
            <w:shd w:val="clear" w:color="auto" w:fill="auto"/>
            <w:vAlign w:val="center"/>
          </w:tcPr>
          <w:p w14:paraId="1DC3A6C3" w14:textId="77777777" w:rsidR="00303566" w:rsidRDefault="00303566">
            <w:pPr>
              <w:pStyle w:val="a3"/>
              <w:rPr>
                <w:rFonts w:ascii="宋体" w:hAnsi="宋体"/>
                <w:bCs/>
                <w:sz w:val="21"/>
                <w:szCs w:val="21"/>
              </w:rPr>
            </w:pPr>
          </w:p>
        </w:tc>
        <w:tc>
          <w:tcPr>
            <w:tcW w:w="1266" w:type="dxa"/>
            <w:shd w:val="clear" w:color="auto" w:fill="auto"/>
            <w:vAlign w:val="center"/>
          </w:tcPr>
          <w:p w14:paraId="75E15344" w14:textId="77777777" w:rsidR="00303566" w:rsidRDefault="00303566">
            <w:pPr>
              <w:pStyle w:val="a3"/>
              <w:rPr>
                <w:rFonts w:ascii="宋体" w:hAnsi="宋体"/>
                <w:bCs/>
                <w:sz w:val="21"/>
                <w:szCs w:val="21"/>
              </w:rPr>
            </w:pPr>
          </w:p>
        </w:tc>
      </w:tr>
      <w:tr w:rsidR="00303566" w14:paraId="26E754F6" w14:textId="77777777">
        <w:trPr>
          <w:trHeight w:val="312"/>
          <w:jc w:val="center"/>
        </w:trPr>
        <w:tc>
          <w:tcPr>
            <w:tcW w:w="1129" w:type="dxa"/>
            <w:shd w:val="clear" w:color="auto" w:fill="auto"/>
            <w:vAlign w:val="center"/>
          </w:tcPr>
          <w:p w14:paraId="34BFE123" w14:textId="77777777" w:rsidR="00303566" w:rsidRDefault="00260DBA">
            <w:pPr>
              <w:pStyle w:val="a3"/>
              <w:jc w:val="center"/>
              <w:rPr>
                <w:rFonts w:ascii="宋体" w:hAnsi="宋体"/>
                <w:bCs/>
                <w:sz w:val="21"/>
                <w:szCs w:val="21"/>
              </w:rPr>
            </w:pPr>
            <w:r>
              <w:rPr>
                <w:rFonts w:ascii="宋体" w:hAnsi="宋体" w:hint="eastAsia"/>
                <w:bCs/>
                <w:sz w:val="21"/>
                <w:szCs w:val="21"/>
              </w:rPr>
              <w:t>5</w:t>
            </w:r>
          </w:p>
        </w:tc>
        <w:tc>
          <w:tcPr>
            <w:tcW w:w="4531" w:type="dxa"/>
            <w:gridSpan w:val="4"/>
            <w:shd w:val="clear" w:color="auto" w:fill="auto"/>
            <w:vAlign w:val="center"/>
          </w:tcPr>
          <w:p w14:paraId="402CDA93" w14:textId="77777777" w:rsidR="00303566" w:rsidRDefault="00260DBA">
            <w:pPr>
              <w:pStyle w:val="a3"/>
              <w:rPr>
                <w:sz w:val="21"/>
                <w:szCs w:val="21"/>
              </w:rPr>
            </w:pPr>
            <w:r>
              <w:rPr>
                <w:rFonts w:hint="eastAsia"/>
                <w:sz w:val="21"/>
                <w:szCs w:val="21"/>
              </w:rPr>
              <w:t>添加激活函数</w:t>
            </w:r>
            <w:r>
              <w:rPr>
                <w:rFonts w:hint="eastAsia"/>
                <w:sz w:val="21"/>
                <w:szCs w:val="21"/>
              </w:rPr>
              <w:t>y</w:t>
            </w:r>
            <w:r>
              <w:rPr>
                <w:sz w:val="21"/>
                <w:szCs w:val="21"/>
              </w:rPr>
              <w:t xml:space="preserve"> </w:t>
            </w:r>
            <w:r>
              <w:rPr>
                <w:rFonts w:hint="eastAsia"/>
                <w:sz w:val="21"/>
                <w:szCs w:val="21"/>
              </w:rPr>
              <w:t>=</w:t>
            </w:r>
            <w:r>
              <w:rPr>
                <w:sz w:val="21"/>
                <w:szCs w:val="21"/>
              </w:rPr>
              <w:t xml:space="preserve"> </w:t>
            </w:r>
            <w:r>
              <w:rPr>
                <w:rFonts w:hint="eastAsia"/>
                <w:sz w:val="21"/>
                <w:szCs w:val="21"/>
              </w:rPr>
              <w:t>x</w:t>
            </w:r>
            <w:r>
              <w:rPr>
                <w:sz w:val="21"/>
                <w:szCs w:val="21"/>
              </w:rPr>
              <w:t xml:space="preserve"> </w:t>
            </w:r>
            <w:r>
              <w:rPr>
                <w:rFonts w:hint="eastAsia"/>
                <w:sz w:val="21"/>
                <w:szCs w:val="21"/>
              </w:rPr>
              <w:t>/</w:t>
            </w:r>
            <w:r>
              <w:rPr>
                <w:sz w:val="21"/>
                <w:szCs w:val="21"/>
              </w:rPr>
              <w:t xml:space="preserve"> </w:t>
            </w:r>
            <w:r>
              <w:rPr>
                <w:rFonts w:hint="eastAsia"/>
                <w:sz w:val="21"/>
                <w:szCs w:val="21"/>
              </w:rPr>
              <w:t xml:space="preserve">y = </w:t>
            </w:r>
            <w:r>
              <w:rPr>
                <w:rFonts w:hint="eastAsia"/>
                <w:sz w:val="21"/>
                <w:szCs w:val="21"/>
              </w:rPr>
              <w:t>Htan(x)</w:t>
            </w:r>
          </w:p>
        </w:tc>
        <w:tc>
          <w:tcPr>
            <w:tcW w:w="1596" w:type="dxa"/>
            <w:gridSpan w:val="2"/>
            <w:shd w:val="clear" w:color="auto" w:fill="auto"/>
            <w:vAlign w:val="center"/>
          </w:tcPr>
          <w:p w14:paraId="13CA1199" w14:textId="77777777" w:rsidR="00303566" w:rsidRDefault="00303566">
            <w:pPr>
              <w:pStyle w:val="a3"/>
              <w:rPr>
                <w:rFonts w:ascii="宋体" w:hAnsi="宋体"/>
                <w:bCs/>
                <w:sz w:val="21"/>
                <w:szCs w:val="21"/>
              </w:rPr>
            </w:pPr>
          </w:p>
        </w:tc>
        <w:tc>
          <w:tcPr>
            <w:tcW w:w="1266" w:type="dxa"/>
            <w:shd w:val="clear" w:color="auto" w:fill="auto"/>
            <w:vAlign w:val="center"/>
          </w:tcPr>
          <w:p w14:paraId="4A11C60A" w14:textId="77777777" w:rsidR="00303566" w:rsidRDefault="00303566">
            <w:pPr>
              <w:pStyle w:val="a3"/>
              <w:rPr>
                <w:rFonts w:ascii="宋体" w:hAnsi="宋体"/>
                <w:bCs/>
                <w:sz w:val="21"/>
                <w:szCs w:val="21"/>
              </w:rPr>
            </w:pPr>
          </w:p>
        </w:tc>
      </w:tr>
      <w:tr w:rsidR="00303566" w14:paraId="6F1B072E" w14:textId="77777777">
        <w:trPr>
          <w:trHeight w:val="312"/>
          <w:jc w:val="center"/>
        </w:trPr>
        <w:tc>
          <w:tcPr>
            <w:tcW w:w="1129" w:type="dxa"/>
            <w:shd w:val="clear" w:color="auto" w:fill="auto"/>
            <w:vAlign w:val="center"/>
          </w:tcPr>
          <w:p w14:paraId="13B3275A" w14:textId="77777777" w:rsidR="00303566" w:rsidRDefault="00260DBA">
            <w:pPr>
              <w:pStyle w:val="a3"/>
              <w:jc w:val="center"/>
              <w:rPr>
                <w:rFonts w:ascii="宋体" w:hAnsi="宋体"/>
                <w:bCs/>
                <w:sz w:val="21"/>
                <w:szCs w:val="21"/>
              </w:rPr>
            </w:pPr>
            <w:r>
              <w:rPr>
                <w:rFonts w:ascii="宋体" w:hAnsi="宋体" w:hint="eastAsia"/>
                <w:bCs/>
                <w:sz w:val="21"/>
                <w:szCs w:val="21"/>
              </w:rPr>
              <w:t>6</w:t>
            </w:r>
          </w:p>
        </w:tc>
        <w:tc>
          <w:tcPr>
            <w:tcW w:w="4531" w:type="dxa"/>
            <w:gridSpan w:val="4"/>
            <w:shd w:val="clear" w:color="auto" w:fill="auto"/>
            <w:vAlign w:val="center"/>
          </w:tcPr>
          <w:p w14:paraId="5AF97432" w14:textId="77777777" w:rsidR="00303566" w:rsidRDefault="00260DBA">
            <w:pPr>
              <w:pStyle w:val="a3"/>
              <w:rPr>
                <w:sz w:val="21"/>
                <w:szCs w:val="21"/>
              </w:rPr>
            </w:pPr>
            <w:r>
              <w:rPr>
                <w:rFonts w:hint="eastAsia"/>
                <w:sz w:val="21"/>
                <w:szCs w:val="21"/>
              </w:rPr>
              <w:t>添加修改全连接层</w:t>
            </w:r>
            <w:r>
              <w:rPr>
                <w:rFonts w:hint="eastAsia"/>
                <w:sz w:val="21"/>
                <w:szCs w:val="21"/>
              </w:rPr>
              <w:t>nn.RPLinear()</w:t>
            </w:r>
          </w:p>
        </w:tc>
        <w:tc>
          <w:tcPr>
            <w:tcW w:w="1596" w:type="dxa"/>
            <w:gridSpan w:val="2"/>
            <w:shd w:val="clear" w:color="auto" w:fill="auto"/>
            <w:vAlign w:val="center"/>
          </w:tcPr>
          <w:p w14:paraId="2EEB8D76" w14:textId="77777777" w:rsidR="00303566" w:rsidRDefault="00303566">
            <w:pPr>
              <w:pStyle w:val="a3"/>
              <w:rPr>
                <w:rFonts w:ascii="宋体" w:hAnsi="宋体"/>
                <w:bCs/>
                <w:sz w:val="21"/>
                <w:szCs w:val="21"/>
              </w:rPr>
            </w:pPr>
          </w:p>
        </w:tc>
        <w:tc>
          <w:tcPr>
            <w:tcW w:w="1266" w:type="dxa"/>
            <w:shd w:val="clear" w:color="auto" w:fill="auto"/>
            <w:vAlign w:val="center"/>
          </w:tcPr>
          <w:p w14:paraId="1D9EC5E8" w14:textId="77777777" w:rsidR="00303566" w:rsidRDefault="00303566">
            <w:pPr>
              <w:pStyle w:val="a3"/>
              <w:rPr>
                <w:rFonts w:ascii="宋体" w:hAnsi="宋体"/>
                <w:bCs/>
                <w:sz w:val="21"/>
                <w:szCs w:val="21"/>
              </w:rPr>
            </w:pPr>
          </w:p>
        </w:tc>
      </w:tr>
      <w:tr w:rsidR="00303566" w14:paraId="4ADCC5AA" w14:textId="77777777">
        <w:trPr>
          <w:trHeight w:val="312"/>
          <w:jc w:val="center"/>
        </w:trPr>
        <w:tc>
          <w:tcPr>
            <w:tcW w:w="1129" w:type="dxa"/>
            <w:shd w:val="clear" w:color="auto" w:fill="auto"/>
            <w:vAlign w:val="center"/>
          </w:tcPr>
          <w:p w14:paraId="7AEF6EDC" w14:textId="77777777" w:rsidR="00303566" w:rsidRDefault="00260DBA">
            <w:pPr>
              <w:pStyle w:val="a3"/>
              <w:jc w:val="center"/>
              <w:rPr>
                <w:rFonts w:ascii="宋体" w:hAnsi="宋体"/>
                <w:bCs/>
                <w:sz w:val="21"/>
                <w:szCs w:val="21"/>
              </w:rPr>
            </w:pPr>
            <w:r>
              <w:rPr>
                <w:rFonts w:ascii="宋体" w:hAnsi="宋体" w:hint="eastAsia"/>
                <w:bCs/>
                <w:sz w:val="21"/>
                <w:szCs w:val="21"/>
              </w:rPr>
              <w:t>7</w:t>
            </w:r>
          </w:p>
        </w:tc>
        <w:tc>
          <w:tcPr>
            <w:tcW w:w="4531" w:type="dxa"/>
            <w:gridSpan w:val="4"/>
            <w:shd w:val="clear" w:color="auto" w:fill="auto"/>
            <w:vAlign w:val="center"/>
          </w:tcPr>
          <w:p w14:paraId="4E7CF791" w14:textId="77777777" w:rsidR="00303566" w:rsidRDefault="00260DBA">
            <w:pPr>
              <w:pStyle w:val="a3"/>
              <w:rPr>
                <w:sz w:val="21"/>
                <w:szCs w:val="21"/>
              </w:rPr>
            </w:pPr>
            <w:r>
              <w:rPr>
                <w:rFonts w:hint="eastAsia"/>
                <w:sz w:val="21"/>
                <w:szCs w:val="21"/>
              </w:rPr>
              <w:t>添加分类器</w:t>
            </w:r>
            <w:r>
              <w:rPr>
                <w:rFonts w:hint="eastAsia"/>
                <w:sz w:val="21"/>
                <w:szCs w:val="21"/>
              </w:rPr>
              <w:t>nn.LogSoftMax()</w:t>
            </w:r>
          </w:p>
        </w:tc>
        <w:tc>
          <w:tcPr>
            <w:tcW w:w="1596" w:type="dxa"/>
            <w:gridSpan w:val="2"/>
            <w:shd w:val="clear" w:color="auto" w:fill="auto"/>
            <w:vAlign w:val="center"/>
          </w:tcPr>
          <w:p w14:paraId="2B324314" w14:textId="77777777" w:rsidR="00303566" w:rsidRDefault="00303566">
            <w:pPr>
              <w:pStyle w:val="a3"/>
              <w:rPr>
                <w:rFonts w:ascii="宋体" w:hAnsi="宋体"/>
                <w:bCs/>
                <w:sz w:val="21"/>
                <w:szCs w:val="21"/>
              </w:rPr>
            </w:pPr>
          </w:p>
        </w:tc>
        <w:tc>
          <w:tcPr>
            <w:tcW w:w="1266" w:type="dxa"/>
            <w:shd w:val="clear" w:color="auto" w:fill="auto"/>
            <w:vAlign w:val="center"/>
          </w:tcPr>
          <w:p w14:paraId="42442218" w14:textId="77777777" w:rsidR="00303566" w:rsidRDefault="00303566">
            <w:pPr>
              <w:pStyle w:val="a3"/>
              <w:rPr>
                <w:rFonts w:ascii="宋体" w:hAnsi="宋体"/>
                <w:bCs/>
                <w:sz w:val="21"/>
                <w:szCs w:val="21"/>
              </w:rPr>
            </w:pPr>
          </w:p>
        </w:tc>
      </w:tr>
      <w:tr w:rsidR="00303566" w14:paraId="25704E00" w14:textId="77777777">
        <w:trPr>
          <w:trHeight w:val="312"/>
          <w:jc w:val="center"/>
        </w:trPr>
        <w:tc>
          <w:tcPr>
            <w:tcW w:w="1129" w:type="dxa"/>
            <w:shd w:val="clear" w:color="auto" w:fill="auto"/>
            <w:vAlign w:val="center"/>
          </w:tcPr>
          <w:p w14:paraId="1297E786" w14:textId="77777777" w:rsidR="00303566" w:rsidRDefault="00260DBA">
            <w:pPr>
              <w:pStyle w:val="a3"/>
              <w:jc w:val="center"/>
              <w:rPr>
                <w:rFonts w:ascii="宋体" w:hAnsi="宋体"/>
                <w:bCs/>
                <w:sz w:val="21"/>
                <w:szCs w:val="21"/>
              </w:rPr>
            </w:pPr>
            <w:r>
              <w:rPr>
                <w:rFonts w:ascii="宋体" w:hAnsi="宋体" w:hint="eastAsia"/>
                <w:bCs/>
                <w:sz w:val="21"/>
                <w:szCs w:val="21"/>
              </w:rPr>
              <w:t>8</w:t>
            </w:r>
          </w:p>
        </w:tc>
        <w:tc>
          <w:tcPr>
            <w:tcW w:w="4531" w:type="dxa"/>
            <w:gridSpan w:val="4"/>
            <w:shd w:val="clear" w:color="auto" w:fill="auto"/>
            <w:vAlign w:val="center"/>
          </w:tcPr>
          <w:p w14:paraId="6899AE35" w14:textId="77777777" w:rsidR="00303566" w:rsidRDefault="00260DBA">
            <w:pPr>
              <w:pStyle w:val="a3"/>
              <w:rPr>
                <w:sz w:val="21"/>
                <w:szCs w:val="21"/>
              </w:rPr>
            </w:pPr>
            <w:r>
              <w:rPr>
                <w:rFonts w:hint="eastAsia"/>
                <w:sz w:val="21"/>
                <w:szCs w:val="21"/>
              </w:rPr>
              <w:t>添加代价函数</w:t>
            </w:r>
            <w:r>
              <w:rPr>
                <w:rFonts w:hint="eastAsia"/>
                <w:sz w:val="21"/>
                <w:szCs w:val="21"/>
              </w:rPr>
              <w:t>nn.ClassNLLCriterion()</w:t>
            </w:r>
          </w:p>
        </w:tc>
        <w:tc>
          <w:tcPr>
            <w:tcW w:w="1596" w:type="dxa"/>
            <w:gridSpan w:val="2"/>
            <w:shd w:val="clear" w:color="auto" w:fill="auto"/>
            <w:vAlign w:val="center"/>
          </w:tcPr>
          <w:p w14:paraId="6ABD1FBC" w14:textId="77777777" w:rsidR="00303566" w:rsidRDefault="00303566">
            <w:pPr>
              <w:pStyle w:val="a3"/>
              <w:rPr>
                <w:rFonts w:ascii="宋体" w:hAnsi="宋体"/>
                <w:bCs/>
                <w:sz w:val="21"/>
                <w:szCs w:val="21"/>
              </w:rPr>
            </w:pPr>
          </w:p>
        </w:tc>
        <w:tc>
          <w:tcPr>
            <w:tcW w:w="1266" w:type="dxa"/>
            <w:shd w:val="clear" w:color="auto" w:fill="auto"/>
            <w:vAlign w:val="center"/>
          </w:tcPr>
          <w:p w14:paraId="7477727E" w14:textId="77777777" w:rsidR="00303566" w:rsidRDefault="00303566">
            <w:pPr>
              <w:pStyle w:val="a3"/>
              <w:rPr>
                <w:rFonts w:ascii="宋体" w:hAnsi="宋体"/>
                <w:bCs/>
                <w:sz w:val="21"/>
                <w:szCs w:val="21"/>
              </w:rPr>
            </w:pPr>
          </w:p>
        </w:tc>
      </w:tr>
      <w:tr w:rsidR="00303566" w14:paraId="4C14A0A9" w14:textId="77777777">
        <w:trPr>
          <w:trHeight w:val="312"/>
          <w:jc w:val="center"/>
        </w:trPr>
        <w:tc>
          <w:tcPr>
            <w:tcW w:w="1129" w:type="dxa"/>
            <w:shd w:val="clear" w:color="auto" w:fill="auto"/>
            <w:vAlign w:val="center"/>
          </w:tcPr>
          <w:p w14:paraId="606D2426" w14:textId="77777777" w:rsidR="00303566" w:rsidRDefault="00260DBA">
            <w:pPr>
              <w:pStyle w:val="a3"/>
              <w:jc w:val="center"/>
              <w:rPr>
                <w:rFonts w:ascii="宋体" w:hAnsi="宋体"/>
                <w:bCs/>
                <w:sz w:val="21"/>
                <w:szCs w:val="21"/>
              </w:rPr>
            </w:pPr>
            <w:r>
              <w:rPr>
                <w:rFonts w:ascii="宋体" w:hAnsi="宋体" w:hint="eastAsia"/>
                <w:bCs/>
                <w:sz w:val="21"/>
                <w:szCs w:val="21"/>
              </w:rPr>
              <w:t>9</w:t>
            </w:r>
          </w:p>
        </w:tc>
        <w:tc>
          <w:tcPr>
            <w:tcW w:w="4531" w:type="dxa"/>
            <w:gridSpan w:val="4"/>
            <w:shd w:val="clear" w:color="auto" w:fill="auto"/>
            <w:vAlign w:val="center"/>
          </w:tcPr>
          <w:p w14:paraId="5610B0F3" w14:textId="77777777" w:rsidR="00303566" w:rsidRDefault="00260DBA">
            <w:pPr>
              <w:pStyle w:val="a3"/>
              <w:rPr>
                <w:sz w:val="21"/>
                <w:szCs w:val="21"/>
              </w:rPr>
            </w:pPr>
            <w:r>
              <w:rPr>
                <w:rFonts w:hint="eastAsia"/>
                <w:sz w:val="21"/>
                <w:szCs w:val="21"/>
              </w:rPr>
              <w:t>按照用例</w:t>
            </w:r>
            <w:r>
              <w:rPr>
                <w:rFonts w:hint="eastAsia"/>
                <w:sz w:val="21"/>
                <w:szCs w:val="21"/>
              </w:rPr>
              <w:t>TC</w:t>
            </w:r>
            <w:r>
              <w:rPr>
                <w:sz w:val="21"/>
                <w:szCs w:val="21"/>
              </w:rPr>
              <w:t>405</w:t>
            </w:r>
            <w:r>
              <w:rPr>
                <w:rFonts w:hint="eastAsia"/>
                <w:sz w:val="21"/>
                <w:szCs w:val="21"/>
              </w:rPr>
              <w:t>训练网络</w:t>
            </w:r>
          </w:p>
        </w:tc>
        <w:tc>
          <w:tcPr>
            <w:tcW w:w="1596" w:type="dxa"/>
            <w:gridSpan w:val="2"/>
            <w:shd w:val="clear" w:color="auto" w:fill="auto"/>
            <w:vAlign w:val="center"/>
          </w:tcPr>
          <w:p w14:paraId="596150BD" w14:textId="77777777" w:rsidR="00303566" w:rsidRDefault="00303566">
            <w:pPr>
              <w:pStyle w:val="a3"/>
              <w:rPr>
                <w:rFonts w:ascii="宋体" w:hAnsi="宋体"/>
                <w:bCs/>
                <w:sz w:val="21"/>
                <w:szCs w:val="21"/>
              </w:rPr>
            </w:pPr>
          </w:p>
        </w:tc>
        <w:tc>
          <w:tcPr>
            <w:tcW w:w="1266" w:type="dxa"/>
            <w:shd w:val="clear" w:color="auto" w:fill="auto"/>
            <w:vAlign w:val="center"/>
          </w:tcPr>
          <w:p w14:paraId="0563432C" w14:textId="77777777" w:rsidR="00303566" w:rsidRDefault="00303566">
            <w:pPr>
              <w:pStyle w:val="a3"/>
              <w:rPr>
                <w:rFonts w:ascii="宋体" w:hAnsi="宋体"/>
                <w:bCs/>
                <w:sz w:val="21"/>
                <w:szCs w:val="21"/>
              </w:rPr>
            </w:pPr>
          </w:p>
        </w:tc>
      </w:tr>
      <w:tr w:rsidR="00303566" w14:paraId="0C62BE7F" w14:textId="77777777">
        <w:trPr>
          <w:trHeight w:val="312"/>
          <w:jc w:val="center"/>
        </w:trPr>
        <w:tc>
          <w:tcPr>
            <w:tcW w:w="1129" w:type="dxa"/>
            <w:shd w:val="clear" w:color="auto" w:fill="auto"/>
            <w:vAlign w:val="center"/>
          </w:tcPr>
          <w:p w14:paraId="4E645DA4" w14:textId="77777777" w:rsidR="00303566" w:rsidRDefault="00260DBA">
            <w:pPr>
              <w:pStyle w:val="a3"/>
              <w:jc w:val="center"/>
              <w:rPr>
                <w:rFonts w:ascii="宋体" w:hAnsi="宋体"/>
                <w:bCs/>
                <w:sz w:val="21"/>
                <w:szCs w:val="21"/>
              </w:rPr>
            </w:pPr>
            <w:r>
              <w:rPr>
                <w:rFonts w:ascii="宋体" w:hAnsi="宋体" w:hint="eastAsia"/>
                <w:bCs/>
                <w:sz w:val="21"/>
                <w:szCs w:val="21"/>
              </w:rPr>
              <w:t>10</w:t>
            </w:r>
          </w:p>
        </w:tc>
        <w:tc>
          <w:tcPr>
            <w:tcW w:w="4531" w:type="dxa"/>
            <w:gridSpan w:val="4"/>
            <w:shd w:val="clear" w:color="auto" w:fill="auto"/>
            <w:vAlign w:val="center"/>
          </w:tcPr>
          <w:p w14:paraId="7B694C25" w14:textId="77777777" w:rsidR="00303566" w:rsidRDefault="00260DBA">
            <w:pPr>
              <w:pStyle w:val="a3"/>
              <w:rPr>
                <w:sz w:val="21"/>
                <w:szCs w:val="21"/>
              </w:rPr>
            </w:pPr>
            <w:r>
              <w:rPr>
                <w:rFonts w:hint="eastAsia"/>
                <w:sz w:val="21"/>
                <w:szCs w:val="21"/>
              </w:rPr>
              <w:t>按照用例</w:t>
            </w:r>
            <w:r>
              <w:rPr>
                <w:rFonts w:hint="eastAsia"/>
                <w:sz w:val="21"/>
                <w:szCs w:val="21"/>
              </w:rPr>
              <w:t>TC406</w:t>
            </w:r>
            <w:r>
              <w:rPr>
                <w:rFonts w:hint="eastAsia"/>
                <w:sz w:val="21"/>
                <w:szCs w:val="21"/>
              </w:rPr>
              <w:t>测试网络并求得准确率与时间</w:t>
            </w:r>
          </w:p>
        </w:tc>
        <w:tc>
          <w:tcPr>
            <w:tcW w:w="1596" w:type="dxa"/>
            <w:gridSpan w:val="2"/>
            <w:shd w:val="clear" w:color="auto" w:fill="auto"/>
            <w:vAlign w:val="center"/>
          </w:tcPr>
          <w:p w14:paraId="119B130B" w14:textId="77777777" w:rsidR="00303566" w:rsidRDefault="00260DBA">
            <w:pPr>
              <w:pStyle w:val="a3"/>
              <w:rPr>
                <w:rFonts w:ascii="宋体" w:hAnsi="宋体"/>
                <w:bCs/>
                <w:sz w:val="21"/>
                <w:szCs w:val="21"/>
              </w:rPr>
            </w:pPr>
            <w:r>
              <w:rPr>
                <w:rFonts w:ascii="宋体" w:hAnsi="宋体" w:hint="eastAsia"/>
                <w:bCs/>
                <w:sz w:val="21"/>
                <w:szCs w:val="21"/>
              </w:rPr>
              <w:t>得到网络对所求问题的预测准确率和时间</w:t>
            </w:r>
          </w:p>
        </w:tc>
        <w:tc>
          <w:tcPr>
            <w:tcW w:w="1266" w:type="dxa"/>
            <w:shd w:val="clear" w:color="auto" w:fill="auto"/>
            <w:vAlign w:val="center"/>
          </w:tcPr>
          <w:p w14:paraId="05363A2F" w14:textId="77777777" w:rsidR="00303566" w:rsidRDefault="00260DBA">
            <w:pPr>
              <w:pStyle w:val="a3"/>
              <w:rPr>
                <w:rFonts w:ascii="宋体" w:hAnsi="宋体"/>
                <w:bCs/>
                <w:sz w:val="21"/>
                <w:szCs w:val="21"/>
              </w:rPr>
            </w:pPr>
            <w:r>
              <w:rPr>
                <w:rFonts w:ascii="宋体" w:hAnsi="宋体" w:hint="eastAsia"/>
                <w:bCs/>
                <w:sz w:val="21"/>
                <w:szCs w:val="21"/>
              </w:rPr>
              <w:t>在基本不损失准确率的情况下所用时间减少</w:t>
            </w:r>
          </w:p>
        </w:tc>
      </w:tr>
    </w:tbl>
    <w:p w14:paraId="4332C210" w14:textId="77777777" w:rsidR="00303566" w:rsidRDefault="00260DBA">
      <w:pPr>
        <w:pStyle w:val="1"/>
      </w:pPr>
      <w:bookmarkStart w:id="33" w:name="_Toc483331430"/>
      <w:r>
        <w:rPr>
          <w:rFonts w:hint="eastAsia"/>
        </w:rPr>
        <w:t>非功能测试</w:t>
      </w:r>
      <w:bookmarkEnd w:id="33"/>
    </w:p>
    <w:p w14:paraId="0D4BB4EF" w14:textId="77777777" w:rsidR="00303566" w:rsidRDefault="00260DBA">
      <w:pPr>
        <w:pStyle w:val="2"/>
        <w:spacing w:line="415" w:lineRule="auto"/>
        <w:ind w:left="578" w:hanging="578"/>
        <w:jc w:val="left"/>
      </w:pPr>
      <w:bookmarkStart w:id="34" w:name="_Toc483331431"/>
      <w:r>
        <w:t>高效性</w:t>
      </w:r>
      <w:bookmarkEnd w:id="34"/>
    </w:p>
    <w:p w14:paraId="2C68F57D" w14:textId="77777777" w:rsidR="00303566" w:rsidRDefault="00260DBA">
      <w:pPr>
        <w:pStyle w:val="2"/>
        <w:numPr>
          <w:ilvl w:val="2"/>
          <w:numId w:val="1"/>
        </w:numPr>
      </w:pPr>
      <w:bookmarkStart w:id="35" w:name="_Toc483331432"/>
      <w:r>
        <w:rPr>
          <w:rFonts w:hint="eastAsia"/>
        </w:rPr>
        <w:t>测试策略描述</w:t>
      </w:r>
      <w:bookmarkEnd w:id="35"/>
    </w:p>
    <w:p w14:paraId="519E8CE2" w14:textId="77777777" w:rsidR="00303566" w:rsidRDefault="00260DBA">
      <w:pPr>
        <w:ind w:firstLineChars="200" w:firstLine="480"/>
        <w:jc w:val="left"/>
      </w:pPr>
      <w:r>
        <w:rPr>
          <w:rFonts w:hint="eastAsia"/>
        </w:rPr>
        <w:t>在相同的硬件条件下，使用</w:t>
      </w:r>
      <w:r>
        <w:rPr>
          <w:rFonts w:hint="eastAsia"/>
        </w:rPr>
        <w:t>torch</w:t>
      </w:r>
      <w:r>
        <w:rPr>
          <w:rFonts w:hint="eastAsia"/>
        </w:rPr>
        <w:t>和</w:t>
      </w:r>
      <w:r>
        <w:rPr>
          <w:rFonts w:hint="eastAsia"/>
        </w:rPr>
        <w:t>tensorflow</w:t>
      </w:r>
      <w:r>
        <w:rPr>
          <w:rFonts w:hint="eastAsia"/>
        </w:rPr>
        <w:t>两种主流深度学习系统架构实现</w:t>
      </w:r>
      <w:commentRangeStart w:id="36"/>
      <w:r>
        <w:rPr>
          <w:rFonts w:hint="eastAsia"/>
        </w:rPr>
        <w:t>相同结构的神经网络</w:t>
      </w:r>
      <w:commentRangeEnd w:id="36"/>
      <w:r w:rsidR="00E41E5D">
        <w:rPr>
          <w:rStyle w:val="a8"/>
        </w:rPr>
        <w:commentReference w:id="36"/>
      </w:r>
      <w:r>
        <w:rPr>
          <w:rFonts w:hint="eastAsia"/>
        </w:rPr>
        <w:t>，比较两者的计算效率。</w:t>
      </w:r>
    </w:p>
    <w:p w14:paraId="4A8F9716" w14:textId="77777777" w:rsidR="00303566" w:rsidRDefault="00260DBA">
      <w:pPr>
        <w:pStyle w:val="2"/>
        <w:numPr>
          <w:ilvl w:val="2"/>
          <w:numId w:val="1"/>
        </w:numPr>
      </w:pPr>
      <w:bookmarkStart w:id="37" w:name="_Toc483331433"/>
      <w:r>
        <w:rPr>
          <w:rFonts w:hint="eastAsia"/>
        </w:rPr>
        <w:t>测试用例描述</w:t>
      </w:r>
      <w:bookmarkEnd w:id="37"/>
    </w:p>
    <w:p w14:paraId="01A410CC" w14:textId="77777777" w:rsidR="00303566" w:rsidRDefault="00260DBA">
      <w:pPr>
        <w:ind w:firstLineChars="200" w:firstLine="480"/>
        <w:jc w:val="left"/>
      </w:pPr>
      <w:r>
        <w:rPr>
          <w:rFonts w:hint="eastAsia"/>
        </w:rPr>
        <w:t>测试用例如表</w:t>
      </w:r>
      <w:r>
        <w:t>6-1</w:t>
      </w:r>
      <w:r>
        <w:t>所示</w:t>
      </w:r>
      <w:r>
        <w:rPr>
          <w:rFonts w:hint="eastAsia"/>
        </w:rPr>
        <w:t>。</w:t>
      </w:r>
    </w:p>
    <w:p w14:paraId="0E250182" w14:textId="77777777" w:rsidR="00303566" w:rsidRDefault="00260DBA">
      <w:pPr>
        <w:jc w:val="center"/>
        <w:rPr>
          <w:sz w:val="21"/>
        </w:rPr>
      </w:pPr>
      <w:r>
        <w:rPr>
          <w:rFonts w:hint="eastAsia"/>
          <w:sz w:val="21"/>
        </w:rPr>
        <w:t>表</w:t>
      </w:r>
      <w:r>
        <w:rPr>
          <w:sz w:val="21"/>
        </w:rPr>
        <w:t>6</w:t>
      </w:r>
      <w:r>
        <w:rPr>
          <w:rFonts w:hint="eastAsia"/>
          <w:sz w:val="21"/>
        </w:rPr>
        <w:t>-</w:t>
      </w:r>
      <w:r>
        <w:rPr>
          <w:sz w:val="21"/>
        </w:rPr>
        <w:t>1</w:t>
      </w:r>
      <w:r>
        <w:rPr>
          <w:rFonts w:hint="eastAsia"/>
          <w:sz w:val="21"/>
        </w:rPr>
        <w:t xml:space="preserve"> TC</w:t>
      </w:r>
      <w:r>
        <w:rPr>
          <w:sz w:val="21"/>
        </w:rPr>
        <w:t>601</w:t>
      </w:r>
      <w:r>
        <w:rPr>
          <w:rFonts w:hint="eastAsia"/>
          <w:sz w:val="21"/>
        </w:rPr>
        <w:t>-</w:t>
      </w:r>
      <w:r>
        <w:rPr>
          <w:rFonts w:hint="eastAsia"/>
          <w:sz w:val="21"/>
        </w:rPr>
        <w:t>高效性测试用例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303566" w14:paraId="0C232909" w14:textId="77777777">
        <w:trPr>
          <w:jc w:val="center"/>
        </w:trPr>
        <w:tc>
          <w:tcPr>
            <w:tcW w:w="1201" w:type="dxa"/>
            <w:gridSpan w:val="2"/>
            <w:vAlign w:val="center"/>
          </w:tcPr>
          <w:p w14:paraId="3CB78FD3" w14:textId="77777777" w:rsidR="00303566" w:rsidRDefault="00260DB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9156E73" w14:textId="77777777" w:rsidR="00303566" w:rsidRDefault="00260DBA">
            <w:pPr>
              <w:jc w:val="center"/>
              <w:rPr>
                <w:szCs w:val="21"/>
              </w:rPr>
            </w:pPr>
            <w:r>
              <w:rPr>
                <w:rFonts w:hint="eastAsia"/>
                <w:sz w:val="21"/>
                <w:szCs w:val="21"/>
              </w:rPr>
              <w:t>高效性</w:t>
            </w:r>
          </w:p>
        </w:tc>
        <w:tc>
          <w:tcPr>
            <w:tcW w:w="1041" w:type="dxa"/>
            <w:vAlign w:val="center"/>
          </w:tcPr>
          <w:p w14:paraId="763B1D5F" w14:textId="77777777" w:rsidR="00303566" w:rsidRDefault="00260DBA">
            <w:pPr>
              <w:jc w:val="center"/>
              <w:rPr>
                <w:b/>
                <w:szCs w:val="21"/>
              </w:rPr>
            </w:pPr>
            <w:r>
              <w:rPr>
                <w:rFonts w:ascii="黑体" w:eastAsia="黑体" w:hint="eastAsia"/>
                <w:b/>
                <w:sz w:val="21"/>
                <w:szCs w:val="21"/>
              </w:rPr>
              <w:t>测试用例标识</w:t>
            </w:r>
          </w:p>
        </w:tc>
        <w:tc>
          <w:tcPr>
            <w:tcW w:w="1619" w:type="dxa"/>
            <w:gridSpan w:val="2"/>
            <w:vAlign w:val="center"/>
          </w:tcPr>
          <w:p w14:paraId="54E2BF6B" w14:textId="77777777" w:rsidR="00303566" w:rsidRDefault="00260DBA">
            <w:pPr>
              <w:jc w:val="center"/>
              <w:rPr>
                <w:szCs w:val="21"/>
              </w:rPr>
            </w:pPr>
            <w:r>
              <w:rPr>
                <w:rFonts w:hint="eastAsia"/>
                <w:sz w:val="21"/>
                <w:szCs w:val="21"/>
              </w:rPr>
              <w:t>用例</w:t>
            </w:r>
            <w:r>
              <w:rPr>
                <w:rFonts w:hint="eastAsia"/>
                <w:sz w:val="21"/>
                <w:szCs w:val="21"/>
              </w:rPr>
              <w:t>TC</w:t>
            </w:r>
            <w:r>
              <w:rPr>
                <w:sz w:val="21"/>
                <w:szCs w:val="21"/>
              </w:rPr>
              <w:t>6</w:t>
            </w:r>
            <w:r>
              <w:rPr>
                <w:rFonts w:hint="eastAsia"/>
                <w:sz w:val="21"/>
                <w:szCs w:val="21"/>
              </w:rPr>
              <w:t>01</w:t>
            </w:r>
          </w:p>
        </w:tc>
        <w:tc>
          <w:tcPr>
            <w:tcW w:w="1235" w:type="dxa"/>
            <w:vAlign w:val="center"/>
          </w:tcPr>
          <w:p w14:paraId="19D65A18" w14:textId="77777777" w:rsidR="00303566" w:rsidRDefault="00260DBA">
            <w:pPr>
              <w:jc w:val="center"/>
              <w:rPr>
                <w:b/>
                <w:szCs w:val="21"/>
              </w:rPr>
            </w:pPr>
            <w:r>
              <w:rPr>
                <w:rFonts w:ascii="黑体" w:eastAsia="黑体" w:hint="eastAsia"/>
                <w:b/>
                <w:sz w:val="21"/>
                <w:szCs w:val="21"/>
              </w:rPr>
              <w:t>测试需求标识</w:t>
            </w:r>
          </w:p>
        </w:tc>
        <w:tc>
          <w:tcPr>
            <w:tcW w:w="1627" w:type="dxa"/>
            <w:gridSpan w:val="2"/>
            <w:vAlign w:val="center"/>
          </w:tcPr>
          <w:p w14:paraId="4F4B059D" w14:textId="77777777" w:rsidR="00303566" w:rsidRDefault="00260DBA">
            <w:pPr>
              <w:jc w:val="center"/>
              <w:rPr>
                <w:szCs w:val="21"/>
              </w:rPr>
            </w:pPr>
            <w:r>
              <w:rPr>
                <w:rFonts w:hint="eastAsia"/>
                <w:sz w:val="21"/>
                <w:szCs w:val="21"/>
              </w:rPr>
              <w:t>TR</w:t>
            </w:r>
            <w:r>
              <w:rPr>
                <w:sz w:val="21"/>
                <w:szCs w:val="21"/>
              </w:rPr>
              <w:t>601</w:t>
            </w:r>
          </w:p>
        </w:tc>
      </w:tr>
      <w:tr w:rsidR="00303566" w14:paraId="28473D0D" w14:textId="77777777">
        <w:trPr>
          <w:jc w:val="center"/>
        </w:trPr>
        <w:tc>
          <w:tcPr>
            <w:tcW w:w="1201" w:type="dxa"/>
            <w:gridSpan w:val="2"/>
            <w:vAlign w:val="center"/>
          </w:tcPr>
          <w:p w14:paraId="3BE9FF4F" w14:textId="77777777" w:rsidR="00303566" w:rsidRDefault="00260DBA">
            <w:pPr>
              <w:jc w:val="center"/>
              <w:rPr>
                <w:b/>
                <w:szCs w:val="21"/>
              </w:rPr>
            </w:pPr>
            <w:r>
              <w:rPr>
                <w:rFonts w:ascii="黑体" w:eastAsia="黑体" w:hint="eastAsia"/>
                <w:b/>
                <w:sz w:val="21"/>
                <w:szCs w:val="21"/>
              </w:rPr>
              <w:t>简要描述</w:t>
            </w:r>
          </w:p>
        </w:tc>
        <w:tc>
          <w:tcPr>
            <w:tcW w:w="7321" w:type="dxa"/>
            <w:gridSpan w:val="7"/>
            <w:vAlign w:val="center"/>
          </w:tcPr>
          <w:p w14:paraId="1AF446A7" w14:textId="77777777" w:rsidR="00303566" w:rsidRDefault="00260DBA">
            <w:pPr>
              <w:jc w:val="center"/>
              <w:rPr>
                <w:szCs w:val="21"/>
              </w:rPr>
            </w:pPr>
            <w:r>
              <w:rPr>
                <w:rFonts w:hint="eastAsia"/>
                <w:sz w:val="21"/>
                <w:szCs w:val="21"/>
              </w:rPr>
              <w:t>本测试测试</w:t>
            </w:r>
            <w:r>
              <w:rPr>
                <w:rFonts w:hint="eastAsia"/>
                <w:sz w:val="21"/>
                <w:szCs w:val="21"/>
              </w:rPr>
              <w:t>torch</w:t>
            </w:r>
            <w:r>
              <w:rPr>
                <w:rFonts w:hint="eastAsia"/>
                <w:sz w:val="21"/>
                <w:szCs w:val="21"/>
              </w:rPr>
              <w:t>和</w:t>
            </w:r>
            <w:r>
              <w:rPr>
                <w:rFonts w:hint="eastAsia"/>
                <w:sz w:val="21"/>
                <w:szCs w:val="21"/>
              </w:rPr>
              <w:t>tensorflow</w:t>
            </w:r>
            <w:r>
              <w:rPr>
                <w:rFonts w:hint="eastAsia"/>
                <w:sz w:val="21"/>
                <w:szCs w:val="21"/>
              </w:rPr>
              <w:t>两种主流深度学习系统架构在相同软硬件条件下的计算效率，验证</w:t>
            </w:r>
            <w:r>
              <w:rPr>
                <w:rFonts w:hint="eastAsia"/>
                <w:sz w:val="21"/>
                <w:szCs w:val="21"/>
              </w:rPr>
              <w:t>torch</w:t>
            </w:r>
            <w:r>
              <w:rPr>
                <w:rFonts w:hint="eastAsia"/>
                <w:sz w:val="21"/>
                <w:szCs w:val="21"/>
              </w:rPr>
              <w:t>的高效性。</w:t>
            </w:r>
          </w:p>
        </w:tc>
      </w:tr>
      <w:tr w:rsidR="00303566" w14:paraId="663A6F06" w14:textId="77777777">
        <w:trPr>
          <w:jc w:val="center"/>
        </w:trPr>
        <w:tc>
          <w:tcPr>
            <w:tcW w:w="1201" w:type="dxa"/>
            <w:gridSpan w:val="2"/>
            <w:vAlign w:val="center"/>
          </w:tcPr>
          <w:p w14:paraId="4FFDE108" w14:textId="77777777" w:rsidR="00303566" w:rsidRDefault="00260DBA">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7"/>
            <w:vAlign w:val="center"/>
          </w:tcPr>
          <w:p w14:paraId="59AECA6B" w14:textId="77777777" w:rsidR="00303566" w:rsidRDefault="00260DBA">
            <w:pPr>
              <w:numPr>
                <w:ilvl w:val="0"/>
                <w:numId w:val="12"/>
              </w:numPr>
              <w:spacing w:line="240" w:lineRule="auto"/>
              <w:jc w:val="left"/>
              <w:rPr>
                <w:szCs w:val="21"/>
              </w:rPr>
            </w:pPr>
            <w:r>
              <w:rPr>
                <w:rFonts w:hint="eastAsia"/>
                <w:sz w:val="21"/>
                <w:szCs w:val="21"/>
              </w:rPr>
              <w:lastRenderedPageBreak/>
              <w:t>Torch</w:t>
            </w:r>
            <w:r>
              <w:rPr>
                <w:rFonts w:hint="eastAsia"/>
                <w:sz w:val="21"/>
                <w:szCs w:val="21"/>
              </w:rPr>
              <w:t>平台正常运行；</w:t>
            </w:r>
          </w:p>
          <w:p w14:paraId="219854E6" w14:textId="77777777" w:rsidR="00303566" w:rsidRDefault="00260DBA">
            <w:pPr>
              <w:numPr>
                <w:ilvl w:val="0"/>
                <w:numId w:val="12"/>
              </w:numPr>
              <w:spacing w:line="240" w:lineRule="auto"/>
              <w:jc w:val="left"/>
              <w:rPr>
                <w:szCs w:val="21"/>
              </w:rPr>
            </w:pPr>
            <w:bookmarkStart w:id="38" w:name="OLE_LINK4"/>
            <w:bookmarkStart w:id="39" w:name="OLE_LINK5"/>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bookmarkEnd w:id="38"/>
            <w:bookmarkEnd w:id="39"/>
            <w:r>
              <w:rPr>
                <w:rFonts w:hint="eastAsia"/>
                <w:sz w:val="21"/>
                <w:szCs w:val="21"/>
              </w:rPr>
              <w:t>；</w:t>
            </w:r>
          </w:p>
          <w:p w14:paraId="6BFDAFDA" w14:textId="77777777" w:rsidR="00303566" w:rsidRDefault="00260DBA">
            <w:pPr>
              <w:numPr>
                <w:ilvl w:val="0"/>
                <w:numId w:val="12"/>
              </w:numPr>
              <w:spacing w:line="240" w:lineRule="auto"/>
              <w:jc w:val="left"/>
              <w:rPr>
                <w:szCs w:val="21"/>
              </w:rPr>
            </w:pPr>
            <w:r>
              <w:rPr>
                <w:rFonts w:hint="eastAsia"/>
                <w:sz w:val="21"/>
                <w:szCs w:val="21"/>
              </w:rPr>
              <w:lastRenderedPageBreak/>
              <w:t>Tensorflow</w:t>
            </w:r>
            <w:r>
              <w:rPr>
                <w:rFonts w:hint="eastAsia"/>
                <w:sz w:val="21"/>
                <w:szCs w:val="21"/>
              </w:rPr>
              <w:t>平台正常运行；</w:t>
            </w:r>
          </w:p>
          <w:p w14:paraId="7E503627" w14:textId="77777777" w:rsidR="00303566" w:rsidRDefault="00260DBA">
            <w:pPr>
              <w:numPr>
                <w:ilvl w:val="0"/>
                <w:numId w:val="12"/>
              </w:numPr>
              <w:spacing w:line="240" w:lineRule="auto"/>
              <w:jc w:val="left"/>
              <w:rPr>
                <w:szCs w:val="21"/>
              </w:rPr>
            </w:pPr>
            <w:r>
              <w:rPr>
                <w:rFonts w:hint="eastAsia"/>
                <w:sz w:val="21"/>
                <w:szCs w:val="21"/>
              </w:rPr>
              <w:t>Tensorflow</w:t>
            </w:r>
            <w:r>
              <w:rPr>
                <w:rFonts w:hint="eastAsia"/>
                <w:sz w:val="21"/>
                <w:szCs w:val="21"/>
              </w:rPr>
              <w:t>平台神经网络搭建成功，并在</w:t>
            </w:r>
            <w:r>
              <w:rPr>
                <w:rFonts w:hint="eastAsia"/>
                <w:sz w:val="21"/>
                <w:szCs w:val="21"/>
              </w:rPr>
              <w:t>Tensorflow</w:t>
            </w:r>
            <w:r>
              <w:rPr>
                <w:rFonts w:hint="eastAsia"/>
                <w:sz w:val="21"/>
                <w:szCs w:val="21"/>
              </w:rPr>
              <w:t>平台上成功加载数据。</w:t>
            </w:r>
          </w:p>
        </w:tc>
      </w:tr>
      <w:tr w:rsidR="00303566" w14:paraId="3128797A" w14:textId="77777777">
        <w:trPr>
          <w:jc w:val="center"/>
        </w:trPr>
        <w:tc>
          <w:tcPr>
            <w:tcW w:w="1201" w:type="dxa"/>
            <w:gridSpan w:val="2"/>
            <w:vAlign w:val="center"/>
          </w:tcPr>
          <w:p w14:paraId="6AC238EE" w14:textId="77777777" w:rsidR="00303566" w:rsidRDefault="00260DBA">
            <w:pPr>
              <w:jc w:val="center"/>
              <w:rPr>
                <w:rFonts w:ascii="黑体" w:eastAsia="黑体"/>
                <w:b/>
                <w:szCs w:val="21"/>
              </w:rPr>
            </w:pPr>
            <w:r>
              <w:rPr>
                <w:rFonts w:ascii="黑体" w:eastAsia="黑体" w:hint="eastAsia"/>
                <w:b/>
                <w:sz w:val="21"/>
                <w:szCs w:val="21"/>
              </w:rPr>
              <w:lastRenderedPageBreak/>
              <w:t>测试方法</w:t>
            </w:r>
          </w:p>
        </w:tc>
        <w:tc>
          <w:tcPr>
            <w:tcW w:w="7321" w:type="dxa"/>
            <w:gridSpan w:val="7"/>
            <w:vAlign w:val="center"/>
          </w:tcPr>
          <w:p w14:paraId="380EF70D" w14:textId="77777777" w:rsidR="00303566" w:rsidRDefault="00260DBA">
            <w:pPr>
              <w:jc w:val="center"/>
              <w:rPr>
                <w:szCs w:val="21"/>
              </w:rPr>
            </w:pPr>
            <w:r>
              <w:rPr>
                <w:rFonts w:hint="eastAsia"/>
                <w:sz w:val="21"/>
                <w:szCs w:val="21"/>
              </w:rPr>
              <w:t>黑盒测试</w:t>
            </w:r>
          </w:p>
        </w:tc>
      </w:tr>
      <w:tr w:rsidR="00303566" w14:paraId="5376897E" w14:textId="77777777">
        <w:trPr>
          <w:jc w:val="center"/>
        </w:trPr>
        <w:tc>
          <w:tcPr>
            <w:tcW w:w="8522" w:type="dxa"/>
            <w:gridSpan w:val="9"/>
            <w:vAlign w:val="center"/>
          </w:tcPr>
          <w:p w14:paraId="78C9094B" w14:textId="77777777" w:rsidR="00303566" w:rsidRDefault="00260DBA">
            <w:pPr>
              <w:jc w:val="center"/>
              <w:rPr>
                <w:b/>
                <w:szCs w:val="21"/>
              </w:rPr>
            </w:pPr>
            <w:r>
              <w:rPr>
                <w:rFonts w:ascii="黑体" w:eastAsia="黑体" w:hint="eastAsia"/>
                <w:b/>
                <w:szCs w:val="21"/>
              </w:rPr>
              <w:t>测试过程描述</w:t>
            </w:r>
          </w:p>
        </w:tc>
      </w:tr>
      <w:tr w:rsidR="00303566" w14:paraId="233975EB" w14:textId="77777777">
        <w:trPr>
          <w:cantSplit/>
          <w:jc w:val="center"/>
        </w:trPr>
        <w:tc>
          <w:tcPr>
            <w:tcW w:w="886" w:type="dxa"/>
            <w:vMerge w:val="restart"/>
            <w:vAlign w:val="center"/>
          </w:tcPr>
          <w:p w14:paraId="05857B5F" w14:textId="77777777" w:rsidR="00303566" w:rsidRDefault="00260DBA">
            <w:pPr>
              <w:jc w:val="center"/>
              <w:rPr>
                <w:b/>
                <w:sz w:val="21"/>
                <w:szCs w:val="21"/>
              </w:rPr>
            </w:pPr>
            <w:r>
              <w:rPr>
                <w:rFonts w:ascii="黑体" w:eastAsia="黑体" w:hint="eastAsia"/>
                <w:b/>
                <w:sz w:val="21"/>
                <w:szCs w:val="21"/>
              </w:rPr>
              <w:t>序号</w:t>
            </w:r>
          </w:p>
        </w:tc>
        <w:tc>
          <w:tcPr>
            <w:tcW w:w="4325" w:type="dxa"/>
            <w:gridSpan w:val="4"/>
            <w:vMerge w:val="restart"/>
            <w:vAlign w:val="center"/>
          </w:tcPr>
          <w:p w14:paraId="6CDAA1C2" w14:textId="77777777" w:rsidR="00303566" w:rsidRDefault="00260DBA">
            <w:pPr>
              <w:jc w:val="center"/>
              <w:rPr>
                <w:b/>
                <w:sz w:val="21"/>
                <w:szCs w:val="21"/>
              </w:rPr>
            </w:pPr>
            <w:r>
              <w:rPr>
                <w:rFonts w:ascii="黑体" w:eastAsia="黑体" w:hint="eastAsia"/>
                <w:b/>
                <w:sz w:val="21"/>
                <w:szCs w:val="21"/>
              </w:rPr>
              <w:t>测试步骤</w:t>
            </w:r>
          </w:p>
        </w:tc>
        <w:tc>
          <w:tcPr>
            <w:tcW w:w="1963" w:type="dxa"/>
            <w:gridSpan w:val="3"/>
            <w:vAlign w:val="center"/>
          </w:tcPr>
          <w:p w14:paraId="1A7C7CCD" w14:textId="77777777" w:rsidR="00303566" w:rsidRDefault="00260DBA">
            <w:pPr>
              <w:jc w:val="center"/>
              <w:rPr>
                <w:b/>
                <w:sz w:val="21"/>
                <w:szCs w:val="21"/>
              </w:rPr>
            </w:pPr>
            <w:r>
              <w:rPr>
                <w:rFonts w:ascii="黑体" w:eastAsia="黑体" w:hint="eastAsia"/>
                <w:b/>
                <w:sz w:val="21"/>
                <w:szCs w:val="21"/>
              </w:rPr>
              <w:t>测试结果</w:t>
            </w:r>
          </w:p>
        </w:tc>
        <w:tc>
          <w:tcPr>
            <w:tcW w:w="1348" w:type="dxa"/>
            <w:vAlign w:val="center"/>
          </w:tcPr>
          <w:p w14:paraId="34CC788D" w14:textId="77777777" w:rsidR="00303566" w:rsidRDefault="00260DBA">
            <w:pPr>
              <w:jc w:val="center"/>
              <w:rPr>
                <w:b/>
                <w:sz w:val="21"/>
                <w:szCs w:val="21"/>
              </w:rPr>
            </w:pPr>
            <w:r>
              <w:rPr>
                <w:rFonts w:ascii="黑体" w:eastAsia="黑体" w:hint="eastAsia"/>
                <w:b/>
                <w:sz w:val="21"/>
                <w:szCs w:val="21"/>
              </w:rPr>
              <w:t>评价准则</w:t>
            </w:r>
          </w:p>
        </w:tc>
      </w:tr>
      <w:tr w:rsidR="00303566" w14:paraId="43281028" w14:textId="77777777">
        <w:trPr>
          <w:cantSplit/>
          <w:trHeight w:val="150"/>
          <w:jc w:val="center"/>
        </w:trPr>
        <w:tc>
          <w:tcPr>
            <w:tcW w:w="886" w:type="dxa"/>
            <w:vMerge/>
            <w:vAlign w:val="center"/>
          </w:tcPr>
          <w:p w14:paraId="6E6D70CA" w14:textId="77777777" w:rsidR="00303566" w:rsidRDefault="00303566">
            <w:pPr>
              <w:jc w:val="center"/>
              <w:rPr>
                <w:sz w:val="21"/>
                <w:szCs w:val="21"/>
              </w:rPr>
            </w:pPr>
          </w:p>
        </w:tc>
        <w:tc>
          <w:tcPr>
            <w:tcW w:w="4325" w:type="dxa"/>
            <w:gridSpan w:val="4"/>
            <w:vMerge/>
            <w:vAlign w:val="center"/>
          </w:tcPr>
          <w:p w14:paraId="778CECF7" w14:textId="77777777" w:rsidR="00303566" w:rsidRDefault="00303566">
            <w:pPr>
              <w:jc w:val="center"/>
              <w:rPr>
                <w:sz w:val="21"/>
                <w:szCs w:val="21"/>
              </w:rPr>
            </w:pPr>
          </w:p>
        </w:tc>
        <w:tc>
          <w:tcPr>
            <w:tcW w:w="1963" w:type="dxa"/>
            <w:gridSpan w:val="3"/>
            <w:vAlign w:val="center"/>
          </w:tcPr>
          <w:p w14:paraId="746BBC09" w14:textId="77777777" w:rsidR="00303566" w:rsidRDefault="00260DBA">
            <w:pPr>
              <w:jc w:val="center"/>
              <w:rPr>
                <w:sz w:val="21"/>
                <w:szCs w:val="21"/>
              </w:rPr>
            </w:pPr>
            <w:r>
              <w:rPr>
                <w:rFonts w:ascii="黑体" w:eastAsia="黑体" w:hint="eastAsia"/>
                <w:b/>
                <w:sz w:val="21"/>
                <w:szCs w:val="21"/>
              </w:rPr>
              <w:t>预期结果</w:t>
            </w:r>
          </w:p>
        </w:tc>
        <w:tc>
          <w:tcPr>
            <w:tcW w:w="1348" w:type="dxa"/>
            <w:vAlign w:val="center"/>
          </w:tcPr>
          <w:p w14:paraId="64198C4B" w14:textId="77777777" w:rsidR="00303566" w:rsidRDefault="00303566">
            <w:pPr>
              <w:jc w:val="center"/>
              <w:rPr>
                <w:sz w:val="21"/>
                <w:szCs w:val="21"/>
              </w:rPr>
            </w:pPr>
          </w:p>
        </w:tc>
      </w:tr>
      <w:tr w:rsidR="00303566" w14:paraId="5816D9D5" w14:textId="77777777">
        <w:trPr>
          <w:trHeight w:val="312"/>
          <w:jc w:val="center"/>
        </w:trPr>
        <w:tc>
          <w:tcPr>
            <w:tcW w:w="886" w:type="dxa"/>
            <w:shd w:val="clear" w:color="auto" w:fill="auto"/>
            <w:vAlign w:val="center"/>
          </w:tcPr>
          <w:p w14:paraId="7300B27C" w14:textId="77777777" w:rsidR="00303566" w:rsidRDefault="00260DBA">
            <w:pPr>
              <w:pStyle w:val="a3"/>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7CCC24B9" w14:textId="77777777" w:rsidR="00303566" w:rsidRDefault="00260DBA">
            <w:pPr>
              <w:pStyle w:val="a3"/>
              <w:rPr>
                <w:sz w:val="21"/>
                <w:szCs w:val="21"/>
              </w:rPr>
            </w:pPr>
            <w:r>
              <w:rPr>
                <w:rFonts w:hint="eastAsia"/>
                <w:sz w:val="21"/>
                <w:szCs w:val="21"/>
              </w:rPr>
              <w:t>在</w:t>
            </w:r>
            <w:r>
              <w:rPr>
                <w:rFonts w:hint="eastAsia"/>
                <w:sz w:val="21"/>
                <w:szCs w:val="21"/>
              </w:rPr>
              <w:t>Torch</w:t>
            </w:r>
            <w:r>
              <w:rPr>
                <w:rFonts w:hint="eastAsia"/>
                <w:sz w:val="21"/>
                <w:szCs w:val="21"/>
              </w:rPr>
              <w:t>上定义神经网络模型，并进行训练</w:t>
            </w:r>
          </w:p>
        </w:tc>
        <w:tc>
          <w:tcPr>
            <w:tcW w:w="1963" w:type="dxa"/>
            <w:gridSpan w:val="3"/>
            <w:shd w:val="clear" w:color="auto" w:fill="auto"/>
            <w:vAlign w:val="center"/>
          </w:tcPr>
          <w:p w14:paraId="3EA9B9C7" w14:textId="77777777" w:rsidR="00303566" w:rsidRDefault="00303566">
            <w:pPr>
              <w:pStyle w:val="a3"/>
              <w:rPr>
                <w:rFonts w:ascii="宋体" w:hAnsi="宋体"/>
                <w:bCs/>
                <w:sz w:val="21"/>
                <w:szCs w:val="21"/>
              </w:rPr>
            </w:pPr>
          </w:p>
        </w:tc>
        <w:tc>
          <w:tcPr>
            <w:tcW w:w="1348" w:type="dxa"/>
            <w:shd w:val="clear" w:color="auto" w:fill="auto"/>
            <w:vAlign w:val="center"/>
          </w:tcPr>
          <w:p w14:paraId="1048E8C7" w14:textId="77777777" w:rsidR="00303566" w:rsidRDefault="00303566">
            <w:pPr>
              <w:pStyle w:val="a3"/>
              <w:rPr>
                <w:rFonts w:ascii="宋体" w:hAnsi="宋体"/>
                <w:bCs/>
                <w:sz w:val="21"/>
                <w:szCs w:val="21"/>
              </w:rPr>
            </w:pPr>
          </w:p>
        </w:tc>
      </w:tr>
      <w:tr w:rsidR="00303566" w14:paraId="6F580819" w14:textId="77777777">
        <w:trPr>
          <w:trHeight w:val="312"/>
          <w:jc w:val="center"/>
        </w:trPr>
        <w:tc>
          <w:tcPr>
            <w:tcW w:w="886" w:type="dxa"/>
            <w:shd w:val="clear" w:color="auto" w:fill="auto"/>
            <w:vAlign w:val="center"/>
          </w:tcPr>
          <w:p w14:paraId="7FAF9B6A" w14:textId="77777777" w:rsidR="00303566" w:rsidRDefault="00260DBA">
            <w:pPr>
              <w:pStyle w:val="a3"/>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0EEA25F3" w14:textId="77777777" w:rsidR="00303566" w:rsidRDefault="00260DBA">
            <w:pPr>
              <w:pStyle w:val="a3"/>
              <w:rPr>
                <w:sz w:val="21"/>
                <w:szCs w:val="21"/>
              </w:rPr>
            </w:pPr>
            <w:r>
              <w:rPr>
                <w:rFonts w:hint="eastAsia"/>
                <w:sz w:val="21"/>
                <w:szCs w:val="21"/>
              </w:rPr>
              <w:t>在</w:t>
            </w:r>
            <w:r>
              <w:rPr>
                <w:rFonts w:hint="eastAsia"/>
                <w:sz w:val="21"/>
                <w:szCs w:val="21"/>
              </w:rPr>
              <w:t>Tensorflow</w:t>
            </w:r>
            <w:r>
              <w:rPr>
                <w:rFonts w:hint="eastAsia"/>
                <w:sz w:val="21"/>
                <w:szCs w:val="21"/>
              </w:rPr>
              <w:t>上定义相同的神经网络模型，并进行训练</w:t>
            </w:r>
          </w:p>
        </w:tc>
        <w:tc>
          <w:tcPr>
            <w:tcW w:w="1963" w:type="dxa"/>
            <w:gridSpan w:val="3"/>
            <w:shd w:val="clear" w:color="auto" w:fill="auto"/>
            <w:vAlign w:val="center"/>
          </w:tcPr>
          <w:p w14:paraId="47BE993E" w14:textId="77777777" w:rsidR="00303566" w:rsidRDefault="00303566">
            <w:pPr>
              <w:pStyle w:val="a3"/>
              <w:rPr>
                <w:rFonts w:ascii="宋体" w:hAnsi="宋体"/>
                <w:bCs/>
                <w:sz w:val="21"/>
                <w:szCs w:val="21"/>
              </w:rPr>
            </w:pPr>
          </w:p>
        </w:tc>
        <w:tc>
          <w:tcPr>
            <w:tcW w:w="1348" w:type="dxa"/>
            <w:shd w:val="clear" w:color="auto" w:fill="auto"/>
            <w:vAlign w:val="center"/>
          </w:tcPr>
          <w:p w14:paraId="7609C1AD" w14:textId="77777777" w:rsidR="00303566" w:rsidRDefault="00303566">
            <w:pPr>
              <w:pStyle w:val="a3"/>
              <w:rPr>
                <w:rFonts w:ascii="宋体" w:hAnsi="宋体"/>
                <w:bCs/>
                <w:sz w:val="21"/>
                <w:szCs w:val="21"/>
              </w:rPr>
            </w:pPr>
          </w:p>
        </w:tc>
      </w:tr>
      <w:tr w:rsidR="00303566" w14:paraId="6A9F2B0B" w14:textId="77777777">
        <w:trPr>
          <w:trHeight w:val="312"/>
          <w:jc w:val="center"/>
        </w:trPr>
        <w:tc>
          <w:tcPr>
            <w:tcW w:w="886" w:type="dxa"/>
            <w:shd w:val="clear" w:color="auto" w:fill="auto"/>
            <w:vAlign w:val="center"/>
          </w:tcPr>
          <w:p w14:paraId="1F3BA9D6" w14:textId="77777777" w:rsidR="00303566" w:rsidRDefault="00260DBA">
            <w:pPr>
              <w:pStyle w:val="a3"/>
              <w:jc w:val="center"/>
              <w:rPr>
                <w:rFonts w:ascii="宋体" w:hAnsi="宋体"/>
                <w:bCs/>
                <w:sz w:val="21"/>
                <w:szCs w:val="21"/>
              </w:rPr>
            </w:pPr>
            <w:r>
              <w:rPr>
                <w:rFonts w:ascii="宋体" w:hAnsi="宋体" w:hint="eastAsia"/>
                <w:bCs/>
                <w:sz w:val="21"/>
                <w:szCs w:val="21"/>
              </w:rPr>
              <w:t>3</w:t>
            </w:r>
          </w:p>
        </w:tc>
        <w:tc>
          <w:tcPr>
            <w:tcW w:w="4325" w:type="dxa"/>
            <w:gridSpan w:val="4"/>
            <w:shd w:val="clear" w:color="auto" w:fill="auto"/>
            <w:vAlign w:val="center"/>
          </w:tcPr>
          <w:p w14:paraId="4EEF28DE" w14:textId="77777777" w:rsidR="00303566" w:rsidRDefault="00260DBA">
            <w:pPr>
              <w:pStyle w:val="a3"/>
              <w:rPr>
                <w:sz w:val="21"/>
                <w:szCs w:val="21"/>
              </w:rPr>
            </w:pPr>
            <w:r>
              <w:rPr>
                <w:rFonts w:hint="eastAsia"/>
                <w:sz w:val="21"/>
                <w:szCs w:val="21"/>
              </w:rPr>
              <w:t>比较两者的计算效率</w:t>
            </w:r>
          </w:p>
        </w:tc>
        <w:tc>
          <w:tcPr>
            <w:tcW w:w="1963" w:type="dxa"/>
            <w:gridSpan w:val="3"/>
            <w:shd w:val="clear" w:color="auto" w:fill="auto"/>
            <w:vAlign w:val="center"/>
          </w:tcPr>
          <w:p w14:paraId="47FFBA58" w14:textId="77777777" w:rsidR="00303566" w:rsidRDefault="00260DBA">
            <w:pPr>
              <w:pStyle w:val="a3"/>
              <w:rPr>
                <w:rFonts w:ascii="宋体" w:hAnsi="宋体"/>
                <w:bCs/>
                <w:sz w:val="21"/>
                <w:szCs w:val="21"/>
              </w:rPr>
            </w:pPr>
            <w:r>
              <w:rPr>
                <w:rFonts w:ascii="宋体" w:hAnsi="宋体" w:hint="eastAsia"/>
                <w:bCs/>
                <w:sz w:val="21"/>
                <w:szCs w:val="21"/>
              </w:rPr>
              <w:t>Torch</w:t>
            </w:r>
            <w:r>
              <w:rPr>
                <w:rFonts w:ascii="宋体" w:hAnsi="宋体" w:hint="eastAsia"/>
                <w:bCs/>
                <w:sz w:val="21"/>
                <w:szCs w:val="21"/>
              </w:rPr>
              <w:t>平台计算效率优于</w:t>
            </w:r>
            <w:r>
              <w:rPr>
                <w:rFonts w:ascii="宋体" w:hAnsi="宋体" w:hint="eastAsia"/>
                <w:bCs/>
                <w:sz w:val="21"/>
                <w:szCs w:val="21"/>
              </w:rPr>
              <w:t>Tensorflow</w:t>
            </w:r>
            <w:r>
              <w:rPr>
                <w:rFonts w:ascii="宋体" w:hAnsi="宋体" w:hint="eastAsia"/>
                <w:bCs/>
                <w:sz w:val="21"/>
                <w:szCs w:val="21"/>
              </w:rPr>
              <w:t>平台</w:t>
            </w:r>
          </w:p>
        </w:tc>
        <w:tc>
          <w:tcPr>
            <w:tcW w:w="1348" w:type="dxa"/>
            <w:shd w:val="clear" w:color="auto" w:fill="auto"/>
            <w:vAlign w:val="center"/>
          </w:tcPr>
          <w:p w14:paraId="389C98D0" w14:textId="77777777" w:rsidR="00303566" w:rsidRDefault="00260DBA">
            <w:pPr>
              <w:pStyle w:val="a3"/>
              <w:rPr>
                <w:rFonts w:ascii="宋体" w:hAnsi="宋体"/>
                <w:bCs/>
                <w:sz w:val="21"/>
                <w:szCs w:val="21"/>
              </w:rPr>
            </w:pPr>
            <w:r>
              <w:rPr>
                <w:rFonts w:ascii="宋体" w:hAnsi="宋体" w:hint="eastAsia"/>
                <w:bCs/>
                <w:sz w:val="21"/>
                <w:szCs w:val="21"/>
              </w:rPr>
              <w:t>实际结果与预期结果一致</w:t>
            </w:r>
          </w:p>
        </w:tc>
      </w:tr>
    </w:tbl>
    <w:p w14:paraId="774329C6" w14:textId="77777777" w:rsidR="00303566" w:rsidRDefault="00260DBA">
      <w:pPr>
        <w:pStyle w:val="2"/>
        <w:spacing w:line="415" w:lineRule="auto"/>
        <w:ind w:left="578" w:hanging="578"/>
        <w:jc w:val="left"/>
      </w:pPr>
      <w:bookmarkStart w:id="40" w:name="_Toc483331434"/>
      <w:r>
        <w:t>用户友好性</w:t>
      </w:r>
      <w:bookmarkEnd w:id="40"/>
    </w:p>
    <w:p w14:paraId="66A67688" w14:textId="77777777" w:rsidR="00303566" w:rsidRDefault="00260DBA">
      <w:pPr>
        <w:pStyle w:val="2"/>
        <w:numPr>
          <w:ilvl w:val="2"/>
          <w:numId w:val="1"/>
        </w:numPr>
      </w:pPr>
      <w:bookmarkStart w:id="41" w:name="_Toc483331435"/>
      <w:r>
        <w:rPr>
          <w:rFonts w:hint="eastAsia"/>
        </w:rPr>
        <w:t>测试策略描述</w:t>
      </w:r>
      <w:bookmarkEnd w:id="41"/>
    </w:p>
    <w:p w14:paraId="1B1E24F0" w14:textId="77777777" w:rsidR="00303566" w:rsidRDefault="00260DBA">
      <w:pPr>
        <w:ind w:firstLineChars="200" w:firstLine="480"/>
        <w:jc w:val="left"/>
      </w:pPr>
      <w:r>
        <w:rPr>
          <w:rFonts w:hint="eastAsia"/>
        </w:rPr>
        <w:t>用户（初学者）打开</w:t>
      </w:r>
      <w:r>
        <w:rPr>
          <w:rFonts w:hint="eastAsia"/>
        </w:rPr>
        <w:t>Torch</w:t>
      </w:r>
      <w:r>
        <w:rPr>
          <w:rFonts w:hint="eastAsia"/>
        </w:rPr>
        <w:t>平台之后，能够结合相关教程和自身知识储备，通过图形操作界面，完成简单的神经网络搭建。</w:t>
      </w:r>
    </w:p>
    <w:p w14:paraId="6E7BC362" w14:textId="77777777" w:rsidR="00303566" w:rsidRDefault="00260DBA">
      <w:pPr>
        <w:pStyle w:val="2"/>
        <w:numPr>
          <w:ilvl w:val="2"/>
          <w:numId w:val="1"/>
        </w:numPr>
      </w:pPr>
      <w:bookmarkStart w:id="42" w:name="_Toc483331436"/>
      <w:r>
        <w:rPr>
          <w:rFonts w:hint="eastAsia"/>
        </w:rPr>
        <w:t>测试用例描述</w:t>
      </w:r>
      <w:bookmarkEnd w:id="42"/>
    </w:p>
    <w:p w14:paraId="1D036949" w14:textId="77777777" w:rsidR="00303566" w:rsidRDefault="00260DBA">
      <w:pPr>
        <w:ind w:firstLineChars="200" w:firstLine="480"/>
        <w:jc w:val="left"/>
      </w:pPr>
      <w:r>
        <w:rPr>
          <w:rFonts w:hint="eastAsia"/>
        </w:rPr>
        <w:t>测试用例如表</w:t>
      </w:r>
      <w:r>
        <w:t>6-2</w:t>
      </w:r>
      <w:r>
        <w:t>所示</w:t>
      </w:r>
      <w:r>
        <w:rPr>
          <w:rFonts w:hint="eastAsia"/>
        </w:rPr>
        <w:t>。</w:t>
      </w:r>
    </w:p>
    <w:p w14:paraId="26EAD18A" w14:textId="77777777" w:rsidR="00303566" w:rsidRDefault="00260DBA">
      <w:pPr>
        <w:jc w:val="center"/>
        <w:rPr>
          <w:sz w:val="21"/>
        </w:rPr>
      </w:pPr>
      <w:r>
        <w:rPr>
          <w:rFonts w:hint="eastAsia"/>
          <w:sz w:val="21"/>
        </w:rPr>
        <w:t>表</w:t>
      </w:r>
      <w:r>
        <w:rPr>
          <w:sz w:val="21"/>
        </w:rPr>
        <w:t>6</w:t>
      </w:r>
      <w:r>
        <w:rPr>
          <w:rFonts w:hint="eastAsia"/>
          <w:sz w:val="21"/>
        </w:rPr>
        <w:t>-</w:t>
      </w:r>
      <w:r>
        <w:rPr>
          <w:sz w:val="21"/>
        </w:rPr>
        <w:t>2</w:t>
      </w:r>
      <w:r>
        <w:rPr>
          <w:rFonts w:hint="eastAsia"/>
          <w:sz w:val="21"/>
        </w:rPr>
        <w:t xml:space="preserve"> TC</w:t>
      </w:r>
      <w:r>
        <w:rPr>
          <w:sz w:val="21"/>
        </w:rPr>
        <w:t>602</w:t>
      </w:r>
      <w:r>
        <w:rPr>
          <w:rFonts w:hint="eastAsia"/>
          <w:sz w:val="21"/>
        </w:rPr>
        <w:t>-</w:t>
      </w:r>
      <w:r>
        <w:rPr>
          <w:rFonts w:hint="eastAsia"/>
          <w:sz w:val="21"/>
        </w:rPr>
        <w:t>用户友好性测试用例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303566" w14:paraId="42B45C8F" w14:textId="77777777">
        <w:trPr>
          <w:jc w:val="center"/>
        </w:trPr>
        <w:tc>
          <w:tcPr>
            <w:tcW w:w="1201" w:type="dxa"/>
            <w:gridSpan w:val="2"/>
            <w:vAlign w:val="center"/>
          </w:tcPr>
          <w:p w14:paraId="19756191" w14:textId="77777777" w:rsidR="00303566" w:rsidRDefault="00260DB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72CC7A0" w14:textId="77777777" w:rsidR="00303566" w:rsidRDefault="00260DBA">
            <w:pPr>
              <w:jc w:val="center"/>
              <w:rPr>
                <w:szCs w:val="21"/>
              </w:rPr>
            </w:pPr>
            <w:r>
              <w:rPr>
                <w:rFonts w:hint="eastAsia"/>
                <w:sz w:val="21"/>
                <w:szCs w:val="21"/>
              </w:rPr>
              <w:t>用户友好性</w:t>
            </w:r>
          </w:p>
        </w:tc>
        <w:tc>
          <w:tcPr>
            <w:tcW w:w="1041" w:type="dxa"/>
            <w:vAlign w:val="center"/>
          </w:tcPr>
          <w:p w14:paraId="1BF317B3" w14:textId="77777777" w:rsidR="00303566" w:rsidRDefault="00260DBA">
            <w:pPr>
              <w:jc w:val="center"/>
              <w:rPr>
                <w:b/>
                <w:szCs w:val="21"/>
              </w:rPr>
            </w:pPr>
            <w:r>
              <w:rPr>
                <w:rFonts w:ascii="黑体" w:eastAsia="黑体" w:hint="eastAsia"/>
                <w:b/>
                <w:sz w:val="21"/>
                <w:szCs w:val="21"/>
              </w:rPr>
              <w:t>测试用例标识</w:t>
            </w:r>
          </w:p>
        </w:tc>
        <w:tc>
          <w:tcPr>
            <w:tcW w:w="1619" w:type="dxa"/>
            <w:gridSpan w:val="2"/>
            <w:vAlign w:val="center"/>
          </w:tcPr>
          <w:p w14:paraId="57E0E7F2" w14:textId="77777777" w:rsidR="00303566" w:rsidRDefault="00260DBA">
            <w:pPr>
              <w:jc w:val="center"/>
              <w:rPr>
                <w:szCs w:val="21"/>
              </w:rPr>
            </w:pPr>
            <w:r>
              <w:rPr>
                <w:rFonts w:hint="eastAsia"/>
                <w:sz w:val="21"/>
                <w:szCs w:val="21"/>
              </w:rPr>
              <w:t>用例</w:t>
            </w:r>
            <w:r>
              <w:rPr>
                <w:rFonts w:hint="eastAsia"/>
                <w:sz w:val="21"/>
                <w:szCs w:val="21"/>
              </w:rPr>
              <w:t>TC</w:t>
            </w:r>
            <w:r>
              <w:rPr>
                <w:sz w:val="21"/>
                <w:szCs w:val="21"/>
              </w:rPr>
              <w:t>6</w:t>
            </w:r>
            <w:r>
              <w:rPr>
                <w:rFonts w:hint="eastAsia"/>
                <w:sz w:val="21"/>
                <w:szCs w:val="21"/>
              </w:rPr>
              <w:t>0</w:t>
            </w:r>
            <w:r>
              <w:rPr>
                <w:sz w:val="21"/>
                <w:szCs w:val="21"/>
              </w:rPr>
              <w:t>2</w:t>
            </w:r>
          </w:p>
        </w:tc>
        <w:tc>
          <w:tcPr>
            <w:tcW w:w="1235" w:type="dxa"/>
            <w:vAlign w:val="center"/>
          </w:tcPr>
          <w:p w14:paraId="6A2F1869" w14:textId="77777777" w:rsidR="00303566" w:rsidRDefault="00260DBA">
            <w:pPr>
              <w:jc w:val="center"/>
              <w:rPr>
                <w:b/>
                <w:szCs w:val="21"/>
              </w:rPr>
            </w:pPr>
            <w:r>
              <w:rPr>
                <w:rFonts w:ascii="黑体" w:eastAsia="黑体" w:hint="eastAsia"/>
                <w:b/>
                <w:sz w:val="21"/>
                <w:szCs w:val="21"/>
              </w:rPr>
              <w:t>测试需求标识</w:t>
            </w:r>
          </w:p>
        </w:tc>
        <w:tc>
          <w:tcPr>
            <w:tcW w:w="1627" w:type="dxa"/>
            <w:gridSpan w:val="2"/>
            <w:vAlign w:val="center"/>
          </w:tcPr>
          <w:p w14:paraId="2BC86AC2" w14:textId="77777777" w:rsidR="00303566" w:rsidRDefault="00260DBA">
            <w:pPr>
              <w:jc w:val="center"/>
              <w:rPr>
                <w:szCs w:val="21"/>
              </w:rPr>
            </w:pPr>
            <w:r>
              <w:rPr>
                <w:rFonts w:hint="eastAsia"/>
                <w:sz w:val="21"/>
                <w:szCs w:val="21"/>
              </w:rPr>
              <w:t>TR</w:t>
            </w:r>
            <w:r>
              <w:rPr>
                <w:sz w:val="21"/>
                <w:szCs w:val="21"/>
              </w:rPr>
              <w:t>602</w:t>
            </w:r>
          </w:p>
        </w:tc>
      </w:tr>
      <w:tr w:rsidR="00303566" w14:paraId="44FF6B20" w14:textId="77777777">
        <w:trPr>
          <w:jc w:val="center"/>
        </w:trPr>
        <w:tc>
          <w:tcPr>
            <w:tcW w:w="1201" w:type="dxa"/>
            <w:gridSpan w:val="2"/>
            <w:vAlign w:val="center"/>
          </w:tcPr>
          <w:p w14:paraId="1C4FA9C0" w14:textId="77777777" w:rsidR="00303566" w:rsidRDefault="00260DBA">
            <w:pPr>
              <w:jc w:val="center"/>
              <w:rPr>
                <w:b/>
                <w:szCs w:val="21"/>
              </w:rPr>
            </w:pPr>
            <w:r>
              <w:rPr>
                <w:rFonts w:ascii="黑体" w:eastAsia="黑体" w:hint="eastAsia"/>
                <w:b/>
                <w:sz w:val="21"/>
                <w:szCs w:val="21"/>
              </w:rPr>
              <w:t>简要描述</w:t>
            </w:r>
          </w:p>
        </w:tc>
        <w:tc>
          <w:tcPr>
            <w:tcW w:w="7321" w:type="dxa"/>
            <w:gridSpan w:val="7"/>
            <w:vAlign w:val="center"/>
          </w:tcPr>
          <w:p w14:paraId="372FEF63" w14:textId="77777777" w:rsidR="00303566" w:rsidRDefault="00260DBA">
            <w:pPr>
              <w:jc w:val="center"/>
              <w:rPr>
                <w:szCs w:val="21"/>
              </w:rPr>
            </w:pPr>
            <w:r>
              <w:rPr>
                <w:rFonts w:hint="eastAsia"/>
                <w:sz w:val="21"/>
                <w:szCs w:val="21"/>
              </w:rPr>
              <w:t>本测试通过初学者用户的上手实操，验证</w:t>
            </w:r>
            <w:r>
              <w:rPr>
                <w:rFonts w:hint="eastAsia"/>
                <w:sz w:val="21"/>
                <w:szCs w:val="21"/>
              </w:rPr>
              <w:t>torch</w:t>
            </w:r>
            <w:r>
              <w:rPr>
                <w:rFonts w:hint="eastAsia"/>
                <w:sz w:val="21"/>
                <w:szCs w:val="21"/>
              </w:rPr>
              <w:t>的用户友好性。</w:t>
            </w:r>
          </w:p>
        </w:tc>
      </w:tr>
      <w:tr w:rsidR="00303566" w14:paraId="32F2B98D" w14:textId="77777777">
        <w:trPr>
          <w:jc w:val="center"/>
        </w:trPr>
        <w:tc>
          <w:tcPr>
            <w:tcW w:w="1201" w:type="dxa"/>
            <w:gridSpan w:val="2"/>
            <w:vAlign w:val="center"/>
          </w:tcPr>
          <w:p w14:paraId="15BD9361" w14:textId="77777777" w:rsidR="00303566" w:rsidRDefault="00260DBA">
            <w:pPr>
              <w:jc w:val="center"/>
              <w:rPr>
                <w:b/>
                <w:szCs w:val="21"/>
              </w:rPr>
            </w:pPr>
            <w:r>
              <w:rPr>
                <w:rFonts w:ascii="黑体" w:eastAsia="黑体" w:hint="eastAsia"/>
                <w:b/>
                <w:sz w:val="21"/>
                <w:szCs w:val="21"/>
              </w:rPr>
              <w:t>前提和约束</w:t>
            </w:r>
          </w:p>
        </w:tc>
        <w:tc>
          <w:tcPr>
            <w:tcW w:w="7321" w:type="dxa"/>
            <w:gridSpan w:val="7"/>
            <w:vAlign w:val="center"/>
          </w:tcPr>
          <w:p w14:paraId="24CBA12B" w14:textId="77777777" w:rsidR="00303566" w:rsidRDefault="00260DBA">
            <w:pPr>
              <w:numPr>
                <w:ilvl w:val="0"/>
                <w:numId w:val="13"/>
              </w:numPr>
              <w:spacing w:line="240" w:lineRule="auto"/>
              <w:jc w:val="left"/>
              <w:rPr>
                <w:szCs w:val="21"/>
              </w:rPr>
            </w:pPr>
            <w:r>
              <w:rPr>
                <w:rFonts w:hint="eastAsia"/>
                <w:sz w:val="21"/>
                <w:szCs w:val="21"/>
              </w:rPr>
              <w:t>Torch</w:t>
            </w:r>
            <w:r>
              <w:rPr>
                <w:rFonts w:hint="eastAsia"/>
                <w:sz w:val="21"/>
                <w:szCs w:val="21"/>
              </w:rPr>
              <w:t>平台正常运行；</w:t>
            </w:r>
          </w:p>
        </w:tc>
      </w:tr>
      <w:tr w:rsidR="00303566" w14:paraId="3276FD8E" w14:textId="77777777">
        <w:trPr>
          <w:jc w:val="center"/>
        </w:trPr>
        <w:tc>
          <w:tcPr>
            <w:tcW w:w="1201" w:type="dxa"/>
            <w:gridSpan w:val="2"/>
            <w:vAlign w:val="center"/>
          </w:tcPr>
          <w:p w14:paraId="24C52247" w14:textId="77777777" w:rsidR="00303566" w:rsidRDefault="00260DBA">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39C0BF48" w14:textId="77777777" w:rsidR="00303566" w:rsidRDefault="00260DBA">
            <w:pPr>
              <w:jc w:val="center"/>
              <w:rPr>
                <w:szCs w:val="21"/>
              </w:rPr>
            </w:pPr>
            <w:r>
              <w:rPr>
                <w:rFonts w:hint="eastAsia"/>
                <w:sz w:val="21"/>
                <w:szCs w:val="21"/>
              </w:rPr>
              <w:t>黑盒测试</w:t>
            </w:r>
          </w:p>
        </w:tc>
      </w:tr>
      <w:tr w:rsidR="00303566" w14:paraId="420C2FDE" w14:textId="77777777">
        <w:trPr>
          <w:jc w:val="center"/>
        </w:trPr>
        <w:tc>
          <w:tcPr>
            <w:tcW w:w="8522" w:type="dxa"/>
            <w:gridSpan w:val="9"/>
            <w:vAlign w:val="center"/>
          </w:tcPr>
          <w:p w14:paraId="19EA069B" w14:textId="77777777" w:rsidR="00303566" w:rsidRDefault="00260DBA">
            <w:pPr>
              <w:jc w:val="center"/>
              <w:rPr>
                <w:b/>
                <w:szCs w:val="21"/>
              </w:rPr>
            </w:pPr>
            <w:r>
              <w:rPr>
                <w:rFonts w:ascii="黑体" w:eastAsia="黑体" w:hint="eastAsia"/>
                <w:b/>
                <w:szCs w:val="21"/>
              </w:rPr>
              <w:t>测试过程描述</w:t>
            </w:r>
          </w:p>
        </w:tc>
      </w:tr>
      <w:tr w:rsidR="00303566" w14:paraId="1DA55504" w14:textId="77777777">
        <w:trPr>
          <w:cantSplit/>
          <w:jc w:val="center"/>
        </w:trPr>
        <w:tc>
          <w:tcPr>
            <w:tcW w:w="886" w:type="dxa"/>
            <w:vMerge w:val="restart"/>
            <w:vAlign w:val="center"/>
          </w:tcPr>
          <w:p w14:paraId="68951D08" w14:textId="77777777" w:rsidR="00303566" w:rsidRDefault="00260DBA">
            <w:pPr>
              <w:jc w:val="center"/>
              <w:rPr>
                <w:b/>
                <w:sz w:val="21"/>
                <w:szCs w:val="21"/>
              </w:rPr>
            </w:pPr>
            <w:r>
              <w:rPr>
                <w:rFonts w:ascii="黑体" w:eastAsia="黑体" w:hint="eastAsia"/>
                <w:b/>
                <w:sz w:val="21"/>
                <w:szCs w:val="21"/>
              </w:rPr>
              <w:t>序号</w:t>
            </w:r>
          </w:p>
        </w:tc>
        <w:tc>
          <w:tcPr>
            <w:tcW w:w="4325" w:type="dxa"/>
            <w:gridSpan w:val="4"/>
            <w:vMerge w:val="restart"/>
            <w:vAlign w:val="center"/>
          </w:tcPr>
          <w:p w14:paraId="3B879D63" w14:textId="77777777" w:rsidR="00303566" w:rsidRDefault="00260DBA">
            <w:pPr>
              <w:jc w:val="center"/>
              <w:rPr>
                <w:b/>
                <w:sz w:val="21"/>
                <w:szCs w:val="21"/>
              </w:rPr>
            </w:pPr>
            <w:r>
              <w:rPr>
                <w:rFonts w:ascii="黑体" w:eastAsia="黑体" w:hint="eastAsia"/>
                <w:b/>
                <w:sz w:val="21"/>
                <w:szCs w:val="21"/>
              </w:rPr>
              <w:t>测试步骤</w:t>
            </w:r>
          </w:p>
        </w:tc>
        <w:tc>
          <w:tcPr>
            <w:tcW w:w="1963" w:type="dxa"/>
            <w:gridSpan w:val="3"/>
            <w:vAlign w:val="center"/>
          </w:tcPr>
          <w:p w14:paraId="5CADC4DE" w14:textId="77777777" w:rsidR="00303566" w:rsidRDefault="00260DBA">
            <w:pPr>
              <w:jc w:val="center"/>
              <w:rPr>
                <w:b/>
                <w:sz w:val="21"/>
                <w:szCs w:val="21"/>
              </w:rPr>
            </w:pPr>
            <w:r>
              <w:rPr>
                <w:rFonts w:ascii="黑体" w:eastAsia="黑体" w:hint="eastAsia"/>
                <w:b/>
                <w:sz w:val="21"/>
                <w:szCs w:val="21"/>
              </w:rPr>
              <w:t>测试结果</w:t>
            </w:r>
          </w:p>
        </w:tc>
        <w:tc>
          <w:tcPr>
            <w:tcW w:w="1348" w:type="dxa"/>
            <w:vAlign w:val="center"/>
          </w:tcPr>
          <w:p w14:paraId="116653B1" w14:textId="77777777" w:rsidR="00303566" w:rsidRDefault="00260DBA">
            <w:pPr>
              <w:jc w:val="center"/>
              <w:rPr>
                <w:b/>
                <w:sz w:val="21"/>
                <w:szCs w:val="21"/>
              </w:rPr>
            </w:pPr>
            <w:r>
              <w:rPr>
                <w:rFonts w:ascii="黑体" w:eastAsia="黑体" w:hint="eastAsia"/>
                <w:b/>
                <w:sz w:val="21"/>
                <w:szCs w:val="21"/>
              </w:rPr>
              <w:t>评价准则</w:t>
            </w:r>
          </w:p>
        </w:tc>
      </w:tr>
      <w:tr w:rsidR="00303566" w14:paraId="2A13A8ED" w14:textId="77777777">
        <w:trPr>
          <w:cantSplit/>
          <w:trHeight w:val="150"/>
          <w:jc w:val="center"/>
        </w:trPr>
        <w:tc>
          <w:tcPr>
            <w:tcW w:w="886" w:type="dxa"/>
            <w:vMerge/>
            <w:vAlign w:val="center"/>
          </w:tcPr>
          <w:p w14:paraId="6ABB3844" w14:textId="77777777" w:rsidR="00303566" w:rsidRDefault="00303566">
            <w:pPr>
              <w:jc w:val="center"/>
              <w:rPr>
                <w:sz w:val="21"/>
                <w:szCs w:val="21"/>
              </w:rPr>
            </w:pPr>
          </w:p>
        </w:tc>
        <w:tc>
          <w:tcPr>
            <w:tcW w:w="4325" w:type="dxa"/>
            <w:gridSpan w:val="4"/>
            <w:vMerge/>
            <w:vAlign w:val="center"/>
          </w:tcPr>
          <w:p w14:paraId="2B6A834A" w14:textId="77777777" w:rsidR="00303566" w:rsidRDefault="00303566">
            <w:pPr>
              <w:jc w:val="center"/>
              <w:rPr>
                <w:sz w:val="21"/>
                <w:szCs w:val="21"/>
              </w:rPr>
            </w:pPr>
          </w:p>
        </w:tc>
        <w:tc>
          <w:tcPr>
            <w:tcW w:w="1963" w:type="dxa"/>
            <w:gridSpan w:val="3"/>
            <w:vAlign w:val="center"/>
          </w:tcPr>
          <w:p w14:paraId="303B67A7" w14:textId="77777777" w:rsidR="00303566" w:rsidRDefault="00260DBA">
            <w:pPr>
              <w:jc w:val="center"/>
              <w:rPr>
                <w:sz w:val="21"/>
                <w:szCs w:val="21"/>
              </w:rPr>
            </w:pPr>
            <w:r>
              <w:rPr>
                <w:rFonts w:ascii="黑体" w:eastAsia="黑体" w:hint="eastAsia"/>
                <w:b/>
                <w:sz w:val="21"/>
                <w:szCs w:val="21"/>
              </w:rPr>
              <w:t>预期结果</w:t>
            </w:r>
          </w:p>
        </w:tc>
        <w:tc>
          <w:tcPr>
            <w:tcW w:w="1348" w:type="dxa"/>
            <w:vAlign w:val="center"/>
          </w:tcPr>
          <w:p w14:paraId="72044D3A" w14:textId="77777777" w:rsidR="00303566" w:rsidRDefault="00303566">
            <w:pPr>
              <w:jc w:val="center"/>
              <w:rPr>
                <w:sz w:val="21"/>
                <w:szCs w:val="21"/>
              </w:rPr>
            </w:pPr>
          </w:p>
        </w:tc>
      </w:tr>
      <w:tr w:rsidR="00303566" w14:paraId="33A022DD" w14:textId="77777777">
        <w:trPr>
          <w:trHeight w:val="312"/>
          <w:jc w:val="center"/>
        </w:trPr>
        <w:tc>
          <w:tcPr>
            <w:tcW w:w="886" w:type="dxa"/>
            <w:shd w:val="clear" w:color="auto" w:fill="auto"/>
            <w:vAlign w:val="center"/>
          </w:tcPr>
          <w:p w14:paraId="4F445381" w14:textId="77777777" w:rsidR="00303566" w:rsidRDefault="00260DBA">
            <w:pPr>
              <w:pStyle w:val="a3"/>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0B4459AD" w14:textId="77777777" w:rsidR="00303566" w:rsidRDefault="00260DBA">
            <w:pPr>
              <w:pStyle w:val="a3"/>
              <w:rPr>
                <w:sz w:val="21"/>
                <w:szCs w:val="21"/>
              </w:rPr>
            </w:pPr>
            <w:r>
              <w:rPr>
                <w:rFonts w:hint="eastAsia"/>
                <w:sz w:val="21"/>
                <w:szCs w:val="21"/>
              </w:rPr>
              <w:t>打开</w:t>
            </w:r>
            <w:r>
              <w:rPr>
                <w:rFonts w:hint="eastAsia"/>
                <w:sz w:val="21"/>
                <w:szCs w:val="21"/>
              </w:rPr>
              <w:t>Torch</w:t>
            </w:r>
            <w:r>
              <w:rPr>
                <w:rFonts w:hint="eastAsia"/>
                <w:sz w:val="21"/>
                <w:szCs w:val="21"/>
              </w:rPr>
              <w:t>平台</w:t>
            </w:r>
          </w:p>
        </w:tc>
        <w:tc>
          <w:tcPr>
            <w:tcW w:w="1963" w:type="dxa"/>
            <w:gridSpan w:val="3"/>
            <w:shd w:val="clear" w:color="auto" w:fill="auto"/>
            <w:vAlign w:val="center"/>
          </w:tcPr>
          <w:p w14:paraId="58310535" w14:textId="77777777" w:rsidR="00303566" w:rsidRDefault="00260DBA">
            <w:pPr>
              <w:pStyle w:val="a3"/>
              <w:rPr>
                <w:rFonts w:ascii="宋体" w:hAnsi="宋体"/>
                <w:bCs/>
                <w:sz w:val="21"/>
                <w:szCs w:val="21"/>
              </w:rPr>
            </w:pPr>
            <w:r>
              <w:rPr>
                <w:rFonts w:ascii="宋体" w:hAnsi="宋体"/>
                <w:bCs/>
                <w:sz w:val="21"/>
                <w:szCs w:val="21"/>
              </w:rPr>
              <w:t>平台正常启动运行</w:t>
            </w:r>
          </w:p>
        </w:tc>
        <w:tc>
          <w:tcPr>
            <w:tcW w:w="1348" w:type="dxa"/>
            <w:shd w:val="clear" w:color="auto" w:fill="auto"/>
            <w:vAlign w:val="center"/>
          </w:tcPr>
          <w:p w14:paraId="6BA1A768" w14:textId="77777777" w:rsidR="00303566" w:rsidRDefault="00260DBA">
            <w:pPr>
              <w:pStyle w:val="a3"/>
              <w:rPr>
                <w:rFonts w:ascii="宋体" w:hAnsi="宋体"/>
                <w:bCs/>
                <w:sz w:val="21"/>
                <w:szCs w:val="21"/>
              </w:rPr>
            </w:pPr>
            <w:r>
              <w:rPr>
                <w:rFonts w:ascii="宋体" w:hAnsi="宋体" w:hint="eastAsia"/>
                <w:bCs/>
                <w:sz w:val="21"/>
                <w:szCs w:val="21"/>
              </w:rPr>
              <w:t>实际结果与预期结果一致</w:t>
            </w:r>
          </w:p>
        </w:tc>
      </w:tr>
      <w:tr w:rsidR="00303566" w14:paraId="55C7D527" w14:textId="77777777">
        <w:trPr>
          <w:trHeight w:val="312"/>
          <w:jc w:val="center"/>
        </w:trPr>
        <w:tc>
          <w:tcPr>
            <w:tcW w:w="886" w:type="dxa"/>
            <w:shd w:val="clear" w:color="auto" w:fill="auto"/>
            <w:vAlign w:val="center"/>
          </w:tcPr>
          <w:p w14:paraId="21664949" w14:textId="77777777" w:rsidR="00303566" w:rsidRDefault="00260DBA">
            <w:pPr>
              <w:pStyle w:val="a3"/>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6C16368E" w14:textId="77777777" w:rsidR="00303566" w:rsidRDefault="00260DBA">
            <w:pPr>
              <w:pStyle w:val="a3"/>
              <w:rPr>
                <w:sz w:val="21"/>
                <w:szCs w:val="21"/>
              </w:rPr>
            </w:pPr>
            <w:r>
              <w:rPr>
                <w:rFonts w:hint="eastAsia"/>
                <w:sz w:val="21"/>
                <w:szCs w:val="21"/>
              </w:rPr>
              <w:t>搭建入门级神经网络</w:t>
            </w:r>
          </w:p>
        </w:tc>
        <w:tc>
          <w:tcPr>
            <w:tcW w:w="1963" w:type="dxa"/>
            <w:gridSpan w:val="3"/>
            <w:shd w:val="clear" w:color="auto" w:fill="auto"/>
            <w:vAlign w:val="center"/>
          </w:tcPr>
          <w:p w14:paraId="2B37D8E7" w14:textId="77777777" w:rsidR="00303566" w:rsidRDefault="00260DBA">
            <w:pPr>
              <w:pStyle w:val="a3"/>
              <w:rPr>
                <w:rFonts w:ascii="宋体" w:hAnsi="宋体"/>
                <w:bCs/>
                <w:sz w:val="21"/>
                <w:szCs w:val="21"/>
              </w:rPr>
            </w:pPr>
            <w:r>
              <w:rPr>
                <w:rFonts w:ascii="宋体" w:hAnsi="宋体"/>
                <w:bCs/>
                <w:sz w:val="21"/>
                <w:szCs w:val="21"/>
              </w:rPr>
              <w:t>网络搭建简单</w:t>
            </w:r>
            <w:r>
              <w:rPr>
                <w:rFonts w:ascii="宋体" w:hAnsi="宋体" w:hint="eastAsia"/>
                <w:bCs/>
                <w:sz w:val="21"/>
                <w:szCs w:val="21"/>
              </w:rPr>
              <w:t>，</w:t>
            </w:r>
            <w:r>
              <w:rPr>
                <w:rFonts w:ascii="宋体" w:hAnsi="宋体"/>
                <w:bCs/>
                <w:sz w:val="21"/>
                <w:szCs w:val="21"/>
              </w:rPr>
              <w:t>运行成功</w:t>
            </w:r>
            <w:r>
              <w:rPr>
                <w:rFonts w:ascii="宋体" w:hAnsi="宋体" w:hint="eastAsia"/>
                <w:bCs/>
                <w:sz w:val="21"/>
                <w:szCs w:val="21"/>
              </w:rPr>
              <w:t>。</w:t>
            </w:r>
          </w:p>
        </w:tc>
        <w:tc>
          <w:tcPr>
            <w:tcW w:w="1348" w:type="dxa"/>
            <w:shd w:val="clear" w:color="auto" w:fill="auto"/>
            <w:vAlign w:val="center"/>
          </w:tcPr>
          <w:p w14:paraId="1888DE60" w14:textId="77777777" w:rsidR="00303566" w:rsidRDefault="00260DBA">
            <w:pPr>
              <w:pStyle w:val="a3"/>
              <w:rPr>
                <w:rFonts w:ascii="宋体" w:hAnsi="宋体"/>
                <w:bCs/>
                <w:sz w:val="21"/>
                <w:szCs w:val="21"/>
              </w:rPr>
            </w:pPr>
            <w:r>
              <w:rPr>
                <w:rFonts w:ascii="宋体" w:hAnsi="宋体" w:hint="eastAsia"/>
                <w:bCs/>
                <w:sz w:val="21"/>
                <w:szCs w:val="21"/>
              </w:rPr>
              <w:t>实际结果与预期结果一致</w:t>
            </w:r>
          </w:p>
        </w:tc>
      </w:tr>
    </w:tbl>
    <w:p w14:paraId="6E490F8F" w14:textId="77777777" w:rsidR="00303566" w:rsidRDefault="00260DBA">
      <w:pPr>
        <w:pStyle w:val="2"/>
        <w:spacing w:line="415" w:lineRule="auto"/>
        <w:ind w:left="578" w:hanging="578"/>
        <w:jc w:val="left"/>
      </w:pPr>
      <w:bookmarkStart w:id="43" w:name="_Toc483331437"/>
      <w:r>
        <w:t>可修改性</w:t>
      </w:r>
      <w:bookmarkEnd w:id="43"/>
    </w:p>
    <w:p w14:paraId="03E6CB5A" w14:textId="77777777" w:rsidR="00303566" w:rsidRDefault="00260DBA">
      <w:pPr>
        <w:pStyle w:val="2"/>
        <w:numPr>
          <w:ilvl w:val="2"/>
          <w:numId w:val="1"/>
        </w:numPr>
      </w:pPr>
      <w:bookmarkStart w:id="44" w:name="_Toc483331438"/>
      <w:r>
        <w:rPr>
          <w:rFonts w:hint="eastAsia"/>
        </w:rPr>
        <w:t>测试策略描述</w:t>
      </w:r>
      <w:bookmarkEnd w:id="44"/>
    </w:p>
    <w:p w14:paraId="4813EC79" w14:textId="77777777" w:rsidR="00303566" w:rsidRDefault="00260DBA">
      <w:pPr>
        <w:ind w:firstLineChars="200" w:firstLine="480"/>
        <w:jc w:val="left"/>
      </w:pPr>
      <w:r>
        <w:rPr>
          <w:rFonts w:hint="eastAsia"/>
        </w:rPr>
        <w:t>根据对应的需求文档可知，本系统的扩展需求即</w:t>
      </w:r>
      <w:commentRangeStart w:id="45"/>
      <w:r>
        <w:rPr>
          <w:rFonts w:hint="eastAsia"/>
        </w:rPr>
        <w:t>为</w:t>
      </w:r>
      <w:commentRangeEnd w:id="45"/>
      <w:r w:rsidR="008F3DB8">
        <w:rPr>
          <w:rStyle w:val="a8"/>
        </w:rPr>
        <w:commentReference w:id="45"/>
      </w:r>
      <w:r>
        <w:rPr>
          <w:rFonts w:hint="eastAsia"/>
        </w:rPr>
        <w:t>修改</w:t>
      </w:r>
      <w:r>
        <w:rPr>
          <w:rFonts w:hint="eastAsia"/>
        </w:rPr>
        <w:t>Torch</w:t>
      </w:r>
      <w:r>
        <w:t>平台中卷积层和线性层</w:t>
      </w:r>
      <w:r>
        <w:rPr>
          <w:rFonts w:hint="eastAsia"/>
        </w:rPr>
        <w:t>，</w:t>
      </w:r>
      <w:r>
        <w:t>可以体现</w:t>
      </w:r>
      <w:r>
        <w:t>Torch</w:t>
      </w:r>
      <w:r>
        <w:t>平台的可修改性</w:t>
      </w:r>
      <w:r>
        <w:rPr>
          <w:rFonts w:hint="eastAsia"/>
        </w:rPr>
        <w:t>。所以扩展需求的测试运行成功就验证了</w:t>
      </w:r>
      <w:r>
        <w:rPr>
          <w:rFonts w:hint="eastAsia"/>
        </w:rPr>
        <w:t>Torch</w:t>
      </w:r>
      <w:r>
        <w:t>平台的可修改性</w:t>
      </w:r>
      <w:r>
        <w:rPr>
          <w:rFonts w:hint="eastAsia"/>
        </w:rPr>
        <w:t>。</w:t>
      </w:r>
    </w:p>
    <w:p w14:paraId="3F63C150" w14:textId="77777777" w:rsidR="00303566" w:rsidRDefault="00260DBA">
      <w:pPr>
        <w:pStyle w:val="2"/>
        <w:numPr>
          <w:ilvl w:val="2"/>
          <w:numId w:val="1"/>
        </w:numPr>
      </w:pPr>
      <w:bookmarkStart w:id="47" w:name="_Toc483331439"/>
      <w:r>
        <w:rPr>
          <w:rFonts w:hint="eastAsia"/>
        </w:rPr>
        <w:t>测试用例描述</w:t>
      </w:r>
      <w:bookmarkEnd w:id="47"/>
    </w:p>
    <w:p w14:paraId="70FBEE5B" w14:textId="77777777" w:rsidR="00303566" w:rsidRDefault="00260DBA">
      <w:pPr>
        <w:ind w:firstLineChars="200" w:firstLine="480"/>
        <w:jc w:val="left"/>
      </w:pPr>
      <w:r>
        <w:rPr>
          <w:rFonts w:hint="eastAsia"/>
        </w:rPr>
        <w:t>测试用例如表</w:t>
      </w:r>
      <w:r>
        <w:t>6-3</w:t>
      </w:r>
      <w:r>
        <w:t>所示</w:t>
      </w:r>
      <w:r>
        <w:rPr>
          <w:rFonts w:hint="eastAsia"/>
        </w:rPr>
        <w:t>。</w:t>
      </w:r>
    </w:p>
    <w:p w14:paraId="0BF4002A" w14:textId="77777777" w:rsidR="00303566" w:rsidRDefault="00260DBA">
      <w:pPr>
        <w:jc w:val="center"/>
        <w:rPr>
          <w:sz w:val="21"/>
        </w:rPr>
      </w:pPr>
      <w:r>
        <w:rPr>
          <w:rFonts w:hint="eastAsia"/>
          <w:sz w:val="21"/>
        </w:rPr>
        <w:t>表</w:t>
      </w:r>
      <w:r>
        <w:rPr>
          <w:sz w:val="21"/>
        </w:rPr>
        <w:t>6</w:t>
      </w:r>
      <w:r>
        <w:rPr>
          <w:rFonts w:hint="eastAsia"/>
          <w:sz w:val="21"/>
        </w:rPr>
        <w:t>-</w:t>
      </w:r>
      <w:r>
        <w:rPr>
          <w:sz w:val="21"/>
        </w:rPr>
        <w:t>3</w:t>
      </w:r>
      <w:r>
        <w:rPr>
          <w:rFonts w:hint="eastAsia"/>
          <w:sz w:val="21"/>
        </w:rPr>
        <w:t xml:space="preserve"> TC</w:t>
      </w:r>
      <w:r>
        <w:rPr>
          <w:sz w:val="21"/>
        </w:rPr>
        <w:t>603</w:t>
      </w:r>
      <w:r>
        <w:rPr>
          <w:rFonts w:hint="eastAsia"/>
          <w:sz w:val="21"/>
        </w:rPr>
        <w:t>-</w:t>
      </w:r>
      <w:r>
        <w:rPr>
          <w:rFonts w:hint="eastAsia"/>
          <w:sz w:val="21"/>
        </w:rPr>
        <w:t>可修改性测试用例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303566" w14:paraId="4BC18388" w14:textId="77777777">
        <w:trPr>
          <w:jc w:val="center"/>
        </w:trPr>
        <w:tc>
          <w:tcPr>
            <w:tcW w:w="1201" w:type="dxa"/>
            <w:gridSpan w:val="2"/>
            <w:vAlign w:val="center"/>
          </w:tcPr>
          <w:p w14:paraId="2AB6FC56" w14:textId="77777777" w:rsidR="00303566" w:rsidRDefault="00260DB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8FB481B" w14:textId="77777777" w:rsidR="00303566" w:rsidRDefault="00260DBA">
            <w:pPr>
              <w:jc w:val="center"/>
              <w:rPr>
                <w:szCs w:val="21"/>
              </w:rPr>
            </w:pPr>
            <w:r>
              <w:rPr>
                <w:rFonts w:hint="eastAsia"/>
                <w:sz w:val="21"/>
                <w:szCs w:val="21"/>
              </w:rPr>
              <w:t>可修改性</w:t>
            </w:r>
          </w:p>
        </w:tc>
        <w:tc>
          <w:tcPr>
            <w:tcW w:w="1041" w:type="dxa"/>
            <w:vAlign w:val="center"/>
          </w:tcPr>
          <w:p w14:paraId="6B0A1DFB" w14:textId="77777777" w:rsidR="00303566" w:rsidRDefault="00260DBA">
            <w:pPr>
              <w:jc w:val="center"/>
              <w:rPr>
                <w:b/>
                <w:szCs w:val="21"/>
              </w:rPr>
            </w:pPr>
            <w:r>
              <w:rPr>
                <w:rFonts w:ascii="黑体" w:eastAsia="黑体" w:hint="eastAsia"/>
                <w:b/>
                <w:sz w:val="21"/>
                <w:szCs w:val="21"/>
              </w:rPr>
              <w:t>测试用例标识</w:t>
            </w:r>
          </w:p>
        </w:tc>
        <w:tc>
          <w:tcPr>
            <w:tcW w:w="1619" w:type="dxa"/>
            <w:gridSpan w:val="2"/>
            <w:vAlign w:val="center"/>
          </w:tcPr>
          <w:p w14:paraId="7E2D0EC8" w14:textId="77777777" w:rsidR="00303566" w:rsidRDefault="00260DBA">
            <w:pPr>
              <w:jc w:val="center"/>
              <w:rPr>
                <w:szCs w:val="21"/>
              </w:rPr>
            </w:pPr>
            <w:r>
              <w:rPr>
                <w:rFonts w:hint="eastAsia"/>
                <w:sz w:val="21"/>
                <w:szCs w:val="21"/>
              </w:rPr>
              <w:t>用例</w:t>
            </w:r>
            <w:r>
              <w:rPr>
                <w:rFonts w:hint="eastAsia"/>
                <w:sz w:val="21"/>
                <w:szCs w:val="21"/>
              </w:rPr>
              <w:t>TC</w:t>
            </w:r>
            <w:r>
              <w:rPr>
                <w:sz w:val="21"/>
                <w:szCs w:val="21"/>
              </w:rPr>
              <w:t>6</w:t>
            </w:r>
            <w:r>
              <w:rPr>
                <w:rFonts w:hint="eastAsia"/>
                <w:sz w:val="21"/>
                <w:szCs w:val="21"/>
              </w:rPr>
              <w:t>0</w:t>
            </w:r>
            <w:r>
              <w:rPr>
                <w:sz w:val="21"/>
                <w:szCs w:val="21"/>
              </w:rPr>
              <w:t>3</w:t>
            </w:r>
          </w:p>
        </w:tc>
        <w:tc>
          <w:tcPr>
            <w:tcW w:w="1235" w:type="dxa"/>
            <w:vAlign w:val="center"/>
          </w:tcPr>
          <w:p w14:paraId="219CFE60" w14:textId="77777777" w:rsidR="00303566" w:rsidRDefault="00260DBA">
            <w:pPr>
              <w:jc w:val="center"/>
              <w:rPr>
                <w:b/>
                <w:szCs w:val="21"/>
              </w:rPr>
            </w:pPr>
            <w:r>
              <w:rPr>
                <w:rFonts w:ascii="黑体" w:eastAsia="黑体" w:hint="eastAsia"/>
                <w:b/>
                <w:sz w:val="21"/>
                <w:szCs w:val="21"/>
              </w:rPr>
              <w:t>测试需求标识</w:t>
            </w:r>
          </w:p>
        </w:tc>
        <w:tc>
          <w:tcPr>
            <w:tcW w:w="1627" w:type="dxa"/>
            <w:gridSpan w:val="2"/>
            <w:vAlign w:val="center"/>
          </w:tcPr>
          <w:p w14:paraId="1ED77C1F" w14:textId="77777777" w:rsidR="00303566" w:rsidRDefault="00260DBA">
            <w:pPr>
              <w:jc w:val="center"/>
              <w:rPr>
                <w:szCs w:val="21"/>
              </w:rPr>
            </w:pPr>
            <w:r>
              <w:rPr>
                <w:rFonts w:hint="eastAsia"/>
                <w:sz w:val="21"/>
                <w:szCs w:val="21"/>
              </w:rPr>
              <w:t>TR</w:t>
            </w:r>
            <w:r>
              <w:rPr>
                <w:sz w:val="21"/>
                <w:szCs w:val="21"/>
              </w:rPr>
              <w:t>603</w:t>
            </w:r>
          </w:p>
        </w:tc>
      </w:tr>
      <w:tr w:rsidR="00303566" w14:paraId="16F39EA2" w14:textId="77777777">
        <w:trPr>
          <w:jc w:val="center"/>
        </w:trPr>
        <w:tc>
          <w:tcPr>
            <w:tcW w:w="1201" w:type="dxa"/>
            <w:gridSpan w:val="2"/>
            <w:vAlign w:val="center"/>
          </w:tcPr>
          <w:p w14:paraId="59DFE32E" w14:textId="77777777" w:rsidR="00303566" w:rsidRDefault="00260DBA">
            <w:pPr>
              <w:jc w:val="center"/>
              <w:rPr>
                <w:b/>
                <w:szCs w:val="21"/>
              </w:rPr>
            </w:pPr>
            <w:r>
              <w:rPr>
                <w:rFonts w:ascii="黑体" w:eastAsia="黑体" w:hint="eastAsia"/>
                <w:b/>
                <w:sz w:val="21"/>
                <w:szCs w:val="21"/>
              </w:rPr>
              <w:t>简要描述</w:t>
            </w:r>
          </w:p>
        </w:tc>
        <w:tc>
          <w:tcPr>
            <w:tcW w:w="7321" w:type="dxa"/>
            <w:gridSpan w:val="7"/>
            <w:vAlign w:val="center"/>
          </w:tcPr>
          <w:p w14:paraId="7D1B2F54" w14:textId="77777777" w:rsidR="00303566" w:rsidRDefault="00260DBA">
            <w:pPr>
              <w:jc w:val="center"/>
              <w:rPr>
                <w:szCs w:val="21"/>
              </w:rPr>
            </w:pPr>
            <w:r>
              <w:rPr>
                <w:rFonts w:hint="eastAsia"/>
                <w:sz w:val="21"/>
                <w:szCs w:val="21"/>
              </w:rPr>
              <w:t>本测试通过测试扩展需求是否成功运行，验证</w:t>
            </w:r>
            <w:r>
              <w:rPr>
                <w:rFonts w:hint="eastAsia"/>
                <w:sz w:val="21"/>
                <w:szCs w:val="21"/>
              </w:rPr>
              <w:t>torch</w:t>
            </w:r>
            <w:r>
              <w:rPr>
                <w:rFonts w:hint="eastAsia"/>
                <w:sz w:val="21"/>
                <w:szCs w:val="21"/>
              </w:rPr>
              <w:t>的用户友好性。</w:t>
            </w:r>
          </w:p>
        </w:tc>
      </w:tr>
      <w:tr w:rsidR="00303566" w14:paraId="67DAB382" w14:textId="77777777">
        <w:trPr>
          <w:jc w:val="center"/>
        </w:trPr>
        <w:tc>
          <w:tcPr>
            <w:tcW w:w="1201" w:type="dxa"/>
            <w:gridSpan w:val="2"/>
            <w:vAlign w:val="center"/>
          </w:tcPr>
          <w:p w14:paraId="1B195CBC" w14:textId="77777777" w:rsidR="00303566" w:rsidRDefault="00260DBA">
            <w:pPr>
              <w:jc w:val="center"/>
              <w:rPr>
                <w:b/>
                <w:szCs w:val="21"/>
              </w:rPr>
            </w:pPr>
            <w:r>
              <w:rPr>
                <w:rFonts w:ascii="黑体" w:eastAsia="黑体" w:hint="eastAsia"/>
                <w:b/>
                <w:sz w:val="21"/>
                <w:szCs w:val="21"/>
              </w:rPr>
              <w:t>前提和约束</w:t>
            </w:r>
          </w:p>
        </w:tc>
        <w:tc>
          <w:tcPr>
            <w:tcW w:w="7321" w:type="dxa"/>
            <w:gridSpan w:val="7"/>
            <w:vAlign w:val="center"/>
          </w:tcPr>
          <w:p w14:paraId="37074E65" w14:textId="77777777" w:rsidR="00303566" w:rsidRDefault="00260DBA">
            <w:pPr>
              <w:numPr>
                <w:ilvl w:val="0"/>
                <w:numId w:val="14"/>
              </w:numPr>
              <w:spacing w:line="240" w:lineRule="auto"/>
              <w:jc w:val="left"/>
              <w:rPr>
                <w:szCs w:val="21"/>
              </w:rPr>
            </w:pPr>
            <w:r>
              <w:rPr>
                <w:rFonts w:hint="eastAsia"/>
                <w:sz w:val="21"/>
                <w:szCs w:val="21"/>
              </w:rPr>
              <w:t>Torch</w:t>
            </w:r>
            <w:r>
              <w:rPr>
                <w:rFonts w:hint="eastAsia"/>
                <w:sz w:val="21"/>
                <w:szCs w:val="21"/>
              </w:rPr>
              <w:t>平台正常运行；</w:t>
            </w:r>
          </w:p>
          <w:p w14:paraId="2E575814" w14:textId="77777777" w:rsidR="00303566" w:rsidRDefault="00260DBA">
            <w:pPr>
              <w:numPr>
                <w:ilvl w:val="0"/>
                <w:numId w:val="14"/>
              </w:numPr>
              <w:spacing w:line="240" w:lineRule="auto"/>
              <w:jc w:val="left"/>
              <w:rPr>
                <w:szCs w:val="21"/>
              </w:rPr>
            </w:pP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303566" w14:paraId="5751A909" w14:textId="77777777">
        <w:trPr>
          <w:jc w:val="center"/>
        </w:trPr>
        <w:tc>
          <w:tcPr>
            <w:tcW w:w="1201" w:type="dxa"/>
            <w:gridSpan w:val="2"/>
            <w:vAlign w:val="center"/>
          </w:tcPr>
          <w:p w14:paraId="4C255D90" w14:textId="77777777" w:rsidR="00303566" w:rsidRDefault="00260DBA">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50834743" w14:textId="77777777" w:rsidR="00303566" w:rsidRDefault="00260DBA">
            <w:pPr>
              <w:jc w:val="center"/>
              <w:rPr>
                <w:szCs w:val="21"/>
              </w:rPr>
            </w:pPr>
            <w:r>
              <w:rPr>
                <w:rFonts w:hint="eastAsia"/>
                <w:sz w:val="21"/>
                <w:szCs w:val="21"/>
              </w:rPr>
              <w:t>黑盒测试</w:t>
            </w:r>
          </w:p>
        </w:tc>
      </w:tr>
      <w:tr w:rsidR="00303566" w14:paraId="7A1022F4" w14:textId="77777777">
        <w:trPr>
          <w:jc w:val="center"/>
        </w:trPr>
        <w:tc>
          <w:tcPr>
            <w:tcW w:w="8522" w:type="dxa"/>
            <w:gridSpan w:val="9"/>
            <w:vAlign w:val="center"/>
          </w:tcPr>
          <w:p w14:paraId="72CE93FC" w14:textId="77777777" w:rsidR="00303566" w:rsidRDefault="00260DBA">
            <w:pPr>
              <w:jc w:val="center"/>
              <w:rPr>
                <w:b/>
                <w:szCs w:val="21"/>
              </w:rPr>
            </w:pPr>
            <w:r>
              <w:rPr>
                <w:rFonts w:ascii="黑体" w:eastAsia="黑体" w:hint="eastAsia"/>
                <w:b/>
                <w:szCs w:val="21"/>
              </w:rPr>
              <w:t>测试过程描述</w:t>
            </w:r>
          </w:p>
        </w:tc>
      </w:tr>
      <w:tr w:rsidR="00303566" w14:paraId="2CA041CD" w14:textId="77777777">
        <w:trPr>
          <w:cantSplit/>
          <w:jc w:val="center"/>
        </w:trPr>
        <w:tc>
          <w:tcPr>
            <w:tcW w:w="886" w:type="dxa"/>
            <w:vMerge w:val="restart"/>
            <w:vAlign w:val="center"/>
          </w:tcPr>
          <w:p w14:paraId="5819E6F2" w14:textId="77777777" w:rsidR="00303566" w:rsidRDefault="00260DBA">
            <w:pPr>
              <w:jc w:val="center"/>
              <w:rPr>
                <w:b/>
                <w:sz w:val="21"/>
                <w:szCs w:val="21"/>
              </w:rPr>
            </w:pPr>
            <w:r>
              <w:rPr>
                <w:rFonts w:ascii="黑体" w:eastAsia="黑体" w:hint="eastAsia"/>
                <w:b/>
                <w:sz w:val="21"/>
                <w:szCs w:val="21"/>
              </w:rPr>
              <w:t>序号</w:t>
            </w:r>
          </w:p>
        </w:tc>
        <w:tc>
          <w:tcPr>
            <w:tcW w:w="4325" w:type="dxa"/>
            <w:gridSpan w:val="4"/>
            <w:vMerge w:val="restart"/>
            <w:vAlign w:val="center"/>
          </w:tcPr>
          <w:p w14:paraId="74BDB8F0" w14:textId="77777777" w:rsidR="00303566" w:rsidRDefault="00260DBA">
            <w:pPr>
              <w:jc w:val="center"/>
              <w:rPr>
                <w:b/>
                <w:sz w:val="21"/>
                <w:szCs w:val="21"/>
              </w:rPr>
            </w:pPr>
            <w:r>
              <w:rPr>
                <w:rFonts w:ascii="黑体" w:eastAsia="黑体" w:hint="eastAsia"/>
                <w:b/>
                <w:sz w:val="21"/>
                <w:szCs w:val="21"/>
              </w:rPr>
              <w:t>测试步骤</w:t>
            </w:r>
          </w:p>
        </w:tc>
        <w:tc>
          <w:tcPr>
            <w:tcW w:w="1963" w:type="dxa"/>
            <w:gridSpan w:val="3"/>
            <w:vAlign w:val="center"/>
          </w:tcPr>
          <w:p w14:paraId="2D6CC606" w14:textId="77777777" w:rsidR="00303566" w:rsidRDefault="00260DBA">
            <w:pPr>
              <w:jc w:val="center"/>
              <w:rPr>
                <w:b/>
                <w:sz w:val="21"/>
                <w:szCs w:val="21"/>
              </w:rPr>
            </w:pPr>
            <w:r>
              <w:rPr>
                <w:rFonts w:ascii="黑体" w:eastAsia="黑体" w:hint="eastAsia"/>
                <w:b/>
                <w:sz w:val="21"/>
                <w:szCs w:val="21"/>
              </w:rPr>
              <w:t>测试结果</w:t>
            </w:r>
          </w:p>
        </w:tc>
        <w:tc>
          <w:tcPr>
            <w:tcW w:w="1348" w:type="dxa"/>
            <w:vAlign w:val="center"/>
          </w:tcPr>
          <w:p w14:paraId="40F5B151" w14:textId="77777777" w:rsidR="00303566" w:rsidRDefault="00260DBA">
            <w:pPr>
              <w:jc w:val="center"/>
              <w:rPr>
                <w:b/>
                <w:sz w:val="21"/>
                <w:szCs w:val="21"/>
              </w:rPr>
            </w:pPr>
            <w:r>
              <w:rPr>
                <w:rFonts w:ascii="黑体" w:eastAsia="黑体" w:hint="eastAsia"/>
                <w:b/>
                <w:sz w:val="21"/>
                <w:szCs w:val="21"/>
              </w:rPr>
              <w:t>评价准则</w:t>
            </w:r>
          </w:p>
        </w:tc>
      </w:tr>
      <w:tr w:rsidR="00303566" w14:paraId="2D5F1D88" w14:textId="77777777">
        <w:trPr>
          <w:cantSplit/>
          <w:trHeight w:val="150"/>
          <w:jc w:val="center"/>
        </w:trPr>
        <w:tc>
          <w:tcPr>
            <w:tcW w:w="886" w:type="dxa"/>
            <w:vMerge/>
            <w:vAlign w:val="center"/>
          </w:tcPr>
          <w:p w14:paraId="1B0912FE" w14:textId="77777777" w:rsidR="00303566" w:rsidRDefault="00303566">
            <w:pPr>
              <w:jc w:val="center"/>
              <w:rPr>
                <w:sz w:val="21"/>
                <w:szCs w:val="21"/>
              </w:rPr>
            </w:pPr>
          </w:p>
        </w:tc>
        <w:tc>
          <w:tcPr>
            <w:tcW w:w="4325" w:type="dxa"/>
            <w:gridSpan w:val="4"/>
            <w:vMerge/>
            <w:vAlign w:val="center"/>
          </w:tcPr>
          <w:p w14:paraId="462A529F" w14:textId="77777777" w:rsidR="00303566" w:rsidRDefault="00303566">
            <w:pPr>
              <w:jc w:val="center"/>
              <w:rPr>
                <w:sz w:val="21"/>
                <w:szCs w:val="21"/>
              </w:rPr>
            </w:pPr>
          </w:p>
        </w:tc>
        <w:tc>
          <w:tcPr>
            <w:tcW w:w="1963" w:type="dxa"/>
            <w:gridSpan w:val="3"/>
            <w:vAlign w:val="center"/>
          </w:tcPr>
          <w:p w14:paraId="60B06804" w14:textId="77777777" w:rsidR="00303566" w:rsidRDefault="00260DBA">
            <w:pPr>
              <w:jc w:val="center"/>
              <w:rPr>
                <w:sz w:val="21"/>
                <w:szCs w:val="21"/>
              </w:rPr>
            </w:pPr>
            <w:r>
              <w:rPr>
                <w:rFonts w:ascii="黑体" w:eastAsia="黑体" w:hint="eastAsia"/>
                <w:b/>
                <w:sz w:val="21"/>
                <w:szCs w:val="21"/>
              </w:rPr>
              <w:t>预期结果</w:t>
            </w:r>
          </w:p>
        </w:tc>
        <w:tc>
          <w:tcPr>
            <w:tcW w:w="1348" w:type="dxa"/>
            <w:vAlign w:val="center"/>
          </w:tcPr>
          <w:p w14:paraId="6A933B84" w14:textId="77777777" w:rsidR="00303566" w:rsidRDefault="00303566">
            <w:pPr>
              <w:jc w:val="center"/>
              <w:rPr>
                <w:sz w:val="21"/>
                <w:szCs w:val="21"/>
              </w:rPr>
            </w:pPr>
          </w:p>
        </w:tc>
      </w:tr>
      <w:tr w:rsidR="00303566" w14:paraId="37960309" w14:textId="77777777">
        <w:trPr>
          <w:trHeight w:val="312"/>
          <w:jc w:val="center"/>
        </w:trPr>
        <w:tc>
          <w:tcPr>
            <w:tcW w:w="886" w:type="dxa"/>
            <w:shd w:val="clear" w:color="auto" w:fill="auto"/>
            <w:vAlign w:val="center"/>
          </w:tcPr>
          <w:p w14:paraId="34FCB76F" w14:textId="77777777" w:rsidR="00303566" w:rsidRDefault="00260DBA">
            <w:pPr>
              <w:pStyle w:val="a3"/>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5E15ECAC" w14:textId="77777777" w:rsidR="00303566" w:rsidRDefault="00260DBA">
            <w:pPr>
              <w:pStyle w:val="a3"/>
              <w:rPr>
                <w:sz w:val="21"/>
                <w:szCs w:val="21"/>
              </w:rPr>
            </w:pPr>
            <w:r>
              <w:rPr>
                <w:rFonts w:hint="eastAsia"/>
                <w:sz w:val="21"/>
                <w:szCs w:val="21"/>
              </w:rPr>
              <w:t>根据扩展需求修改</w:t>
            </w:r>
            <w:r>
              <w:rPr>
                <w:rFonts w:hint="eastAsia"/>
                <w:sz w:val="21"/>
                <w:szCs w:val="21"/>
              </w:rPr>
              <w:t>Torch</w:t>
            </w:r>
            <w:r>
              <w:rPr>
                <w:rFonts w:hint="eastAsia"/>
                <w:sz w:val="21"/>
                <w:szCs w:val="21"/>
              </w:rPr>
              <w:t>平台卷积层、线性层代码（具体修改见</w:t>
            </w:r>
            <w:commentRangeStart w:id="48"/>
            <w:r>
              <w:rPr>
                <w:rFonts w:hint="eastAsia"/>
                <w:sz w:val="21"/>
                <w:szCs w:val="21"/>
              </w:rPr>
              <w:t>第</w:t>
            </w:r>
            <w:r>
              <w:rPr>
                <w:rFonts w:hint="eastAsia"/>
                <w:sz w:val="21"/>
                <w:szCs w:val="21"/>
              </w:rPr>
              <w:t>5</w:t>
            </w:r>
            <w:r>
              <w:rPr>
                <w:rFonts w:hint="eastAsia"/>
                <w:sz w:val="21"/>
                <w:szCs w:val="21"/>
              </w:rPr>
              <w:t>章</w:t>
            </w:r>
            <w:commentRangeEnd w:id="48"/>
            <w:r w:rsidR="00E41E5D">
              <w:rPr>
                <w:rStyle w:val="a8"/>
                <w:rFonts w:ascii="Times New Roman" w:eastAsia="宋体" w:hAnsi="Times New Roman" w:cs="Times New Roman"/>
              </w:rPr>
              <w:commentReference w:id="48"/>
            </w:r>
            <w:r>
              <w:rPr>
                <w:rFonts w:hint="eastAsia"/>
                <w:sz w:val="21"/>
                <w:szCs w:val="21"/>
              </w:rPr>
              <w:t>）</w:t>
            </w:r>
          </w:p>
        </w:tc>
        <w:tc>
          <w:tcPr>
            <w:tcW w:w="1963" w:type="dxa"/>
            <w:gridSpan w:val="3"/>
            <w:shd w:val="clear" w:color="auto" w:fill="auto"/>
            <w:vAlign w:val="center"/>
          </w:tcPr>
          <w:p w14:paraId="0A256A0A" w14:textId="77777777" w:rsidR="00303566" w:rsidRDefault="00303566">
            <w:pPr>
              <w:pStyle w:val="a3"/>
              <w:rPr>
                <w:rFonts w:ascii="宋体" w:hAnsi="宋体"/>
                <w:bCs/>
                <w:sz w:val="21"/>
                <w:szCs w:val="21"/>
              </w:rPr>
            </w:pPr>
          </w:p>
        </w:tc>
        <w:tc>
          <w:tcPr>
            <w:tcW w:w="1348" w:type="dxa"/>
            <w:shd w:val="clear" w:color="auto" w:fill="auto"/>
            <w:vAlign w:val="center"/>
          </w:tcPr>
          <w:p w14:paraId="5861B628" w14:textId="77777777" w:rsidR="00303566" w:rsidRDefault="00303566">
            <w:pPr>
              <w:pStyle w:val="a3"/>
              <w:rPr>
                <w:rFonts w:ascii="宋体" w:hAnsi="宋体"/>
                <w:bCs/>
                <w:sz w:val="21"/>
                <w:szCs w:val="21"/>
              </w:rPr>
            </w:pPr>
          </w:p>
        </w:tc>
      </w:tr>
      <w:tr w:rsidR="00303566" w14:paraId="5332FA24" w14:textId="77777777">
        <w:trPr>
          <w:trHeight w:val="312"/>
          <w:jc w:val="center"/>
        </w:trPr>
        <w:tc>
          <w:tcPr>
            <w:tcW w:w="886" w:type="dxa"/>
            <w:shd w:val="clear" w:color="auto" w:fill="auto"/>
            <w:vAlign w:val="center"/>
          </w:tcPr>
          <w:p w14:paraId="10FF3655" w14:textId="77777777" w:rsidR="00303566" w:rsidRDefault="00260DBA">
            <w:pPr>
              <w:pStyle w:val="a3"/>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29D407FD" w14:textId="77777777" w:rsidR="00303566" w:rsidRDefault="00260DBA">
            <w:pPr>
              <w:pStyle w:val="a3"/>
              <w:rPr>
                <w:sz w:val="21"/>
                <w:szCs w:val="21"/>
              </w:rPr>
            </w:pPr>
            <w:r>
              <w:rPr>
                <w:rFonts w:hint="eastAsia"/>
                <w:sz w:val="21"/>
                <w:szCs w:val="21"/>
              </w:rPr>
              <w:t>运行修改代码</w:t>
            </w:r>
          </w:p>
        </w:tc>
        <w:tc>
          <w:tcPr>
            <w:tcW w:w="1963" w:type="dxa"/>
            <w:gridSpan w:val="3"/>
            <w:shd w:val="clear" w:color="auto" w:fill="auto"/>
            <w:vAlign w:val="center"/>
          </w:tcPr>
          <w:p w14:paraId="464335B9" w14:textId="77777777" w:rsidR="00303566" w:rsidRDefault="00260DBA">
            <w:pPr>
              <w:pStyle w:val="a3"/>
              <w:rPr>
                <w:rFonts w:ascii="宋体" w:hAnsi="宋体"/>
                <w:bCs/>
                <w:sz w:val="21"/>
                <w:szCs w:val="21"/>
              </w:rPr>
            </w:pPr>
            <w:r>
              <w:rPr>
                <w:rFonts w:ascii="宋体" w:hAnsi="宋体" w:hint="eastAsia"/>
                <w:bCs/>
                <w:sz w:val="21"/>
                <w:szCs w:val="21"/>
              </w:rPr>
              <w:t>代码</w:t>
            </w:r>
            <w:r>
              <w:rPr>
                <w:rFonts w:ascii="宋体" w:hAnsi="宋体"/>
                <w:bCs/>
                <w:sz w:val="21"/>
                <w:szCs w:val="21"/>
              </w:rPr>
              <w:t>可运行</w:t>
            </w:r>
            <w:r>
              <w:rPr>
                <w:rFonts w:ascii="宋体" w:hAnsi="宋体" w:hint="eastAsia"/>
                <w:bCs/>
                <w:sz w:val="21"/>
                <w:szCs w:val="21"/>
              </w:rPr>
              <w:t>，</w:t>
            </w:r>
            <w:r>
              <w:rPr>
                <w:rFonts w:ascii="宋体" w:hAnsi="宋体"/>
                <w:bCs/>
                <w:sz w:val="21"/>
                <w:szCs w:val="21"/>
              </w:rPr>
              <w:t>网络修改成功</w:t>
            </w:r>
            <w:r>
              <w:rPr>
                <w:rFonts w:ascii="宋体" w:hAnsi="宋体" w:hint="eastAsia"/>
                <w:bCs/>
                <w:sz w:val="21"/>
                <w:szCs w:val="21"/>
              </w:rPr>
              <w:t>。</w:t>
            </w:r>
          </w:p>
        </w:tc>
        <w:tc>
          <w:tcPr>
            <w:tcW w:w="1348" w:type="dxa"/>
            <w:shd w:val="clear" w:color="auto" w:fill="auto"/>
            <w:vAlign w:val="center"/>
          </w:tcPr>
          <w:p w14:paraId="1B70D89F" w14:textId="77777777" w:rsidR="00303566" w:rsidRDefault="00260DBA">
            <w:pPr>
              <w:pStyle w:val="a3"/>
              <w:rPr>
                <w:rFonts w:ascii="宋体" w:hAnsi="宋体"/>
                <w:bCs/>
                <w:sz w:val="21"/>
                <w:szCs w:val="21"/>
              </w:rPr>
            </w:pPr>
            <w:r>
              <w:rPr>
                <w:rFonts w:ascii="宋体" w:hAnsi="宋体" w:hint="eastAsia"/>
                <w:bCs/>
                <w:sz w:val="21"/>
                <w:szCs w:val="21"/>
              </w:rPr>
              <w:t>实际结果与预期结果一致</w:t>
            </w:r>
          </w:p>
        </w:tc>
      </w:tr>
    </w:tbl>
    <w:p w14:paraId="65B321A0" w14:textId="77777777" w:rsidR="00303566" w:rsidRDefault="00260DBA">
      <w:pPr>
        <w:pStyle w:val="2"/>
        <w:spacing w:line="415" w:lineRule="auto"/>
        <w:ind w:left="578" w:hanging="578"/>
        <w:jc w:val="left"/>
      </w:pPr>
      <w:bookmarkStart w:id="49" w:name="_Toc483331440"/>
      <w:r>
        <w:rPr>
          <w:rFonts w:hint="eastAsia"/>
        </w:rPr>
        <w:lastRenderedPageBreak/>
        <w:t>鲁棒</w:t>
      </w:r>
      <w:r>
        <w:t>性</w:t>
      </w:r>
      <w:bookmarkEnd w:id="49"/>
    </w:p>
    <w:p w14:paraId="241DDC35" w14:textId="77777777" w:rsidR="00303566" w:rsidRDefault="00260DBA">
      <w:pPr>
        <w:pStyle w:val="2"/>
        <w:numPr>
          <w:ilvl w:val="2"/>
          <w:numId w:val="1"/>
        </w:numPr>
      </w:pPr>
      <w:bookmarkStart w:id="50" w:name="_Toc483331441"/>
      <w:r>
        <w:rPr>
          <w:rFonts w:hint="eastAsia"/>
        </w:rPr>
        <w:t>测试策略描述</w:t>
      </w:r>
      <w:bookmarkEnd w:id="50"/>
    </w:p>
    <w:p w14:paraId="28959201" w14:textId="77777777" w:rsidR="00303566" w:rsidRDefault="00260DBA">
      <w:pPr>
        <w:ind w:firstLineChars="200" w:firstLine="480"/>
        <w:jc w:val="left"/>
      </w:pPr>
      <w:r>
        <w:rPr>
          <w:rFonts w:hint="eastAsia"/>
        </w:rPr>
        <w:t>通过</w:t>
      </w:r>
      <w:bookmarkStart w:id="51" w:name="OLE_LINK7"/>
      <w:bookmarkStart w:id="52" w:name="OLE_LINK6"/>
      <w:r>
        <w:rPr>
          <w:rFonts w:hint="eastAsia"/>
        </w:rPr>
        <w:t>向平台输入边界信息和错误信息</w:t>
      </w:r>
      <w:bookmarkEnd w:id="51"/>
      <w:bookmarkEnd w:id="52"/>
      <w:r>
        <w:rPr>
          <w:rFonts w:hint="eastAsia"/>
        </w:rPr>
        <w:t>，运行大规模深度神经网络，运行其他程序抢占资源，强行关闭程序等方式验证系统鲁棒性。</w:t>
      </w:r>
    </w:p>
    <w:p w14:paraId="0D0F0569" w14:textId="77777777" w:rsidR="00303566" w:rsidRDefault="00260DBA">
      <w:pPr>
        <w:pStyle w:val="2"/>
        <w:numPr>
          <w:ilvl w:val="2"/>
          <w:numId w:val="1"/>
        </w:numPr>
      </w:pPr>
      <w:bookmarkStart w:id="53" w:name="_Toc483331442"/>
      <w:r>
        <w:rPr>
          <w:rFonts w:hint="eastAsia"/>
        </w:rPr>
        <w:t>测试用例描述</w:t>
      </w:r>
      <w:bookmarkEnd w:id="53"/>
    </w:p>
    <w:p w14:paraId="144F46D8" w14:textId="77777777" w:rsidR="00303566" w:rsidRDefault="00260DBA">
      <w:pPr>
        <w:ind w:firstLineChars="200" w:firstLine="480"/>
        <w:jc w:val="left"/>
      </w:pPr>
      <w:r>
        <w:rPr>
          <w:rFonts w:hint="eastAsia"/>
        </w:rPr>
        <w:t>测试用例如表</w:t>
      </w:r>
      <w:r>
        <w:t>6-4</w:t>
      </w:r>
      <w:r>
        <w:t>所示</w:t>
      </w:r>
      <w:r>
        <w:rPr>
          <w:rFonts w:hint="eastAsia"/>
        </w:rPr>
        <w:t>。</w:t>
      </w:r>
    </w:p>
    <w:p w14:paraId="405D7AB3" w14:textId="77777777" w:rsidR="00303566" w:rsidRDefault="00260DBA">
      <w:pPr>
        <w:jc w:val="center"/>
        <w:rPr>
          <w:sz w:val="21"/>
        </w:rPr>
      </w:pPr>
      <w:r>
        <w:rPr>
          <w:rFonts w:hint="eastAsia"/>
          <w:sz w:val="21"/>
        </w:rPr>
        <w:t>表</w:t>
      </w:r>
      <w:r>
        <w:rPr>
          <w:sz w:val="21"/>
        </w:rPr>
        <w:t>6</w:t>
      </w:r>
      <w:r>
        <w:rPr>
          <w:rFonts w:hint="eastAsia"/>
          <w:sz w:val="21"/>
        </w:rPr>
        <w:t>-</w:t>
      </w:r>
      <w:r>
        <w:rPr>
          <w:sz w:val="21"/>
        </w:rPr>
        <w:t>4</w:t>
      </w:r>
      <w:r>
        <w:rPr>
          <w:rFonts w:hint="eastAsia"/>
          <w:sz w:val="21"/>
        </w:rPr>
        <w:t xml:space="preserve"> TC</w:t>
      </w:r>
      <w:r>
        <w:rPr>
          <w:sz w:val="21"/>
        </w:rPr>
        <w:t>602</w:t>
      </w:r>
      <w:r>
        <w:rPr>
          <w:rFonts w:hint="eastAsia"/>
          <w:sz w:val="21"/>
        </w:rPr>
        <w:t>-</w:t>
      </w:r>
      <w:r>
        <w:rPr>
          <w:rFonts w:hint="eastAsia"/>
          <w:sz w:val="21"/>
        </w:rPr>
        <w:t>用户</w:t>
      </w:r>
      <w:commentRangeStart w:id="54"/>
      <w:r>
        <w:rPr>
          <w:rFonts w:hint="eastAsia"/>
          <w:sz w:val="21"/>
        </w:rPr>
        <w:t>友好性</w:t>
      </w:r>
      <w:commentRangeEnd w:id="54"/>
      <w:r w:rsidR="008F3DB8">
        <w:rPr>
          <w:rStyle w:val="a8"/>
        </w:rPr>
        <w:commentReference w:id="54"/>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303566" w14:paraId="3766B20C" w14:textId="77777777">
        <w:trPr>
          <w:jc w:val="center"/>
        </w:trPr>
        <w:tc>
          <w:tcPr>
            <w:tcW w:w="1201" w:type="dxa"/>
            <w:gridSpan w:val="2"/>
            <w:vAlign w:val="center"/>
          </w:tcPr>
          <w:p w14:paraId="5D3901A3" w14:textId="77777777" w:rsidR="00303566" w:rsidRDefault="00260DB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F00B788" w14:textId="77777777" w:rsidR="00303566" w:rsidRDefault="00260DBA">
            <w:pPr>
              <w:jc w:val="center"/>
              <w:rPr>
                <w:szCs w:val="21"/>
              </w:rPr>
            </w:pPr>
            <w:r>
              <w:rPr>
                <w:rFonts w:hint="eastAsia"/>
                <w:sz w:val="21"/>
                <w:szCs w:val="21"/>
              </w:rPr>
              <w:t>鲁棒</w:t>
            </w:r>
            <w:r>
              <w:rPr>
                <w:rFonts w:hint="eastAsia"/>
                <w:sz w:val="21"/>
                <w:szCs w:val="21"/>
              </w:rPr>
              <w:t>性</w:t>
            </w:r>
          </w:p>
        </w:tc>
        <w:tc>
          <w:tcPr>
            <w:tcW w:w="1041" w:type="dxa"/>
            <w:vAlign w:val="center"/>
          </w:tcPr>
          <w:p w14:paraId="098DDD23" w14:textId="77777777" w:rsidR="00303566" w:rsidRDefault="00260DBA">
            <w:pPr>
              <w:jc w:val="center"/>
              <w:rPr>
                <w:b/>
                <w:szCs w:val="21"/>
              </w:rPr>
            </w:pPr>
            <w:r>
              <w:rPr>
                <w:rFonts w:ascii="黑体" w:eastAsia="黑体" w:hint="eastAsia"/>
                <w:b/>
                <w:sz w:val="21"/>
                <w:szCs w:val="21"/>
              </w:rPr>
              <w:t>测试用例标识</w:t>
            </w:r>
          </w:p>
        </w:tc>
        <w:tc>
          <w:tcPr>
            <w:tcW w:w="1619" w:type="dxa"/>
            <w:gridSpan w:val="2"/>
            <w:vAlign w:val="center"/>
          </w:tcPr>
          <w:p w14:paraId="22693D97" w14:textId="77777777" w:rsidR="00303566" w:rsidRDefault="00260DBA">
            <w:pPr>
              <w:jc w:val="center"/>
              <w:rPr>
                <w:szCs w:val="21"/>
              </w:rPr>
            </w:pPr>
            <w:r>
              <w:rPr>
                <w:rFonts w:hint="eastAsia"/>
                <w:sz w:val="21"/>
                <w:szCs w:val="21"/>
              </w:rPr>
              <w:t>用例</w:t>
            </w:r>
            <w:r>
              <w:rPr>
                <w:rFonts w:hint="eastAsia"/>
                <w:sz w:val="21"/>
                <w:szCs w:val="21"/>
              </w:rPr>
              <w:t>TC</w:t>
            </w:r>
            <w:r>
              <w:rPr>
                <w:sz w:val="21"/>
                <w:szCs w:val="21"/>
              </w:rPr>
              <w:t>6</w:t>
            </w:r>
            <w:r>
              <w:rPr>
                <w:rFonts w:hint="eastAsia"/>
                <w:sz w:val="21"/>
                <w:szCs w:val="21"/>
              </w:rPr>
              <w:t>0</w:t>
            </w:r>
            <w:r>
              <w:rPr>
                <w:sz w:val="21"/>
                <w:szCs w:val="21"/>
              </w:rPr>
              <w:t>4</w:t>
            </w:r>
          </w:p>
        </w:tc>
        <w:tc>
          <w:tcPr>
            <w:tcW w:w="1235" w:type="dxa"/>
            <w:vAlign w:val="center"/>
          </w:tcPr>
          <w:p w14:paraId="3A6C9456" w14:textId="77777777" w:rsidR="00303566" w:rsidRDefault="00260DBA">
            <w:pPr>
              <w:jc w:val="center"/>
              <w:rPr>
                <w:b/>
                <w:szCs w:val="21"/>
              </w:rPr>
            </w:pPr>
            <w:r>
              <w:rPr>
                <w:rFonts w:ascii="黑体" w:eastAsia="黑体" w:hint="eastAsia"/>
                <w:b/>
                <w:sz w:val="21"/>
                <w:szCs w:val="21"/>
              </w:rPr>
              <w:t>测试需求标识</w:t>
            </w:r>
          </w:p>
        </w:tc>
        <w:tc>
          <w:tcPr>
            <w:tcW w:w="1627" w:type="dxa"/>
            <w:gridSpan w:val="2"/>
            <w:vAlign w:val="center"/>
          </w:tcPr>
          <w:p w14:paraId="72836FD8" w14:textId="77777777" w:rsidR="00303566" w:rsidRDefault="00260DBA">
            <w:pPr>
              <w:jc w:val="center"/>
              <w:rPr>
                <w:szCs w:val="21"/>
              </w:rPr>
            </w:pPr>
            <w:r>
              <w:rPr>
                <w:rFonts w:hint="eastAsia"/>
                <w:sz w:val="21"/>
                <w:szCs w:val="21"/>
              </w:rPr>
              <w:t>TR</w:t>
            </w:r>
            <w:r>
              <w:rPr>
                <w:sz w:val="21"/>
                <w:szCs w:val="21"/>
              </w:rPr>
              <w:t>604</w:t>
            </w:r>
          </w:p>
        </w:tc>
      </w:tr>
      <w:tr w:rsidR="00303566" w14:paraId="373EA520" w14:textId="77777777">
        <w:trPr>
          <w:jc w:val="center"/>
        </w:trPr>
        <w:tc>
          <w:tcPr>
            <w:tcW w:w="1201" w:type="dxa"/>
            <w:gridSpan w:val="2"/>
            <w:vAlign w:val="center"/>
          </w:tcPr>
          <w:p w14:paraId="79C94482" w14:textId="77777777" w:rsidR="00303566" w:rsidRDefault="00260DBA">
            <w:pPr>
              <w:jc w:val="center"/>
              <w:rPr>
                <w:b/>
                <w:szCs w:val="21"/>
              </w:rPr>
            </w:pPr>
            <w:r>
              <w:rPr>
                <w:rFonts w:ascii="黑体" w:eastAsia="黑体" w:hint="eastAsia"/>
                <w:b/>
                <w:sz w:val="21"/>
                <w:szCs w:val="21"/>
              </w:rPr>
              <w:t>简要描述</w:t>
            </w:r>
          </w:p>
        </w:tc>
        <w:tc>
          <w:tcPr>
            <w:tcW w:w="7321" w:type="dxa"/>
            <w:gridSpan w:val="7"/>
            <w:vAlign w:val="center"/>
          </w:tcPr>
          <w:p w14:paraId="39561A60" w14:textId="77777777" w:rsidR="00303566" w:rsidRDefault="00260DBA">
            <w:pPr>
              <w:jc w:val="center"/>
              <w:rPr>
                <w:szCs w:val="21"/>
              </w:rPr>
            </w:pPr>
            <w:r>
              <w:rPr>
                <w:rFonts w:hint="eastAsia"/>
                <w:sz w:val="21"/>
                <w:szCs w:val="21"/>
              </w:rPr>
              <w:t>本测试主要验证</w:t>
            </w:r>
            <w:r>
              <w:rPr>
                <w:rFonts w:hint="eastAsia"/>
                <w:sz w:val="21"/>
                <w:szCs w:val="21"/>
              </w:rPr>
              <w:t>torch</w:t>
            </w:r>
            <w:r>
              <w:rPr>
                <w:rFonts w:hint="eastAsia"/>
                <w:sz w:val="21"/>
                <w:szCs w:val="21"/>
              </w:rPr>
              <w:t>的鲁棒性。</w:t>
            </w:r>
          </w:p>
        </w:tc>
      </w:tr>
      <w:tr w:rsidR="00303566" w14:paraId="5192834B" w14:textId="77777777">
        <w:trPr>
          <w:jc w:val="center"/>
        </w:trPr>
        <w:tc>
          <w:tcPr>
            <w:tcW w:w="1201" w:type="dxa"/>
            <w:gridSpan w:val="2"/>
            <w:vAlign w:val="center"/>
          </w:tcPr>
          <w:p w14:paraId="795184B4" w14:textId="77777777" w:rsidR="00303566" w:rsidRDefault="00260DBA">
            <w:pPr>
              <w:jc w:val="center"/>
              <w:rPr>
                <w:b/>
                <w:szCs w:val="21"/>
              </w:rPr>
            </w:pPr>
            <w:r>
              <w:rPr>
                <w:rFonts w:ascii="黑体" w:eastAsia="黑体" w:hint="eastAsia"/>
                <w:b/>
                <w:sz w:val="21"/>
                <w:szCs w:val="21"/>
              </w:rPr>
              <w:t>前提和约束</w:t>
            </w:r>
          </w:p>
        </w:tc>
        <w:tc>
          <w:tcPr>
            <w:tcW w:w="7321" w:type="dxa"/>
            <w:gridSpan w:val="7"/>
            <w:vAlign w:val="center"/>
          </w:tcPr>
          <w:p w14:paraId="475CE38D" w14:textId="77777777" w:rsidR="00303566" w:rsidRDefault="00260DBA">
            <w:pPr>
              <w:spacing w:line="240" w:lineRule="auto"/>
              <w:jc w:val="center"/>
              <w:rPr>
                <w:szCs w:val="21"/>
              </w:rPr>
            </w:pPr>
            <w:r>
              <w:rPr>
                <w:szCs w:val="21"/>
              </w:rPr>
              <w:t>无</w:t>
            </w:r>
          </w:p>
        </w:tc>
      </w:tr>
      <w:tr w:rsidR="00303566" w14:paraId="10E604A1" w14:textId="77777777">
        <w:trPr>
          <w:jc w:val="center"/>
        </w:trPr>
        <w:tc>
          <w:tcPr>
            <w:tcW w:w="1201" w:type="dxa"/>
            <w:gridSpan w:val="2"/>
            <w:vAlign w:val="center"/>
          </w:tcPr>
          <w:p w14:paraId="7CC3C3BC" w14:textId="77777777" w:rsidR="00303566" w:rsidRDefault="00260DBA">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7D390E49" w14:textId="77777777" w:rsidR="00303566" w:rsidRDefault="00260DBA">
            <w:pPr>
              <w:jc w:val="center"/>
              <w:rPr>
                <w:szCs w:val="21"/>
              </w:rPr>
            </w:pPr>
            <w:r>
              <w:rPr>
                <w:rFonts w:hint="eastAsia"/>
                <w:sz w:val="21"/>
                <w:szCs w:val="21"/>
              </w:rPr>
              <w:t>黑盒测试</w:t>
            </w:r>
          </w:p>
        </w:tc>
      </w:tr>
      <w:tr w:rsidR="00303566" w14:paraId="7EBCB40E" w14:textId="77777777">
        <w:trPr>
          <w:jc w:val="center"/>
        </w:trPr>
        <w:tc>
          <w:tcPr>
            <w:tcW w:w="8522" w:type="dxa"/>
            <w:gridSpan w:val="9"/>
            <w:vAlign w:val="center"/>
          </w:tcPr>
          <w:p w14:paraId="634C3C93" w14:textId="77777777" w:rsidR="00303566" w:rsidRDefault="00260DBA">
            <w:pPr>
              <w:jc w:val="center"/>
              <w:rPr>
                <w:b/>
                <w:szCs w:val="21"/>
              </w:rPr>
            </w:pPr>
            <w:r>
              <w:rPr>
                <w:rFonts w:ascii="黑体" w:eastAsia="黑体" w:hint="eastAsia"/>
                <w:b/>
                <w:szCs w:val="21"/>
              </w:rPr>
              <w:t>测试过程描述</w:t>
            </w:r>
          </w:p>
        </w:tc>
      </w:tr>
      <w:tr w:rsidR="00303566" w14:paraId="7F0BF817" w14:textId="77777777">
        <w:trPr>
          <w:cantSplit/>
          <w:jc w:val="center"/>
        </w:trPr>
        <w:tc>
          <w:tcPr>
            <w:tcW w:w="886" w:type="dxa"/>
            <w:vMerge w:val="restart"/>
            <w:vAlign w:val="center"/>
          </w:tcPr>
          <w:p w14:paraId="2854896E" w14:textId="77777777" w:rsidR="00303566" w:rsidRDefault="00260DBA">
            <w:pPr>
              <w:jc w:val="center"/>
              <w:rPr>
                <w:b/>
                <w:sz w:val="21"/>
                <w:szCs w:val="21"/>
              </w:rPr>
            </w:pPr>
            <w:r>
              <w:rPr>
                <w:rFonts w:ascii="黑体" w:eastAsia="黑体" w:hint="eastAsia"/>
                <w:b/>
                <w:sz w:val="21"/>
                <w:szCs w:val="21"/>
              </w:rPr>
              <w:t>序号</w:t>
            </w:r>
          </w:p>
        </w:tc>
        <w:tc>
          <w:tcPr>
            <w:tcW w:w="4325" w:type="dxa"/>
            <w:gridSpan w:val="4"/>
            <w:vMerge w:val="restart"/>
            <w:vAlign w:val="center"/>
          </w:tcPr>
          <w:p w14:paraId="4E28FCAE" w14:textId="77777777" w:rsidR="00303566" w:rsidRDefault="00260DBA">
            <w:pPr>
              <w:jc w:val="center"/>
              <w:rPr>
                <w:b/>
                <w:sz w:val="21"/>
                <w:szCs w:val="21"/>
              </w:rPr>
            </w:pPr>
            <w:r>
              <w:rPr>
                <w:rFonts w:ascii="黑体" w:eastAsia="黑体" w:hint="eastAsia"/>
                <w:b/>
                <w:sz w:val="21"/>
                <w:szCs w:val="21"/>
              </w:rPr>
              <w:t>测试</w:t>
            </w:r>
            <w:commentRangeStart w:id="55"/>
            <w:r>
              <w:rPr>
                <w:rFonts w:ascii="黑体" w:eastAsia="黑体" w:hint="eastAsia"/>
                <w:b/>
                <w:sz w:val="21"/>
                <w:szCs w:val="21"/>
              </w:rPr>
              <w:t>步骤</w:t>
            </w:r>
            <w:commentRangeEnd w:id="55"/>
            <w:r w:rsidR="008F3DB8">
              <w:rPr>
                <w:rStyle w:val="a8"/>
              </w:rPr>
              <w:commentReference w:id="55"/>
            </w:r>
          </w:p>
        </w:tc>
        <w:tc>
          <w:tcPr>
            <w:tcW w:w="1963" w:type="dxa"/>
            <w:gridSpan w:val="3"/>
            <w:vAlign w:val="center"/>
          </w:tcPr>
          <w:p w14:paraId="15727023" w14:textId="77777777" w:rsidR="00303566" w:rsidRDefault="00260DBA">
            <w:pPr>
              <w:jc w:val="center"/>
              <w:rPr>
                <w:b/>
                <w:sz w:val="21"/>
                <w:szCs w:val="21"/>
              </w:rPr>
            </w:pPr>
            <w:r>
              <w:rPr>
                <w:rFonts w:ascii="黑体" w:eastAsia="黑体" w:hint="eastAsia"/>
                <w:b/>
                <w:sz w:val="21"/>
                <w:szCs w:val="21"/>
              </w:rPr>
              <w:t>测试结果</w:t>
            </w:r>
          </w:p>
        </w:tc>
        <w:tc>
          <w:tcPr>
            <w:tcW w:w="1348" w:type="dxa"/>
            <w:vAlign w:val="center"/>
          </w:tcPr>
          <w:p w14:paraId="6244A8C8" w14:textId="77777777" w:rsidR="00303566" w:rsidRDefault="00260DBA">
            <w:pPr>
              <w:jc w:val="center"/>
              <w:rPr>
                <w:b/>
                <w:sz w:val="21"/>
                <w:szCs w:val="21"/>
              </w:rPr>
            </w:pPr>
            <w:r>
              <w:rPr>
                <w:rFonts w:ascii="黑体" w:eastAsia="黑体" w:hint="eastAsia"/>
                <w:b/>
                <w:sz w:val="21"/>
                <w:szCs w:val="21"/>
              </w:rPr>
              <w:t>评价准则</w:t>
            </w:r>
          </w:p>
        </w:tc>
      </w:tr>
      <w:tr w:rsidR="00303566" w14:paraId="2A320CD4" w14:textId="77777777">
        <w:trPr>
          <w:cantSplit/>
          <w:trHeight w:val="150"/>
          <w:jc w:val="center"/>
        </w:trPr>
        <w:tc>
          <w:tcPr>
            <w:tcW w:w="886" w:type="dxa"/>
            <w:vMerge/>
            <w:vAlign w:val="center"/>
          </w:tcPr>
          <w:p w14:paraId="093978BB" w14:textId="77777777" w:rsidR="00303566" w:rsidRDefault="00303566">
            <w:pPr>
              <w:jc w:val="center"/>
              <w:rPr>
                <w:sz w:val="21"/>
                <w:szCs w:val="21"/>
              </w:rPr>
            </w:pPr>
          </w:p>
        </w:tc>
        <w:tc>
          <w:tcPr>
            <w:tcW w:w="4325" w:type="dxa"/>
            <w:gridSpan w:val="4"/>
            <w:vMerge/>
            <w:vAlign w:val="center"/>
          </w:tcPr>
          <w:p w14:paraId="7CD94079" w14:textId="77777777" w:rsidR="00303566" w:rsidRDefault="00303566">
            <w:pPr>
              <w:jc w:val="center"/>
              <w:rPr>
                <w:sz w:val="21"/>
                <w:szCs w:val="21"/>
              </w:rPr>
            </w:pPr>
          </w:p>
        </w:tc>
        <w:tc>
          <w:tcPr>
            <w:tcW w:w="1963" w:type="dxa"/>
            <w:gridSpan w:val="3"/>
            <w:vAlign w:val="center"/>
          </w:tcPr>
          <w:p w14:paraId="358B580C" w14:textId="77777777" w:rsidR="00303566" w:rsidRDefault="00260DBA">
            <w:pPr>
              <w:jc w:val="center"/>
              <w:rPr>
                <w:sz w:val="21"/>
                <w:szCs w:val="21"/>
              </w:rPr>
            </w:pPr>
            <w:r>
              <w:rPr>
                <w:rFonts w:ascii="黑体" w:eastAsia="黑体" w:hint="eastAsia"/>
                <w:b/>
                <w:sz w:val="21"/>
                <w:szCs w:val="21"/>
              </w:rPr>
              <w:t>预期结果</w:t>
            </w:r>
          </w:p>
        </w:tc>
        <w:tc>
          <w:tcPr>
            <w:tcW w:w="1348" w:type="dxa"/>
            <w:vAlign w:val="center"/>
          </w:tcPr>
          <w:p w14:paraId="3DBD8207" w14:textId="77777777" w:rsidR="00303566" w:rsidRDefault="00303566">
            <w:pPr>
              <w:jc w:val="center"/>
              <w:rPr>
                <w:sz w:val="21"/>
                <w:szCs w:val="21"/>
              </w:rPr>
            </w:pPr>
          </w:p>
        </w:tc>
      </w:tr>
      <w:tr w:rsidR="00303566" w14:paraId="51E5B126" w14:textId="77777777">
        <w:trPr>
          <w:trHeight w:val="312"/>
          <w:jc w:val="center"/>
        </w:trPr>
        <w:tc>
          <w:tcPr>
            <w:tcW w:w="886" w:type="dxa"/>
            <w:shd w:val="clear" w:color="auto" w:fill="auto"/>
            <w:vAlign w:val="center"/>
          </w:tcPr>
          <w:p w14:paraId="5D22E307" w14:textId="77777777" w:rsidR="00303566" w:rsidRDefault="00260DBA">
            <w:pPr>
              <w:pStyle w:val="a3"/>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1E6C5E5C" w14:textId="77777777" w:rsidR="00303566" w:rsidRDefault="00260DBA">
            <w:pPr>
              <w:pStyle w:val="a3"/>
              <w:rPr>
                <w:sz w:val="21"/>
                <w:szCs w:val="21"/>
              </w:rPr>
            </w:pPr>
            <w:r>
              <w:rPr>
                <w:rFonts w:hint="eastAsia"/>
              </w:rPr>
              <w:t>向平台输入边界信息和错误信息（实例：输入错误指令）</w:t>
            </w:r>
          </w:p>
        </w:tc>
        <w:tc>
          <w:tcPr>
            <w:tcW w:w="1963" w:type="dxa"/>
            <w:gridSpan w:val="3"/>
            <w:shd w:val="clear" w:color="auto" w:fill="auto"/>
            <w:vAlign w:val="center"/>
          </w:tcPr>
          <w:p w14:paraId="3E6CA898" w14:textId="77777777" w:rsidR="00303566" w:rsidRDefault="00260DBA">
            <w:pPr>
              <w:pStyle w:val="a3"/>
              <w:rPr>
                <w:rFonts w:ascii="宋体" w:hAnsi="宋体"/>
                <w:bCs/>
                <w:sz w:val="21"/>
                <w:szCs w:val="21"/>
              </w:rPr>
            </w:pPr>
            <w:r>
              <w:rPr>
                <w:rFonts w:ascii="宋体" w:hAnsi="宋体" w:hint="eastAsia"/>
                <w:bCs/>
                <w:sz w:val="21"/>
                <w:szCs w:val="21"/>
              </w:rPr>
              <w:t>平台提示</w:t>
            </w:r>
            <w:r>
              <w:rPr>
                <w:rFonts w:ascii="宋体" w:hAnsi="宋体"/>
                <w:bCs/>
                <w:sz w:val="21"/>
                <w:szCs w:val="21"/>
              </w:rPr>
              <w:t>命令不合法</w:t>
            </w:r>
          </w:p>
        </w:tc>
        <w:tc>
          <w:tcPr>
            <w:tcW w:w="1348" w:type="dxa"/>
            <w:shd w:val="clear" w:color="auto" w:fill="auto"/>
            <w:vAlign w:val="center"/>
          </w:tcPr>
          <w:p w14:paraId="698C9965" w14:textId="77777777" w:rsidR="00303566" w:rsidRDefault="00260DBA">
            <w:pPr>
              <w:pStyle w:val="a3"/>
              <w:rPr>
                <w:rFonts w:ascii="宋体" w:hAnsi="宋体"/>
                <w:bCs/>
                <w:sz w:val="21"/>
                <w:szCs w:val="21"/>
              </w:rPr>
            </w:pPr>
            <w:r>
              <w:rPr>
                <w:rFonts w:ascii="宋体" w:hAnsi="宋体" w:hint="eastAsia"/>
                <w:bCs/>
                <w:sz w:val="21"/>
                <w:szCs w:val="21"/>
              </w:rPr>
              <w:t>实际结果与预期结果一致</w:t>
            </w:r>
          </w:p>
        </w:tc>
      </w:tr>
      <w:tr w:rsidR="00303566" w14:paraId="7F0C4451" w14:textId="77777777">
        <w:trPr>
          <w:trHeight w:val="312"/>
          <w:jc w:val="center"/>
        </w:trPr>
        <w:tc>
          <w:tcPr>
            <w:tcW w:w="886" w:type="dxa"/>
            <w:shd w:val="clear" w:color="auto" w:fill="auto"/>
            <w:vAlign w:val="center"/>
          </w:tcPr>
          <w:p w14:paraId="73C9E980" w14:textId="77777777" w:rsidR="00303566" w:rsidRDefault="00260DBA">
            <w:pPr>
              <w:pStyle w:val="a3"/>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240FC684" w14:textId="77777777" w:rsidR="00303566" w:rsidRDefault="00260DBA">
            <w:pPr>
              <w:pStyle w:val="a3"/>
              <w:rPr>
                <w:sz w:val="21"/>
                <w:szCs w:val="21"/>
              </w:rPr>
            </w:pPr>
            <w:r>
              <w:rPr>
                <w:rFonts w:hint="eastAsia"/>
                <w:sz w:val="21"/>
                <w:szCs w:val="21"/>
              </w:rPr>
              <w:t>运行大规模神经网络</w:t>
            </w:r>
          </w:p>
        </w:tc>
        <w:tc>
          <w:tcPr>
            <w:tcW w:w="1963" w:type="dxa"/>
            <w:gridSpan w:val="3"/>
            <w:shd w:val="clear" w:color="auto" w:fill="auto"/>
            <w:vAlign w:val="center"/>
          </w:tcPr>
          <w:p w14:paraId="0C3F88E7" w14:textId="77777777" w:rsidR="00303566" w:rsidRDefault="00260DBA">
            <w:pPr>
              <w:pStyle w:val="a3"/>
              <w:rPr>
                <w:rFonts w:ascii="宋体" w:hAnsi="宋体"/>
                <w:bCs/>
                <w:sz w:val="21"/>
                <w:szCs w:val="21"/>
              </w:rPr>
            </w:pPr>
            <w:r>
              <w:rPr>
                <w:rFonts w:ascii="宋体" w:hAnsi="宋体" w:hint="eastAsia"/>
                <w:bCs/>
                <w:sz w:val="21"/>
                <w:szCs w:val="21"/>
              </w:rPr>
              <w:t>运行正常</w:t>
            </w:r>
          </w:p>
        </w:tc>
        <w:tc>
          <w:tcPr>
            <w:tcW w:w="1348" w:type="dxa"/>
            <w:shd w:val="clear" w:color="auto" w:fill="auto"/>
            <w:vAlign w:val="center"/>
          </w:tcPr>
          <w:p w14:paraId="7C73BC50" w14:textId="77777777" w:rsidR="00303566" w:rsidRDefault="00260DBA">
            <w:pPr>
              <w:pStyle w:val="a3"/>
              <w:rPr>
                <w:rFonts w:ascii="宋体" w:hAnsi="宋体"/>
                <w:bCs/>
                <w:sz w:val="21"/>
                <w:szCs w:val="21"/>
              </w:rPr>
            </w:pPr>
            <w:r>
              <w:rPr>
                <w:rFonts w:ascii="宋体" w:hAnsi="宋体" w:hint="eastAsia"/>
                <w:bCs/>
                <w:sz w:val="21"/>
                <w:szCs w:val="21"/>
              </w:rPr>
              <w:t>实际结果与预期结果一致</w:t>
            </w:r>
          </w:p>
        </w:tc>
      </w:tr>
      <w:tr w:rsidR="00303566" w14:paraId="7151A0B4" w14:textId="77777777">
        <w:trPr>
          <w:trHeight w:val="312"/>
          <w:jc w:val="center"/>
        </w:trPr>
        <w:tc>
          <w:tcPr>
            <w:tcW w:w="886" w:type="dxa"/>
            <w:shd w:val="clear" w:color="auto" w:fill="auto"/>
            <w:vAlign w:val="center"/>
          </w:tcPr>
          <w:p w14:paraId="14A5CFFD" w14:textId="77777777" w:rsidR="00303566" w:rsidRDefault="00260DBA">
            <w:pPr>
              <w:pStyle w:val="a3"/>
              <w:jc w:val="center"/>
              <w:rPr>
                <w:rFonts w:ascii="宋体" w:hAnsi="宋体"/>
                <w:bCs/>
                <w:sz w:val="21"/>
                <w:szCs w:val="21"/>
              </w:rPr>
            </w:pPr>
            <w:r>
              <w:rPr>
                <w:rFonts w:ascii="宋体" w:hAnsi="宋体" w:hint="eastAsia"/>
                <w:bCs/>
                <w:sz w:val="21"/>
                <w:szCs w:val="21"/>
              </w:rPr>
              <w:t>3</w:t>
            </w:r>
          </w:p>
        </w:tc>
        <w:tc>
          <w:tcPr>
            <w:tcW w:w="4325" w:type="dxa"/>
            <w:gridSpan w:val="4"/>
            <w:shd w:val="clear" w:color="auto" w:fill="auto"/>
            <w:vAlign w:val="center"/>
          </w:tcPr>
          <w:p w14:paraId="3828DA6D" w14:textId="77777777" w:rsidR="00303566" w:rsidRDefault="00260DBA">
            <w:pPr>
              <w:pStyle w:val="a3"/>
              <w:rPr>
                <w:sz w:val="21"/>
                <w:szCs w:val="21"/>
              </w:rPr>
            </w:pPr>
            <w:r>
              <w:rPr>
                <w:rFonts w:hint="eastAsia"/>
                <w:sz w:val="21"/>
                <w:szCs w:val="21"/>
              </w:rPr>
              <w:t>运行其他程序抢占资源</w:t>
            </w:r>
          </w:p>
        </w:tc>
        <w:tc>
          <w:tcPr>
            <w:tcW w:w="1963" w:type="dxa"/>
            <w:gridSpan w:val="3"/>
            <w:shd w:val="clear" w:color="auto" w:fill="auto"/>
            <w:vAlign w:val="center"/>
          </w:tcPr>
          <w:p w14:paraId="1250664F" w14:textId="77777777" w:rsidR="00303566" w:rsidRDefault="00260DBA">
            <w:pPr>
              <w:pStyle w:val="a3"/>
              <w:rPr>
                <w:rFonts w:ascii="宋体" w:hAnsi="宋体"/>
                <w:bCs/>
                <w:sz w:val="21"/>
                <w:szCs w:val="21"/>
              </w:rPr>
            </w:pPr>
            <w:r>
              <w:rPr>
                <w:rFonts w:ascii="宋体" w:hAnsi="宋体" w:hint="eastAsia"/>
                <w:bCs/>
                <w:sz w:val="21"/>
                <w:szCs w:val="21"/>
              </w:rPr>
              <w:t>运行正常</w:t>
            </w:r>
          </w:p>
        </w:tc>
        <w:tc>
          <w:tcPr>
            <w:tcW w:w="1348" w:type="dxa"/>
            <w:shd w:val="clear" w:color="auto" w:fill="auto"/>
            <w:vAlign w:val="center"/>
          </w:tcPr>
          <w:p w14:paraId="3171AEF4" w14:textId="77777777" w:rsidR="00303566" w:rsidRDefault="00260DBA">
            <w:pPr>
              <w:pStyle w:val="a3"/>
              <w:rPr>
                <w:rFonts w:ascii="宋体" w:hAnsi="宋体"/>
                <w:bCs/>
                <w:sz w:val="21"/>
                <w:szCs w:val="21"/>
              </w:rPr>
            </w:pPr>
            <w:r>
              <w:rPr>
                <w:rFonts w:ascii="宋体" w:hAnsi="宋体" w:hint="eastAsia"/>
                <w:bCs/>
                <w:sz w:val="21"/>
                <w:szCs w:val="21"/>
              </w:rPr>
              <w:t>实际结果与预期结果一致</w:t>
            </w:r>
          </w:p>
        </w:tc>
      </w:tr>
      <w:tr w:rsidR="00303566" w14:paraId="62E0F3CC" w14:textId="77777777">
        <w:trPr>
          <w:trHeight w:val="312"/>
          <w:jc w:val="center"/>
        </w:trPr>
        <w:tc>
          <w:tcPr>
            <w:tcW w:w="886" w:type="dxa"/>
            <w:shd w:val="clear" w:color="auto" w:fill="auto"/>
            <w:vAlign w:val="center"/>
          </w:tcPr>
          <w:p w14:paraId="638EFFF7" w14:textId="77777777" w:rsidR="00303566" w:rsidRDefault="00260DBA">
            <w:pPr>
              <w:pStyle w:val="a3"/>
              <w:jc w:val="center"/>
              <w:rPr>
                <w:rFonts w:ascii="宋体" w:hAnsi="宋体"/>
                <w:bCs/>
                <w:sz w:val="21"/>
                <w:szCs w:val="21"/>
              </w:rPr>
            </w:pPr>
            <w:r>
              <w:rPr>
                <w:rFonts w:ascii="宋体" w:hAnsi="宋体" w:hint="eastAsia"/>
                <w:bCs/>
                <w:sz w:val="21"/>
                <w:szCs w:val="21"/>
              </w:rPr>
              <w:t>4</w:t>
            </w:r>
          </w:p>
        </w:tc>
        <w:tc>
          <w:tcPr>
            <w:tcW w:w="4325" w:type="dxa"/>
            <w:gridSpan w:val="4"/>
            <w:shd w:val="clear" w:color="auto" w:fill="auto"/>
            <w:vAlign w:val="center"/>
          </w:tcPr>
          <w:p w14:paraId="7FFE9A31" w14:textId="77777777" w:rsidR="00303566" w:rsidRDefault="00260DBA">
            <w:pPr>
              <w:pStyle w:val="a3"/>
              <w:rPr>
                <w:sz w:val="21"/>
                <w:szCs w:val="21"/>
              </w:rPr>
            </w:pPr>
            <w:r>
              <w:rPr>
                <w:rFonts w:hint="eastAsia"/>
                <w:sz w:val="21"/>
                <w:szCs w:val="21"/>
              </w:rPr>
              <w:t>强行关闭程序</w:t>
            </w:r>
          </w:p>
        </w:tc>
        <w:tc>
          <w:tcPr>
            <w:tcW w:w="1963" w:type="dxa"/>
            <w:gridSpan w:val="3"/>
            <w:shd w:val="clear" w:color="auto" w:fill="auto"/>
            <w:vAlign w:val="center"/>
          </w:tcPr>
          <w:p w14:paraId="656E467B" w14:textId="77777777" w:rsidR="00303566" w:rsidRDefault="00260DBA">
            <w:pPr>
              <w:pStyle w:val="a3"/>
              <w:rPr>
                <w:rFonts w:ascii="宋体" w:hAnsi="宋体"/>
                <w:bCs/>
                <w:sz w:val="21"/>
                <w:szCs w:val="21"/>
              </w:rPr>
            </w:pPr>
            <w:r>
              <w:rPr>
                <w:rFonts w:ascii="宋体" w:hAnsi="宋体" w:hint="eastAsia"/>
                <w:bCs/>
                <w:sz w:val="21"/>
                <w:szCs w:val="21"/>
              </w:rPr>
              <w:t>保存现有数据状态</w:t>
            </w:r>
          </w:p>
        </w:tc>
        <w:tc>
          <w:tcPr>
            <w:tcW w:w="1348" w:type="dxa"/>
            <w:shd w:val="clear" w:color="auto" w:fill="auto"/>
            <w:vAlign w:val="center"/>
          </w:tcPr>
          <w:p w14:paraId="5292C01D" w14:textId="77777777" w:rsidR="00303566" w:rsidRDefault="00260DBA">
            <w:pPr>
              <w:pStyle w:val="a3"/>
              <w:rPr>
                <w:rFonts w:ascii="宋体" w:hAnsi="宋体"/>
                <w:bCs/>
                <w:sz w:val="21"/>
                <w:szCs w:val="21"/>
              </w:rPr>
            </w:pPr>
            <w:r>
              <w:rPr>
                <w:rFonts w:ascii="宋体" w:hAnsi="宋体" w:hint="eastAsia"/>
                <w:bCs/>
                <w:sz w:val="21"/>
                <w:szCs w:val="21"/>
              </w:rPr>
              <w:t>实际结果与预期结果一致</w:t>
            </w:r>
          </w:p>
        </w:tc>
      </w:tr>
    </w:tbl>
    <w:p w14:paraId="6AF5BC16" w14:textId="77777777" w:rsidR="00303566" w:rsidRDefault="00260DBA">
      <w:pPr>
        <w:pStyle w:val="1"/>
      </w:pPr>
      <w:bookmarkStart w:id="56" w:name="_Toc483331443"/>
      <w:r>
        <w:rPr>
          <w:rFonts w:hint="eastAsia"/>
        </w:rPr>
        <w:lastRenderedPageBreak/>
        <w:t>测试方案的自我评价</w:t>
      </w:r>
      <w:bookmarkEnd w:id="56"/>
    </w:p>
    <w:p w14:paraId="703D962B" w14:textId="77777777" w:rsidR="00303566" w:rsidRDefault="00260DBA">
      <w:pPr>
        <w:ind w:firstLine="420"/>
      </w:pPr>
      <w:r>
        <w:t>本次测试方案基本覆盖了需求</w:t>
      </w:r>
      <w:r>
        <w:rPr>
          <w:rFonts w:hint="eastAsia"/>
        </w:rPr>
        <w:t>文档</w:t>
      </w:r>
      <w:r>
        <w:t>中提到功能性</w:t>
      </w:r>
      <w:r>
        <w:rPr>
          <w:rFonts w:hint="eastAsia"/>
        </w:rPr>
        <w:t>、扩展功能和</w:t>
      </w:r>
      <w:r>
        <w:t>非功能性需求</w:t>
      </w:r>
      <w:r>
        <w:rPr>
          <w:rFonts w:hint="eastAsia"/>
        </w:rPr>
        <w:t>。</w:t>
      </w:r>
      <w:r>
        <w:t>对于功能性需求以功能测试为主</w:t>
      </w:r>
      <w:r>
        <w:rPr>
          <w:rFonts w:hint="eastAsia"/>
        </w:rPr>
        <w:t>，</w:t>
      </w:r>
      <w:r>
        <w:t>设计了覆盖</w:t>
      </w:r>
      <w:r>
        <w:t>Torch</w:t>
      </w:r>
      <w:r>
        <w:rPr>
          <w:rFonts w:hint="eastAsia"/>
        </w:rPr>
        <w:t>建立神经网络</w:t>
      </w:r>
      <w:r>
        <w:t>基本功能的测试用例</w:t>
      </w:r>
      <w:r>
        <w:rPr>
          <w:rFonts w:hint="eastAsia"/>
        </w:rPr>
        <w:t>。</w:t>
      </w:r>
    </w:p>
    <w:p w14:paraId="05B6EB55" w14:textId="77777777" w:rsidR="00303566" w:rsidRDefault="00260DBA">
      <w:pPr>
        <w:ind w:firstLineChars="200" w:firstLine="480"/>
      </w:pPr>
      <w:r>
        <w:t>对于</w:t>
      </w:r>
      <w:r>
        <w:rPr>
          <w:rFonts w:hint="eastAsia"/>
        </w:rPr>
        <w:t>扩展功能需求的测试，分为</w:t>
      </w:r>
      <w:r>
        <w:rPr>
          <w:rFonts w:hint="eastAsia"/>
        </w:rPr>
        <w:t>MLP</w:t>
      </w:r>
      <w:r>
        <w:rPr>
          <w:rFonts w:hint="eastAsia"/>
        </w:rPr>
        <w:t>神经网络和卷及神经网络分别进行测试。</w:t>
      </w:r>
    </w:p>
    <w:p w14:paraId="556ECB28" w14:textId="77777777" w:rsidR="00303566" w:rsidRDefault="00260DBA">
      <w:pPr>
        <w:ind w:firstLineChars="200" w:firstLine="480"/>
      </w:pPr>
      <w:r>
        <w:rPr>
          <w:rFonts w:hint="eastAsia"/>
        </w:rPr>
        <w:t>对于</w:t>
      </w:r>
      <w:r>
        <w:t>非功能需求</w:t>
      </w:r>
      <w:r>
        <w:rPr>
          <w:rFonts w:hint="eastAsia"/>
        </w:rPr>
        <w:t>的测试，分为高效性、用户友好性、可修改性和鲁棒性分别进行测试。</w:t>
      </w:r>
    </w:p>
    <w:p w14:paraId="1674AEFA" w14:textId="77777777" w:rsidR="00303566" w:rsidRDefault="00260DBA">
      <w:r>
        <w:rPr>
          <w:rFonts w:hint="eastAsia"/>
        </w:rPr>
        <w:tab/>
      </w:r>
      <w:r>
        <w:rPr>
          <w:rFonts w:hint="eastAsia"/>
        </w:rPr>
        <w:t>在每个测试用例中，给出了实现每个测试的基本步骤和测试的期望输出与评价准则。</w:t>
      </w:r>
    </w:p>
    <w:p w14:paraId="15696073" w14:textId="77777777" w:rsidR="00303566" w:rsidRDefault="00260DBA">
      <w:r>
        <w:rPr>
          <w:rFonts w:hint="eastAsia"/>
        </w:rPr>
        <w:tab/>
      </w:r>
      <w:r>
        <w:rPr>
          <w:rFonts w:hint="eastAsia"/>
        </w:rPr>
        <w:t>综上所述，本测试一共设计了</w:t>
      </w:r>
      <w:r>
        <w:t>14</w:t>
      </w:r>
      <w:r>
        <w:rPr>
          <w:rFonts w:hint="eastAsia"/>
        </w:rPr>
        <w:t>个测试用例，该测试方案较为全面地覆盖了需求规格说明书中对应需求。</w:t>
      </w:r>
    </w:p>
    <w:sectPr w:rsidR="0030356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liuchao" w:date="2017-05-26T11:35:00Z" w:initials="l">
    <w:p w14:paraId="575773CD" w14:textId="77777777" w:rsidR="00381127" w:rsidRDefault="00381127">
      <w:pPr>
        <w:pStyle w:val="a9"/>
      </w:pPr>
      <w:r>
        <w:rPr>
          <w:rStyle w:val="a8"/>
        </w:rPr>
        <w:annotationRef/>
      </w:r>
      <w:r>
        <w:rPr>
          <w:rFonts w:hint="eastAsia"/>
        </w:rPr>
        <w:t>需求中没有对应项？应该对应到“</w:t>
      </w:r>
      <w:r>
        <w:rPr>
          <w:rFonts w:hint="eastAsia"/>
        </w:rPr>
        <w:t xml:space="preserve">4. </w:t>
      </w:r>
      <w:r>
        <w:rPr>
          <w:rFonts w:hint="eastAsia"/>
        </w:rPr>
        <w:t>运行要求”</w:t>
      </w:r>
    </w:p>
  </w:comment>
  <w:comment w:id="20" w:author="liuchao" w:date="2017-05-26T11:43:00Z" w:initials="l">
    <w:p w14:paraId="55B2EF63" w14:textId="35FCA360" w:rsidR="00E41E5D" w:rsidRDefault="00E41E5D">
      <w:pPr>
        <w:pStyle w:val="a9"/>
        <w:rPr>
          <w:rFonts w:hint="eastAsia"/>
        </w:rPr>
      </w:pPr>
      <w:r>
        <w:rPr>
          <w:rStyle w:val="a8"/>
        </w:rPr>
        <w:annotationRef/>
      </w:r>
      <w:r>
        <w:rPr>
          <w:rFonts w:hint="eastAsia"/>
        </w:rPr>
        <w:t>对异常处理的测试：对应的需求项中，还有“</w:t>
      </w:r>
      <w:r>
        <w:rPr>
          <w:rFonts w:hint="eastAsia"/>
        </w:rPr>
        <w:t>Specific A</w:t>
      </w:r>
      <w:r>
        <w:t>l</w:t>
      </w:r>
      <w:r>
        <w:rPr>
          <w:rFonts w:hint="eastAsia"/>
        </w:rPr>
        <w:t>t. Flow</w:t>
      </w:r>
      <w:r>
        <w:rPr>
          <w:rFonts w:hint="eastAsia"/>
        </w:rPr>
        <w:t>”等？</w:t>
      </w:r>
    </w:p>
  </w:comment>
  <w:comment w:id="36" w:author="liuchao" w:date="2017-05-26T11:46:00Z" w:initials="l">
    <w:p w14:paraId="4D49F0F9" w14:textId="79B50432" w:rsidR="00E41E5D" w:rsidRDefault="00E41E5D">
      <w:pPr>
        <w:pStyle w:val="a9"/>
      </w:pPr>
      <w:r>
        <w:rPr>
          <w:rStyle w:val="a8"/>
        </w:rPr>
        <w:annotationRef/>
      </w:r>
      <w:r>
        <w:rPr>
          <w:rFonts w:hint="eastAsia"/>
        </w:rPr>
        <w:t>具体选择？</w:t>
      </w:r>
    </w:p>
  </w:comment>
  <w:comment w:id="45" w:author="liuchao" w:date="2017-05-26T13:27:00Z" w:initials="l">
    <w:p w14:paraId="4056E935" w14:textId="223ADC96" w:rsidR="008F3DB8" w:rsidRDefault="008F3DB8">
      <w:pPr>
        <w:pStyle w:val="a9"/>
      </w:pPr>
      <w:r>
        <w:rPr>
          <w:rStyle w:val="a8"/>
        </w:rPr>
        <w:annotationRef/>
      </w:r>
      <w:r>
        <w:rPr>
          <w:rFonts w:hint="eastAsia"/>
        </w:rPr>
        <w:t>采用什么方式？扩展接口？</w:t>
      </w:r>
      <w:bookmarkStart w:id="46" w:name="_GoBack"/>
      <w:bookmarkEnd w:id="46"/>
    </w:p>
  </w:comment>
  <w:comment w:id="48" w:author="liuchao" w:date="2017-05-26T11:48:00Z" w:initials="l">
    <w:p w14:paraId="306EF30B" w14:textId="507BF7B2" w:rsidR="00E41E5D" w:rsidRDefault="00E41E5D">
      <w:pPr>
        <w:pStyle w:val="a9"/>
      </w:pPr>
      <w:r>
        <w:rPr>
          <w:rStyle w:val="a8"/>
        </w:rPr>
        <w:annotationRef/>
      </w:r>
      <w:r>
        <w:rPr>
          <w:rFonts w:hint="eastAsia"/>
        </w:rPr>
        <w:t>？</w:t>
      </w:r>
    </w:p>
  </w:comment>
  <w:comment w:id="54" w:author="liuchao" w:date="2017-05-26T13:24:00Z" w:initials="l">
    <w:p w14:paraId="319B1D4E" w14:textId="11B897FF" w:rsidR="008F3DB8" w:rsidRDefault="008F3DB8">
      <w:pPr>
        <w:pStyle w:val="a9"/>
      </w:pPr>
      <w:r>
        <w:rPr>
          <w:rStyle w:val="a8"/>
        </w:rPr>
        <w:annotationRef/>
      </w:r>
      <w:r>
        <w:rPr>
          <w:rFonts w:hint="eastAsia"/>
        </w:rPr>
        <w:t>用户友好性和鲁棒性含义完全不同！</w:t>
      </w:r>
    </w:p>
  </w:comment>
  <w:comment w:id="55" w:author="liuchao" w:date="2017-05-26T13:25:00Z" w:initials="l">
    <w:p w14:paraId="71ABDDFC" w14:textId="6D8FCA75" w:rsidR="008F3DB8" w:rsidRDefault="008F3DB8">
      <w:pPr>
        <w:pStyle w:val="a9"/>
      </w:pPr>
      <w:r>
        <w:rPr>
          <w:rStyle w:val="a8"/>
        </w:rPr>
        <w:annotationRef/>
      </w:r>
      <w:r>
        <w:rPr>
          <w:rFonts w:hint="eastAsia"/>
        </w:rPr>
        <w:t>下面是</w:t>
      </w:r>
      <w:r>
        <w:rPr>
          <w:rFonts w:hint="eastAsia"/>
        </w:rPr>
        <w:t>4</w:t>
      </w:r>
      <w:r>
        <w:rPr>
          <w:rFonts w:hint="eastAsia"/>
        </w:rPr>
        <w:t>种测试，而不是连续的测试步骤！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5773CD" w15:done="0"/>
  <w15:commentEx w15:paraId="55B2EF63" w15:done="0"/>
  <w15:commentEx w15:paraId="4D49F0F9" w15:done="0"/>
  <w15:commentEx w15:paraId="4056E935" w15:done="0"/>
  <w15:commentEx w15:paraId="306EF30B" w15:done="0"/>
  <w15:commentEx w15:paraId="319B1D4E" w15:done="0"/>
  <w15:commentEx w15:paraId="71ABDD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918EA" w14:textId="77777777" w:rsidR="00260DBA" w:rsidRDefault="00260DBA" w:rsidP="006D071F">
      <w:pPr>
        <w:spacing w:line="240" w:lineRule="auto"/>
      </w:pPr>
      <w:r>
        <w:separator/>
      </w:r>
    </w:p>
  </w:endnote>
  <w:endnote w:type="continuationSeparator" w:id="0">
    <w:p w14:paraId="3563416A" w14:textId="77777777" w:rsidR="00260DBA" w:rsidRDefault="00260DBA" w:rsidP="006D07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00007843"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7C3DA" w14:textId="77777777" w:rsidR="00260DBA" w:rsidRDefault="00260DBA" w:rsidP="006D071F">
      <w:pPr>
        <w:spacing w:line="240" w:lineRule="auto"/>
      </w:pPr>
      <w:r>
        <w:separator/>
      </w:r>
    </w:p>
  </w:footnote>
  <w:footnote w:type="continuationSeparator" w:id="0">
    <w:p w14:paraId="111F8FA5" w14:textId="77777777" w:rsidR="00260DBA" w:rsidRDefault="00260DBA" w:rsidP="006D07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C7B9E"/>
    <w:multiLevelType w:val="singleLevel"/>
    <w:tmpl w:val="182C7B9E"/>
    <w:lvl w:ilvl="0">
      <w:start w:val="1"/>
      <w:numFmt w:val="decimal"/>
      <w:suff w:val="nothing"/>
      <w:lvlText w:val="%1）"/>
      <w:lvlJc w:val="left"/>
    </w:lvl>
  </w:abstractNum>
  <w:abstractNum w:abstractNumId="1" w15:restartNumberingAfterBreak="0">
    <w:nsid w:val="23E952D7"/>
    <w:multiLevelType w:val="multilevel"/>
    <w:tmpl w:val="23E952D7"/>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25B84601"/>
    <w:multiLevelType w:val="multilevel"/>
    <w:tmpl w:val="25B8460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3" w15:restartNumberingAfterBreak="0">
    <w:nsid w:val="3A5808C7"/>
    <w:multiLevelType w:val="multilevel"/>
    <w:tmpl w:val="3A5808C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406C409D"/>
    <w:multiLevelType w:val="singleLevel"/>
    <w:tmpl w:val="406C409D"/>
    <w:lvl w:ilvl="0">
      <w:start w:val="1"/>
      <w:numFmt w:val="decimal"/>
      <w:suff w:val="nothing"/>
      <w:lvlText w:val="%1）"/>
      <w:lvlJc w:val="left"/>
    </w:lvl>
  </w:abstractNum>
  <w:abstractNum w:abstractNumId="5" w15:restartNumberingAfterBreak="0">
    <w:nsid w:val="591E57A7"/>
    <w:multiLevelType w:val="singleLevel"/>
    <w:tmpl w:val="591E57A7"/>
    <w:lvl w:ilvl="0">
      <w:start w:val="1"/>
      <w:numFmt w:val="decimal"/>
      <w:suff w:val="nothing"/>
      <w:lvlText w:val="%1）"/>
      <w:lvlJc w:val="left"/>
    </w:lvl>
  </w:abstractNum>
  <w:abstractNum w:abstractNumId="6" w15:restartNumberingAfterBreak="0">
    <w:nsid w:val="591E5928"/>
    <w:multiLevelType w:val="singleLevel"/>
    <w:tmpl w:val="591E5928"/>
    <w:lvl w:ilvl="0">
      <w:start w:val="1"/>
      <w:numFmt w:val="decimal"/>
      <w:suff w:val="nothing"/>
      <w:lvlText w:val="%1）"/>
      <w:lvlJc w:val="left"/>
    </w:lvl>
  </w:abstractNum>
  <w:abstractNum w:abstractNumId="7" w15:restartNumberingAfterBreak="0">
    <w:nsid w:val="591E6341"/>
    <w:multiLevelType w:val="singleLevel"/>
    <w:tmpl w:val="591E6341"/>
    <w:lvl w:ilvl="0">
      <w:start w:val="1"/>
      <w:numFmt w:val="decimal"/>
      <w:suff w:val="nothing"/>
      <w:lvlText w:val="%1）"/>
      <w:lvlJc w:val="left"/>
    </w:lvl>
  </w:abstractNum>
  <w:abstractNum w:abstractNumId="8" w15:restartNumberingAfterBreak="0">
    <w:nsid w:val="591E63E9"/>
    <w:multiLevelType w:val="singleLevel"/>
    <w:tmpl w:val="591E63E9"/>
    <w:lvl w:ilvl="0">
      <w:start w:val="1"/>
      <w:numFmt w:val="decimal"/>
      <w:suff w:val="nothing"/>
      <w:lvlText w:val="%1）"/>
      <w:lvlJc w:val="left"/>
    </w:lvl>
  </w:abstractNum>
  <w:abstractNum w:abstractNumId="9" w15:restartNumberingAfterBreak="0">
    <w:nsid w:val="591E919B"/>
    <w:multiLevelType w:val="singleLevel"/>
    <w:tmpl w:val="591E919B"/>
    <w:lvl w:ilvl="0">
      <w:start w:val="1"/>
      <w:numFmt w:val="decimal"/>
      <w:suff w:val="nothing"/>
      <w:lvlText w:val="%1）"/>
      <w:lvlJc w:val="left"/>
    </w:lvl>
  </w:abstractNum>
  <w:abstractNum w:abstractNumId="10" w15:restartNumberingAfterBreak="0">
    <w:nsid w:val="5F836228"/>
    <w:multiLevelType w:val="singleLevel"/>
    <w:tmpl w:val="5F836228"/>
    <w:lvl w:ilvl="0">
      <w:start w:val="1"/>
      <w:numFmt w:val="decimal"/>
      <w:suff w:val="nothing"/>
      <w:lvlText w:val="%1）"/>
      <w:lvlJc w:val="left"/>
    </w:lvl>
  </w:abstractNum>
  <w:abstractNum w:abstractNumId="11" w15:restartNumberingAfterBreak="0">
    <w:nsid w:val="715055E6"/>
    <w:multiLevelType w:val="singleLevel"/>
    <w:tmpl w:val="715055E6"/>
    <w:lvl w:ilvl="0">
      <w:start w:val="1"/>
      <w:numFmt w:val="decimal"/>
      <w:suff w:val="nothing"/>
      <w:lvlText w:val="%1）"/>
      <w:lvlJc w:val="left"/>
    </w:lvl>
  </w:abstractNum>
  <w:abstractNum w:abstractNumId="12"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1002"/>
        </w:tabs>
        <w:ind w:left="1002" w:hanging="576"/>
      </w:pPr>
      <w:rPr>
        <w:rFonts w:hint="eastAsia"/>
      </w:rPr>
    </w:lvl>
    <w:lvl w:ilvl="2">
      <w:start w:val="1"/>
      <w:numFmt w:val="decimal"/>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3" w15:restartNumberingAfterBreak="0">
    <w:nsid w:val="7E184083"/>
    <w:multiLevelType w:val="singleLevel"/>
    <w:tmpl w:val="7E184083"/>
    <w:lvl w:ilvl="0">
      <w:start w:val="1"/>
      <w:numFmt w:val="decimal"/>
      <w:suff w:val="nothing"/>
      <w:lvlText w:val="%1）"/>
      <w:lvlJc w:val="left"/>
    </w:lvl>
  </w:abstractNum>
  <w:num w:numId="1">
    <w:abstractNumId w:val="12"/>
  </w:num>
  <w:num w:numId="2">
    <w:abstractNumId w:val="1"/>
  </w:num>
  <w:num w:numId="3">
    <w:abstractNumId w:val="2"/>
  </w:num>
  <w:num w:numId="4">
    <w:abstractNumId w:val="3"/>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13"/>
  </w:num>
  <w:num w:numId="13">
    <w:abstractNumId w:val="4"/>
  </w:num>
  <w:num w:numId="1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05"/>
    <w:rsid w:val="00010612"/>
    <w:rsid w:val="000161C9"/>
    <w:rsid w:val="00021154"/>
    <w:rsid w:val="0003544D"/>
    <w:rsid w:val="0003682B"/>
    <w:rsid w:val="00044A58"/>
    <w:rsid w:val="0005002F"/>
    <w:rsid w:val="00054395"/>
    <w:rsid w:val="00071473"/>
    <w:rsid w:val="00073783"/>
    <w:rsid w:val="00077C1C"/>
    <w:rsid w:val="00091A2E"/>
    <w:rsid w:val="00097D71"/>
    <w:rsid w:val="000A6246"/>
    <w:rsid w:val="000A6856"/>
    <w:rsid w:val="000B2260"/>
    <w:rsid w:val="000B2D2E"/>
    <w:rsid w:val="000C0E35"/>
    <w:rsid w:val="000C1043"/>
    <w:rsid w:val="000C1ADA"/>
    <w:rsid w:val="000D16DF"/>
    <w:rsid w:val="000D5B7F"/>
    <w:rsid w:val="000D6E43"/>
    <w:rsid w:val="000D789F"/>
    <w:rsid w:val="000E5FA1"/>
    <w:rsid w:val="000F2F89"/>
    <w:rsid w:val="000F3DD2"/>
    <w:rsid w:val="00100D17"/>
    <w:rsid w:val="0010251D"/>
    <w:rsid w:val="00107CB8"/>
    <w:rsid w:val="00121EA5"/>
    <w:rsid w:val="001348B0"/>
    <w:rsid w:val="00147FBD"/>
    <w:rsid w:val="00151DE4"/>
    <w:rsid w:val="001525CD"/>
    <w:rsid w:val="00153333"/>
    <w:rsid w:val="00153A82"/>
    <w:rsid w:val="001655CB"/>
    <w:rsid w:val="00174AE9"/>
    <w:rsid w:val="00174F7E"/>
    <w:rsid w:val="001934F7"/>
    <w:rsid w:val="001941B5"/>
    <w:rsid w:val="001A072D"/>
    <w:rsid w:val="001A0EE7"/>
    <w:rsid w:val="001A2A66"/>
    <w:rsid w:val="001A3547"/>
    <w:rsid w:val="001A3A9C"/>
    <w:rsid w:val="001A51ED"/>
    <w:rsid w:val="001B33D1"/>
    <w:rsid w:val="001B7AEC"/>
    <w:rsid w:val="001C162F"/>
    <w:rsid w:val="001D504B"/>
    <w:rsid w:val="001D55FC"/>
    <w:rsid w:val="001E070E"/>
    <w:rsid w:val="001E0C36"/>
    <w:rsid w:val="001F1E20"/>
    <w:rsid w:val="0020312F"/>
    <w:rsid w:val="002208AC"/>
    <w:rsid w:val="00220FD6"/>
    <w:rsid w:val="002238A3"/>
    <w:rsid w:val="00233031"/>
    <w:rsid w:val="00234891"/>
    <w:rsid w:val="00234E5D"/>
    <w:rsid w:val="002364AF"/>
    <w:rsid w:val="00243370"/>
    <w:rsid w:val="00243FBB"/>
    <w:rsid w:val="00260DBA"/>
    <w:rsid w:val="0026170A"/>
    <w:rsid w:val="0028002C"/>
    <w:rsid w:val="002A144E"/>
    <w:rsid w:val="002A1934"/>
    <w:rsid w:val="002A3620"/>
    <w:rsid w:val="002A56DC"/>
    <w:rsid w:val="002B1191"/>
    <w:rsid w:val="002B1889"/>
    <w:rsid w:val="002C088B"/>
    <w:rsid w:val="002C0AA6"/>
    <w:rsid w:val="002C166B"/>
    <w:rsid w:val="002C580F"/>
    <w:rsid w:val="002C6351"/>
    <w:rsid w:val="002D06FC"/>
    <w:rsid w:val="002D4E4C"/>
    <w:rsid w:val="002D7B18"/>
    <w:rsid w:val="002E2D34"/>
    <w:rsid w:val="002E3AF8"/>
    <w:rsid w:val="002F183A"/>
    <w:rsid w:val="002F6A8A"/>
    <w:rsid w:val="002F7862"/>
    <w:rsid w:val="003016C2"/>
    <w:rsid w:val="00303566"/>
    <w:rsid w:val="00311C24"/>
    <w:rsid w:val="003320F2"/>
    <w:rsid w:val="00333597"/>
    <w:rsid w:val="003409D0"/>
    <w:rsid w:val="00345EF3"/>
    <w:rsid w:val="00350F88"/>
    <w:rsid w:val="00357F46"/>
    <w:rsid w:val="0036470B"/>
    <w:rsid w:val="003655EA"/>
    <w:rsid w:val="00367573"/>
    <w:rsid w:val="00372D85"/>
    <w:rsid w:val="00375230"/>
    <w:rsid w:val="00381127"/>
    <w:rsid w:val="00382915"/>
    <w:rsid w:val="0038509E"/>
    <w:rsid w:val="0039547A"/>
    <w:rsid w:val="00395BAE"/>
    <w:rsid w:val="003A1A14"/>
    <w:rsid w:val="003A50A9"/>
    <w:rsid w:val="003C540E"/>
    <w:rsid w:val="003C79C1"/>
    <w:rsid w:val="003D2AAB"/>
    <w:rsid w:val="003D316C"/>
    <w:rsid w:val="003D4C91"/>
    <w:rsid w:val="003D5C1C"/>
    <w:rsid w:val="003E57A2"/>
    <w:rsid w:val="003E5E29"/>
    <w:rsid w:val="003F435B"/>
    <w:rsid w:val="00401293"/>
    <w:rsid w:val="00407108"/>
    <w:rsid w:val="00407C65"/>
    <w:rsid w:val="00411AC7"/>
    <w:rsid w:val="004224D5"/>
    <w:rsid w:val="00425F42"/>
    <w:rsid w:val="00430576"/>
    <w:rsid w:val="004371EB"/>
    <w:rsid w:val="00445EEF"/>
    <w:rsid w:val="004616C2"/>
    <w:rsid w:val="004619E5"/>
    <w:rsid w:val="00476A07"/>
    <w:rsid w:val="00476C90"/>
    <w:rsid w:val="00480655"/>
    <w:rsid w:val="00480F04"/>
    <w:rsid w:val="004912AE"/>
    <w:rsid w:val="00491D2F"/>
    <w:rsid w:val="00496DF3"/>
    <w:rsid w:val="004A165D"/>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22D51"/>
    <w:rsid w:val="00531B77"/>
    <w:rsid w:val="00552A56"/>
    <w:rsid w:val="00554AFF"/>
    <w:rsid w:val="00554B67"/>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3D5F"/>
    <w:rsid w:val="005D7B4C"/>
    <w:rsid w:val="005E2E66"/>
    <w:rsid w:val="005E2FA7"/>
    <w:rsid w:val="005F0E4C"/>
    <w:rsid w:val="005F0F1E"/>
    <w:rsid w:val="005F2E6B"/>
    <w:rsid w:val="005F300A"/>
    <w:rsid w:val="005F4F19"/>
    <w:rsid w:val="00602089"/>
    <w:rsid w:val="0060221D"/>
    <w:rsid w:val="00614695"/>
    <w:rsid w:val="006147E4"/>
    <w:rsid w:val="00615A74"/>
    <w:rsid w:val="00624227"/>
    <w:rsid w:val="00626B7D"/>
    <w:rsid w:val="00630917"/>
    <w:rsid w:val="006372B5"/>
    <w:rsid w:val="00642905"/>
    <w:rsid w:val="00643871"/>
    <w:rsid w:val="00643AE4"/>
    <w:rsid w:val="00666539"/>
    <w:rsid w:val="0066663A"/>
    <w:rsid w:val="006738F2"/>
    <w:rsid w:val="006A6FB5"/>
    <w:rsid w:val="006B0FDC"/>
    <w:rsid w:val="006B3D88"/>
    <w:rsid w:val="006B43B1"/>
    <w:rsid w:val="006B55AB"/>
    <w:rsid w:val="006C2C14"/>
    <w:rsid w:val="006C4219"/>
    <w:rsid w:val="006C4D4A"/>
    <w:rsid w:val="006D071F"/>
    <w:rsid w:val="006D1CA4"/>
    <w:rsid w:val="006D7BA4"/>
    <w:rsid w:val="006E1FF3"/>
    <w:rsid w:val="006E26F9"/>
    <w:rsid w:val="006E285F"/>
    <w:rsid w:val="006E506B"/>
    <w:rsid w:val="006E5542"/>
    <w:rsid w:val="006E7069"/>
    <w:rsid w:val="006F0182"/>
    <w:rsid w:val="0070174D"/>
    <w:rsid w:val="00703BB4"/>
    <w:rsid w:val="00713412"/>
    <w:rsid w:val="0071485B"/>
    <w:rsid w:val="00727FC8"/>
    <w:rsid w:val="007400FB"/>
    <w:rsid w:val="00751FAF"/>
    <w:rsid w:val="007603B1"/>
    <w:rsid w:val="007619A9"/>
    <w:rsid w:val="0076395C"/>
    <w:rsid w:val="00772CAC"/>
    <w:rsid w:val="00774CA5"/>
    <w:rsid w:val="007758D8"/>
    <w:rsid w:val="00775FE9"/>
    <w:rsid w:val="007877EF"/>
    <w:rsid w:val="00794187"/>
    <w:rsid w:val="007970C1"/>
    <w:rsid w:val="0079764F"/>
    <w:rsid w:val="007A1A48"/>
    <w:rsid w:val="007B52BF"/>
    <w:rsid w:val="007B68E9"/>
    <w:rsid w:val="007B6FA3"/>
    <w:rsid w:val="007C0DD3"/>
    <w:rsid w:val="007C1490"/>
    <w:rsid w:val="007C2485"/>
    <w:rsid w:val="007C515A"/>
    <w:rsid w:val="007D0B23"/>
    <w:rsid w:val="007D177D"/>
    <w:rsid w:val="007D516A"/>
    <w:rsid w:val="007D602A"/>
    <w:rsid w:val="007D6A53"/>
    <w:rsid w:val="007E46C3"/>
    <w:rsid w:val="007E596F"/>
    <w:rsid w:val="007F19CD"/>
    <w:rsid w:val="00800C38"/>
    <w:rsid w:val="008119D8"/>
    <w:rsid w:val="00816719"/>
    <w:rsid w:val="0082513F"/>
    <w:rsid w:val="0082671E"/>
    <w:rsid w:val="008338C5"/>
    <w:rsid w:val="00835DC3"/>
    <w:rsid w:val="008416B7"/>
    <w:rsid w:val="00855F5F"/>
    <w:rsid w:val="008676B3"/>
    <w:rsid w:val="00873FFA"/>
    <w:rsid w:val="00875A95"/>
    <w:rsid w:val="00880C61"/>
    <w:rsid w:val="008824F5"/>
    <w:rsid w:val="00883009"/>
    <w:rsid w:val="00883646"/>
    <w:rsid w:val="00892D37"/>
    <w:rsid w:val="008A3900"/>
    <w:rsid w:val="008B23A8"/>
    <w:rsid w:val="008B3310"/>
    <w:rsid w:val="008B57DC"/>
    <w:rsid w:val="008C596C"/>
    <w:rsid w:val="008D1173"/>
    <w:rsid w:val="008D46BF"/>
    <w:rsid w:val="008E0E15"/>
    <w:rsid w:val="008E1548"/>
    <w:rsid w:val="008E3E46"/>
    <w:rsid w:val="008F3DB8"/>
    <w:rsid w:val="008F5CFB"/>
    <w:rsid w:val="0090570E"/>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EC8"/>
    <w:rsid w:val="00986F78"/>
    <w:rsid w:val="0099712C"/>
    <w:rsid w:val="009A2FD9"/>
    <w:rsid w:val="009B3BA5"/>
    <w:rsid w:val="009C1C29"/>
    <w:rsid w:val="009C5764"/>
    <w:rsid w:val="009D1C6B"/>
    <w:rsid w:val="009E30BA"/>
    <w:rsid w:val="009E5EDB"/>
    <w:rsid w:val="009F3298"/>
    <w:rsid w:val="00A01373"/>
    <w:rsid w:val="00A04CB6"/>
    <w:rsid w:val="00A36BFB"/>
    <w:rsid w:val="00A424A8"/>
    <w:rsid w:val="00A465A7"/>
    <w:rsid w:val="00A47338"/>
    <w:rsid w:val="00A56082"/>
    <w:rsid w:val="00A655DB"/>
    <w:rsid w:val="00A65776"/>
    <w:rsid w:val="00A72F43"/>
    <w:rsid w:val="00A76BEE"/>
    <w:rsid w:val="00A77D52"/>
    <w:rsid w:val="00A86803"/>
    <w:rsid w:val="00AA0252"/>
    <w:rsid w:val="00AA5151"/>
    <w:rsid w:val="00AB02B8"/>
    <w:rsid w:val="00AC2CBF"/>
    <w:rsid w:val="00AD0F03"/>
    <w:rsid w:val="00AD4FF5"/>
    <w:rsid w:val="00AD55EE"/>
    <w:rsid w:val="00AD71D9"/>
    <w:rsid w:val="00AE31D1"/>
    <w:rsid w:val="00AE3658"/>
    <w:rsid w:val="00AE7895"/>
    <w:rsid w:val="00AF185B"/>
    <w:rsid w:val="00AF2ABE"/>
    <w:rsid w:val="00AF2F5E"/>
    <w:rsid w:val="00AF4280"/>
    <w:rsid w:val="00B03971"/>
    <w:rsid w:val="00B03D09"/>
    <w:rsid w:val="00B070E4"/>
    <w:rsid w:val="00B24458"/>
    <w:rsid w:val="00B40FF1"/>
    <w:rsid w:val="00B5012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473A"/>
    <w:rsid w:val="00C86178"/>
    <w:rsid w:val="00C8641B"/>
    <w:rsid w:val="00C962D1"/>
    <w:rsid w:val="00C96FE4"/>
    <w:rsid w:val="00CA20DE"/>
    <w:rsid w:val="00CB0129"/>
    <w:rsid w:val="00CB3FE3"/>
    <w:rsid w:val="00CC7B75"/>
    <w:rsid w:val="00CD0743"/>
    <w:rsid w:val="00CD51C8"/>
    <w:rsid w:val="00CD7F0A"/>
    <w:rsid w:val="00CE4501"/>
    <w:rsid w:val="00CF5819"/>
    <w:rsid w:val="00D038E4"/>
    <w:rsid w:val="00D04271"/>
    <w:rsid w:val="00D17368"/>
    <w:rsid w:val="00D21660"/>
    <w:rsid w:val="00D2705A"/>
    <w:rsid w:val="00D44A2C"/>
    <w:rsid w:val="00D46E61"/>
    <w:rsid w:val="00D51D90"/>
    <w:rsid w:val="00D57C0A"/>
    <w:rsid w:val="00D60A9F"/>
    <w:rsid w:val="00D6503F"/>
    <w:rsid w:val="00D70DC7"/>
    <w:rsid w:val="00D81CD6"/>
    <w:rsid w:val="00D848CB"/>
    <w:rsid w:val="00D84DA5"/>
    <w:rsid w:val="00D965F6"/>
    <w:rsid w:val="00DA29A4"/>
    <w:rsid w:val="00DA2EE9"/>
    <w:rsid w:val="00DA3094"/>
    <w:rsid w:val="00DB1D56"/>
    <w:rsid w:val="00DB62F4"/>
    <w:rsid w:val="00DC51A4"/>
    <w:rsid w:val="00DC52BC"/>
    <w:rsid w:val="00DE733F"/>
    <w:rsid w:val="00DF51E3"/>
    <w:rsid w:val="00DF5AB7"/>
    <w:rsid w:val="00E11DBC"/>
    <w:rsid w:val="00E128A5"/>
    <w:rsid w:val="00E15B31"/>
    <w:rsid w:val="00E1731C"/>
    <w:rsid w:val="00E17DCC"/>
    <w:rsid w:val="00E27446"/>
    <w:rsid w:val="00E306C8"/>
    <w:rsid w:val="00E34874"/>
    <w:rsid w:val="00E41E5D"/>
    <w:rsid w:val="00E43641"/>
    <w:rsid w:val="00E509B7"/>
    <w:rsid w:val="00E57047"/>
    <w:rsid w:val="00E5763D"/>
    <w:rsid w:val="00E64901"/>
    <w:rsid w:val="00E70311"/>
    <w:rsid w:val="00E705E6"/>
    <w:rsid w:val="00E723B4"/>
    <w:rsid w:val="00E75DCD"/>
    <w:rsid w:val="00E81843"/>
    <w:rsid w:val="00E84A0D"/>
    <w:rsid w:val="00E90FDA"/>
    <w:rsid w:val="00EA750F"/>
    <w:rsid w:val="00EC5AE2"/>
    <w:rsid w:val="00ED5798"/>
    <w:rsid w:val="00ED5D8A"/>
    <w:rsid w:val="00ED693D"/>
    <w:rsid w:val="00EE780C"/>
    <w:rsid w:val="00EF652A"/>
    <w:rsid w:val="00EF706E"/>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67430"/>
    <w:rsid w:val="00F73E4B"/>
    <w:rsid w:val="00F73FF4"/>
    <w:rsid w:val="00F75FCD"/>
    <w:rsid w:val="00F8396F"/>
    <w:rsid w:val="00F8411F"/>
    <w:rsid w:val="00F877C1"/>
    <w:rsid w:val="00F87BAE"/>
    <w:rsid w:val="00F94AAD"/>
    <w:rsid w:val="00FA296B"/>
    <w:rsid w:val="00FC0970"/>
    <w:rsid w:val="00FD55B5"/>
    <w:rsid w:val="00FE39E9"/>
    <w:rsid w:val="00FF3F6C"/>
    <w:rsid w:val="471F3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CD8EFDE"/>
  <w15:docId w15:val="{95638DBD-D785-4C53-B2C2-29E10EB1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Char"/>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240" w:lineRule="auto"/>
      <w:jc w:val="left"/>
    </w:pPr>
    <w:rPr>
      <w:rFonts w:asciiTheme="minorHAnsi" w:eastAsiaTheme="minorEastAsia" w:hAnsiTheme="minorHAnsi" w:cstheme="minorBidi"/>
      <w:szCs w:val="20"/>
    </w:rPr>
  </w:style>
  <w:style w:type="paragraph" w:styleId="a4">
    <w:name w:val="Balloon Text"/>
    <w:basedOn w:val="a"/>
    <w:link w:val="Char"/>
    <w:uiPriority w:val="99"/>
    <w:unhideWhenUsed/>
    <w:pPr>
      <w:spacing w:line="240" w:lineRule="auto"/>
    </w:pPr>
    <w:rPr>
      <w:sz w:val="18"/>
      <w:szCs w:val="18"/>
    </w:rPr>
  </w:style>
  <w:style w:type="paragraph" w:styleId="a5">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pPr>
      <w:tabs>
        <w:tab w:val="left" w:pos="360"/>
        <w:tab w:val="left" w:pos="720"/>
        <w:tab w:val="right" w:leader="dot" w:pos="8320"/>
      </w:tabs>
    </w:pPr>
  </w:style>
  <w:style w:type="paragraph" w:styleId="20">
    <w:name w:val="toc 2"/>
    <w:basedOn w:val="a"/>
    <w:next w:val="a"/>
    <w:uiPriority w:val="39"/>
    <w:pPr>
      <w:tabs>
        <w:tab w:val="left" w:pos="924"/>
        <w:tab w:val="right" w:leader="dot" w:pos="8320"/>
      </w:tabs>
      <w:ind w:leftChars="200" w:left="420"/>
    </w:pPr>
  </w:style>
  <w:style w:type="character" w:styleId="a7">
    <w:name w:val="Hyperlink"/>
    <w:basedOn w:val="a0"/>
    <w:uiPriority w:val="99"/>
    <w:unhideWhenUsed/>
    <w:qFormat/>
    <w:rPr>
      <w:color w:val="0563C1" w:themeColor="hyperlink"/>
      <w:u w:val="single"/>
    </w:rPr>
  </w:style>
  <w:style w:type="character" w:customStyle="1" w:styleId="1Char">
    <w:name w:val="标题 1 Char"/>
    <w:basedOn w:val="a0"/>
    <w:link w:val="1"/>
    <w:rPr>
      <w:rFonts w:ascii="Times New Roman" w:eastAsia="宋体" w:hAnsi="Times New Roman" w:cs="Times New Roman"/>
      <w:b/>
      <w:bCs/>
      <w:kern w:val="44"/>
      <w:sz w:val="36"/>
      <w:szCs w:val="44"/>
    </w:rPr>
  </w:style>
  <w:style w:type="character" w:customStyle="1" w:styleId="2Char">
    <w:name w:val="标题 2 Char"/>
    <w:basedOn w:val="a0"/>
    <w:link w:val="2"/>
    <w:rPr>
      <w:rFonts w:ascii="Arial" w:eastAsia="黑体" w:hAnsi="Arial" w:cs="Times New Roman"/>
      <w:b/>
      <w:bCs/>
      <w:sz w:val="28"/>
      <w:szCs w:val="28"/>
    </w:rPr>
  </w:style>
  <w:style w:type="character" w:customStyle="1" w:styleId="Char1">
    <w:name w:val="页眉 Char"/>
    <w:basedOn w:val="a0"/>
    <w:link w:val="a6"/>
    <w:uiPriority w:val="99"/>
    <w:rPr>
      <w:rFonts w:ascii="Times New Roman" w:eastAsia="宋体" w:hAnsi="Times New Roman" w:cs="Times New Roman"/>
      <w:sz w:val="18"/>
      <w:szCs w:val="18"/>
    </w:rPr>
  </w:style>
  <w:style w:type="character" w:customStyle="1" w:styleId="Char0">
    <w:name w:val="页脚 Char"/>
    <w:basedOn w:val="a0"/>
    <w:link w:val="a5"/>
    <w:uiPriority w:val="99"/>
    <w:rPr>
      <w:rFonts w:ascii="Times New Roman" w:eastAsia="宋体" w:hAnsi="Times New Roman" w:cs="Times New Roman"/>
      <w:sz w:val="18"/>
      <w:szCs w:val="18"/>
    </w:rPr>
  </w:style>
  <w:style w:type="character" w:customStyle="1" w:styleId="3Char">
    <w:name w:val="标题 3 Char"/>
    <w:basedOn w:val="a0"/>
    <w:link w:val="3"/>
    <w:uiPriority w:val="9"/>
    <w:semiHidden/>
    <w:rPr>
      <w:rFonts w:ascii="Times New Roman" w:eastAsia="宋体" w:hAnsi="Times New Roman" w:cs="Times New Roman"/>
      <w:b/>
      <w:bCs/>
      <w:sz w:val="32"/>
      <w:szCs w:val="32"/>
    </w:rPr>
  </w:style>
  <w:style w:type="paragraph" w:customStyle="1" w:styleId="11">
    <w:name w:val="列出段落1"/>
    <w:basedOn w:val="a"/>
    <w:uiPriority w:val="34"/>
    <w:qFormat/>
    <w:pPr>
      <w:ind w:firstLineChars="200" w:firstLine="420"/>
    </w:pPr>
  </w:style>
  <w:style w:type="character" w:customStyle="1" w:styleId="Char">
    <w:name w:val="批注框文本 Char"/>
    <w:basedOn w:val="a0"/>
    <w:link w:val="a4"/>
    <w:uiPriority w:val="99"/>
    <w:semiHidden/>
    <w:rPr>
      <w:rFonts w:ascii="Times New Roman" w:eastAsia="宋体" w:hAnsi="Times New Roman" w:cs="Times New Roman"/>
      <w:sz w:val="18"/>
      <w:szCs w:val="18"/>
    </w:rPr>
  </w:style>
  <w:style w:type="character" w:styleId="a8">
    <w:name w:val="annotation reference"/>
    <w:basedOn w:val="a0"/>
    <w:uiPriority w:val="99"/>
    <w:semiHidden/>
    <w:unhideWhenUsed/>
    <w:rsid w:val="00381127"/>
    <w:rPr>
      <w:sz w:val="21"/>
      <w:szCs w:val="21"/>
    </w:rPr>
  </w:style>
  <w:style w:type="paragraph" w:styleId="a9">
    <w:name w:val="annotation text"/>
    <w:basedOn w:val="a"/>
    <w:link w:val="Char2"/>
    <w:uiPriority w:val="99"/>
    <w:semiHidden/>
    <w:unhideWhenUsed/>
    <w:rsid w:val="00381127"/>
    <w:pPr>
      <w:jc w:val="left"/>
    </w:pPr>
  </w:style>
  <w:style w:type="character" w:customStyle="1" w:styleId="Char2">
    <w:name w:val="批注文字 Char"/>
    <w:basedOn w:val="a0"/>
    <w:link w:val="a9"/>
    <w:uiPriority w:val="99"/>
    <w:semiHidden/>
    <w:rsid w:val="00381127"/>
    <w:rPr>
      <w:rFonts w:ascii="Times New Roman" w:eastAsia="宋体" w:hAnsi="Times New Roman" w:cs="Times New Roman"/>
      <w:kern w:val="2"/>
      <w:sz w:val="24"/>
      <w:szCs w:val="24"/>
    </w:rPr>
  </w:style>
  <w:style w:type="paragraph" w:styleId="aa">
    <w:name w:val="annotation subject"/>
    <w:basedOn w:val="a9"/>
    <w:next w:val="a9"/>
    <w:link w:val="Char3"/>
    <w:uiPriority w:val="99"/>
    <w:semiHidden/>
    <w:unhideWhenUsed/>
    <w:rsid w:val="00381127"/>
    <w:rPr>
      <w:b/>
      <w:bCs/>
    </w:rPr>
  </w:style>
  <w:style w:type="character" w:customStyle="1" w:styleId="Char3">
    <w:name w:val="批注主题 Char"/>
    <w:basedOn w:val="Char2"/>
    <w:link w:val="aa"/>
    <w:uiPriority w:val="99"/>
    <w:semiHidden/>
    <w:rsid w:val="00381127"/>
    <w:rPr>
      <w:rFonts w:ascii="Times New Roman" w:eastAsia="宋体" w:hAnsi="Times New Roman" w:cs="Times New Roman"/>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98580-D7BA-4943-B9D2-437CC3D1A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21</Pages>
  <Words>1905</Words>
  <Characters>10862</Characters>
  <Application>Microsoft Office Word</Application>
  <DocSecurity>0</DocSecurity>
  <Lines>90</Lines>
  <Paragraphs>25</Paragraphs>
  <ScaleCrop>false</ScaleCrop>
  <Company>Lenovo</Company>
  <LinksUpToDate>false</LinksUpToDate>
  <CharactersWithSpaces>12742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yufengwei</dc:creator>
  <cp:lastModifiedBy>liuchao</cp:lastModifiedBy>
  <cp:revision>5</cp:revision>
  <cp:lastPrinted>2015-05-06T09:11:00Z</cp:lastPrinted>
  <dcterms:created xsi:type="dcterms:W3CDTF">2017-05-26T03:33:00Z</dcterms:created>
  <dcterms:modified xsi:type="dcterms:W3CDTF">2017-05-26T05:33:00Z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